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45B61" w14:textId="77777777" w:rsidR="005303B8" w:rsidRPr="009D5E5F" w:rsidRDefault="005303B8" w:rsidP="005303B8">
      <w:pPr>
        <w:rPr>
          <w:b/>
          <w:bCs/>
          <w:sz w:val="20"/>
          <w:szCs w:val="20"/>
        </w:rPr>
      </w:pPr>
      <w:r w:rsidRPr="009D5E5F">
        <w:rPr>
          <w:b/>
          <w:bCs/>
          <w:sz w:val="20"/>
          <w:szCs w:val="20"/>
        </w:rPr>
        <w:t>Overview of the C Programming Language</w:t>
      </w:r>
    </w:p>
    <w:p w14:paraId="2E22A3AE" w14:textId="77777777" w:rsidR="005303B8" w:rsidRPr="009D5E5F" w:rsidRDefault="005303B8" w:rsidP="005303B8">
      <w:pPr>
        <w:rPr>
          <w:b/>
          <w:bCs/>
          <w:sz w:val="20"/>
          <w:szCs w:val="20"/>
        </w:rPr>
      </w:pPr>
    </w:p>
    <w:p w14:paraId="01EE2567" w14:textId="77777777" w:rsidR="005303B8" w:rsidRPr="009D5E5F" w:rsidRDefault="005303B8" w:rsidP="005303B8">
      <w:pPr>
        <w:jc w:val="both"/>
        <w:rPr>
          <w:sz w:val="20"/>
          <w:szCs w:val="20"/>
        </w:rPr>
      </w:pPr>
      <w:r w:rsidRPr="009D5E5F">
        <w:rPr>
          <w:sz w:val="20"/>
          <w:szCs w:val="20"/>
        </w:rPr>
        <w:t>C is a general-purpose programming language that is primarily used for system programming, embedded systems, and low-level programming. It is a procedural language, which means that programs written in C are structured as a series of functions or procedures. C provides a relatively simple and straightforward syntax, making it easier to learn and understand compared to other languages.</w:t>
      </w:r>
    </w:p>
    <w:p w14:paraId="281D9612" w14:textId="77777777" w:rsidR="005303B8" w:rsidRPr="009D5E5F" w:rsidRDefault="005303B8" w:rsidP="005303B8">
      <w:pPr>
        <w:jc w:val="both"/>
        <w:rPr>
          <w:sz w:val="20"/>
          <w:szCs w:val="20"/>
        </w:rPr>
      </w:pPr>
    </w:p>
    <w:p w14:paraId="1212E61E" w14:textId="77777777" w:rsidR="005303B8" w:rsidRPr="009D5E5F" w:rsidRDefault="005303B8" w:rsidP="005303B8">
      <w:pPr>
        <w:jc w:val="both"/>
        <w:rPr>
          <w:sz w:val="20"/>
          <w:szCs w:val="20"/>
        </w:rPr>
      </w:pPr>
      <w:r w:rsidRPr="009D5E5F">
        <w:rPr>
          <w:sz w:val="20"/>
          <w:szCs w:val="20"/>
        </w:rPr>
        <w:t>One of the key strengths of C is its portability. C programs can be compiled and run on a wide range of platforms, including various operating systems and hardware architectures. This portability makes C an ideal choice for developing cross-platform software and system-level applications.</w:t>
      </w:r>
    </w:p>
    <w:p w14:paraId="7A12D281" w14:textId="77777777" w:rsidR="005303B8" w:rsidRPr="009D5E5F" w:rsidRDefault="005303B8" w:rsidP="005303B8">
      <w:pPr>
        <w:jc w:val="both"/>
        <w:rPr>
          <w:sz w:val="20"/>
          <w:szCs w:val="20"/>
        </w:rPr>
      </w:pPr>
    </w:p>
    <w:p w14:paraId="3F229540" w14:textId="77777777" w:rsidR="005303B8" w:rsidRPr="009D5E5F" w:rsidRDefault="005303B8" w:rsidP="005303B8">
      <w:pPr>
        <w:jc w:val="both"/>
        <w:rPr>
          <w:sz w:val="20"/>
          <w:szCs w:val="20"/>
        </w:rPr>
      </w:pPr>
      <w:r w:rsidRPr="009D5E5F">
        <w:rPr>
          <w:sz w:val="20"/>
          <w:szCs w:val="20"/>
        </w:rPr>
        <w:t>C also offers low-level programming capabilities, allowing direct manipulation of memory and hardware resources. This level of control makes C suitable for tasks that require fine-grained control over system resources, such as operating systems, device drivers, and firmware development.</w:t>
      </w:r>
    </w:p>
    <w:p w14:paraId="2CC491CA" w14:textId="77777777" w:rsidR="005303B8" w:rsidRPr="009D5E5F" w:rsidRDefault="005303B8" w:rsidP="005303B8">
      <w:pPr>
        <w:jc w:val="both"/>
        <w:rPr>
          <w:sz w:val="20"/>
          <w:szCs w:val="20"/>
        </w:rPr>
      </w:pPr>
    </w:p>
    <w:p w14:paraId="0C19CE8C" w14:textId="77777777" w:rsidR="005303B8" w:rsidRPr="009D5E5F" w:rsidRDefault="005303B8" w:rsidP="005303B8">
      <w:pPr>
        <w:jc w:val="both"/>
        <w:rPr>
          <w:sz w:val="20"/>
          <w:szCs w:val="20"/>
        </w:rPr>
      </w:pPr>
      <w:r w:rsidRPr="009D5E5F">
        <w:rPr>
          <w:sz w:val="20"/>
          <w:szCs w:val="20"/>
        </w:rPr>
        <w:t>Here's an example of a simple "Hello, World!" program written in C:</w:t>
      </w:r>
      <w:r w:rsidRPr="009D5E5F">
        <w:rPr>
          <w:sz w:val="20"/>
          <w:szCs w:val="20"/>
        </w:rPr>
        <w:tab/>
      </w:r>
      <w:r w:rsidRPr="009D5E5F">
        <w:rPr>
          <w:sz w:val="20"/>
          <w:szCs w:val="20"/>
        </w:rPr>
        <w:tab/>
      </w:r>
      <w:r w:rsidRPr="009D5E5F">
        <w:rPr>
          <w:sz w:val="20"/>
          <w:szCs w:val="20"/>
        </w:rPr>
        <w:tab/>
      </w:r>
      <w:r w:rsidRPr="009D5E5F">
        <w:rPr>
          <w:sz w:val="20"/>
          <w:szCs w:val="20"/>
        </w:rPr>
        <w:tab/>
      </w:r>
      <w:r w:rsidRPr="009D5E5F">
        <w:rPr>
          <w:sz w:val="20"/>
          <w:szCs w:val="20"/>
        </w:rPr>
        <w:br/>
      </w:r>
    </w:p>
    <w:p w14:paraId="5515945E" w14:textId="77777777" w:rsidR="005303B8" w:rsidRPr="009D5E5F" w:rsidRDefault="005303B8" w:rsidP="005303B8">
      <w:pPr>
        <w:jc w:val="both"/>
        <w:rPr>
          <w:sz w:val="20"/>
          <w:szCs w:val="20"/>
        </w:rPr>
      </w:pPr>
      <w:r w:rsidRPr="009D5E5F">
        <w:rPr>
          <w:sz w:val="20"/>
          <w:szCs w:val="20"/>
        </w:rPr>
        <w:t>#include &lt;stdio.h&gt;</w:t>
      </w:r>
    </w:p>
    <w:p w14:paraId="37E9CD3D" w14:textId="77777777" w:rsidR="005303B8" w:rsidRPr="009D5E5F" w:rsidRDefault="005303B8" w:rsidP="005303B8">
      <w:pPr>
        <w:jc w:val="both"/>
        <w:rPr>
          <w:sz w:val="20"/>
          <w:szCs w:val="20"/>
        </w:rPr>
      </w:pPr>
    </w:p>
    <w:p w14:paraId="1F737700" w14:textId="77777777" w:rsidR="005303B8" w:rsidRPr="009D5E5F" w:rsidRDefault="005303B8" w:rsidP="005303B8">
      <w:pPr>
        <w:jc w:val="both"/>
        <w:rPr>
          <w:sz w:val="20"/>
          <w:szCs w:val="20"/>
        </w:rPr>
      </w:pPr>
      <w:r w:rsidRPr="009D5E5F">
        <w:rPr>
          <w:sz w:val="20"/>
          <w:szCs w:val="20"/>
        </w:rPr>
        <w:t>int main() {</w:t>
      </w:r>
    </w:p>
    <w:p w14:paraId="2BA90CAC" w14:textId="77777777" w:rsidR="005303B8" w:rsidRPr="009D5E5F" w:rsidRDefault="005303B8" w:rsidP="005303B8">
      <w:pPr>
        <w:jc w:val="both"/>
        <w:rPr>
          <w:sz w:val="20"/>
          <w:szCs w:val="20"/>
        </w:rPr>
      </w:pPr>
      <w:r w:rsidRPr="009D5E5F">
        <w:rPr>
          <w:sz w:val="20"/>
          <w:szCs w:val="20"/>
        </w:rPr>
        <w:tab/>
        <w:t>printf("Hello, World!\n");</w:t>
      </w:r>
    </w:p>
    <w:p w14:paraId="0F57FBE1" w14:textId="77777777" w:rsidR="005303B8" w:rsidRPr="009D5E5F" w:rsidRDefault="005303B8" w:rsidP="005303B8">
      <w:pPr>
        <w:jc w:val="both"/>
        <w:rPr>
          <w:sz w:val="20"/>
          <w:szCs w:val="20"/>
        </w:rPr>
      </w:pPr>
      <w:r w:rsidRPr="009D5E5F">
        <w:rPr>
          <w:sz w:val="20"/>
          <w:szCs w:val="20"/>
        </w:rPr>
        <w:tab/>
        <w:t>return 0;</w:t>
      </w:r>
    </w:p>
    <w:p w14:paraId="3D668E9A" w14:textId="77777777" w:rsidR="00B669D3" w:rsidRPr="009D5E5F" w:rsidRDefault="005303B8" w:rsidP="005303B8">
      <w:pPr>
        <w:jc w:val="both"/>
        <w:rPr>
          <w:sz w:val="20"/>
          <w:szCs w:val="20"/>
        </w:rPr>
      </w:pPr>
      <w:r w:rsidRPr="009D5E5F">
        <w:rPr>
          <w:sz w:val="20"/>
          <w:szCs w:val="20"/>
        </w:rPr>
        <w:t>}</w:t>
      </w:r>
    </w:p>
    <w:p w14:paraId="227975B3" w14:textId="77777777" w:rsidR="005303B8" w:rsidRPr="009D5E5F" w:rsidRDefault="005303B8" w:rsidP="005303B8">
      <w:pPr>
        <w:jc w:val="both"/>
        <w:rPr>
          <w:sz w:val="20"/>
          <w:szCs w:val="20"/>
        </w:rPr>
      </w:pPr>
    </w:p>
    <w:p w14:paraId="28A52002" w14:textId="77777777" w:rsidR="005303B8" w:rsidRPr="009D5E5F" w:rsidRDefault="005303B8" w:rsidP="005303B8">
      <w:pPr>
        <w:jc w:val="both"/>
        <w:rPr>
          <w:b/>
          <w:bCs/>
          <w:sz w:val="20"/>
          <w:szCs w:val="20"/>
        </w:rPr>
      </w:pPr>
      <w:r w:rsidRPr="009D5E5F">
        <w:rPr>
          <w:b/>
          <w:bCs/>
          <w:sz w:val="20"/>
          <w:szCs w:val="20"/>
        </w:rPr>
        <w:t>Features of C</w:t>
      </w:r>
    </w:p>
    <w:p w14:paraId="61C9A73E" w14:textId="77777777" w:rsidR="005303B8" w:rsidRPr="009D5E5F" w:rsidRDefault="005303B8" w:rsidP="005303B8">
      <w:pPr>
        <w:jc w:val="both"/>
        <w:rPr>
          <w:b/>
          <w:bCs/>
          <w:sz w:val="20"/>
          <w:szCs w:val="20"/>
        </w:rPr>
      </w:pPr>
    </w:p>
    <w:p w14:paraId="1021F069" w14:textId="77777777" w:rsidR="005303B8" w:rsidRPr="009D5E5F" w:rsidRDefault="005303B8" w:rsidP="005303B8">
      <w:pPr>
        <w:jc w:val="both"/>
        <w:rPr>
          <w:b/>
          <w:bCs/>
          <w:sz w:val="20"/>
          <w:szCs w:val="20"/>
        </w:rPr>
      </w:pPr>
      <w:r w:rsidRPr="009D5E5F">
        <w:rPr>
          <w:b/>
          <w:bCs/>
          <w:sz w:val="20"/>
          <w:szCs w:val="20"/>
        </w:rPr>
        <w:t>1. Low-Level Memory Manipulation</w:t>
      </w:r>
    </w:p>
    <w:p w14:paraId="01109B6E" w14:textId="77777777" w:rsidR="005303B8" w:rsidRPr="009D5E5F" w:rsidRDefault="005303B8" w:rsidP="005303B8">
      <w:pPr>
        <w:jc w:val="both"/>
        <w:rPr>
          <w:sz w:val="20"/>
          <w:szCs w:val="20"/>
        </w:rPr>
      </w:pPr>
      <w:r w:rsidRPr="009D5E5F">
        <w:rPr>
          <w:sz w:val="20"/>
          <w:szCs w:val="20"/>
        </w:rPr>
        <w:t>C allows direct manipulation of memory through pointers, enabling efficient memory management and access. Pointers in C provide the ability to work with addresses and data at a lower level, allowing for tasks such as dynamic memory allocation and efficient data structures implementation.</w:t>
      </w:r>
    </w:p>
    <w:p w14:paraId="75276FAC" w14:textId="77777777" w:rsidR="006F1D5A" w:rsidRPr="009D5E5F" w:rsidRDefault="006F1D5A" w:rsidP="006F1D5A">
      <w:pPr>
        <w:jc w:val="both"/>
        <w:rPr>
          <w:b/>
          <w:bCs/>
          <w:color w:val="70AD47" w:themeColor="accent6"/>
          <w:sz w:val="20"/>
          <w:szCs w:val="20"/>
        </w:rPr>
      </w:pPr>
      <w:r w:rsidRPr="009D5E5F">
        <w:rPr>
          <w:b/>
          <w:bCs/>
          <w:color w:val="70AD47" w:themeColor="accent6"/>
          <w:sz w:val="20"/>
          <w:szCs w:val="20"/>
        </w:rPr>
        <w:t>#include &lt;stdio.h&gt;</w:t>
      </w:r>
    </w:p>
    <w:p w14:paraId="04F419D7" w14:textId="77777777" w:rsidR="006F1D5A" w:rsidRPr="009D5E5F" w:rsidRDefault="006F1D5A" w:rsidP="006F1D5A">
      <w:pPr>
        <w:jc w:val="both"/>
        <w:rPr>
          <w:sz w:val="20"/>
          <w:szCs w:val="20"/>
        </w:rPr>
      </w:pPr>
    </w:p>
    <w:p w14:paraId="239011F7" w14:textId="77777777" w:rsidR="006F1D5A" w:rsidRPr="009D5E5F" w:rsidRDefault="006F1D5A" w:rsidP="006F1D5A">
      <w:pPr>
        <w:jc w:val="both"/>
        <w:rPr>
          <w:sz w:val="20"/>
          <w:szCs w:val="20"/>
        </w:rPr>
      </w:pPr>
      <w:r w:rsidRPr="009D5E5F">
        <w:rPr>
          <w:sz w:val="20"/>
          <w:szCs w:val="20"/>
        </w:rPr>
        <w:t>int main() {</w:t>
      </w:r>
    </w:p>
    <w:p w14:paraId="690E07CC" w14:textId="77777777" w:rsidR="006F1D5A" w:rsidRPr="009D5E5F" w:rsidRDefault="006F1D5A" w:rsidP="006F1D5A">
      <w:pPr>
        <w:jc w:val="both"/>
        <w:rPr>
          <w:sz w:val="20"/>
          <w:szCs w:val="20"/>
        </w:rPr>
      </w:pPr>
      <w:r w:rsidRPr="009D5E5F">
        <w:rPr>
          <w:sz w:val="20"/>
          <w:szCs w:val="20"/>
        </w:rPr>
        <w:tab/>
        <w:t>int x = 10;</w:t>
      </w:r>
    </w:p>
    <w:p w14:paraId="5A4DF97F" w14:textId="77777777" w:rsidR="006F1D5A" w:rsidRPr="009D5E5F" w:rsidRDefault="006F1D5A" w:rsidP="006F1D5A">
      <w:pPr>
        <w:jc w:val="both"/>
        <w:rPr>
          <w:sz w:val="20"/>
          <w:szCs w:val="20"/>
        </w:rPr>
      </w:pPr>
      <w:r w:rsidRPr="009D5E5F">
        <w:rPr>
          <w:sz w:val="20"/>
          <w:szCs w:val="20"/>
        </w:rPr>
        <w:tab/>
        <w:t>int* ptr = &amp;x;</w:t>
      </w:r>
      <w:r w:rsidRPr="009D5E5F">
        <w:rPr>
          <w:color w:val="7F7F7F" w:themeColor="text1" w:themeTint="80"/>
          <w:sz w:val="20"/>
          <w:szCs w:val="20"/>
        </w:rPr>
        <w:t xml:space="preserve"> // pointer to x</w:t>
      </w:r>
    </w:p>
    <w:p w14:paraId="7C69558C" w14:textId="77777777" w:rsidR="006F1D5A" w:rsidRPr="009D5E5F" w:rsidRDefault="006F1D5A" w:rsidP="006F1D5A">
      <w:pPr>
        <w:jc w:val="both"/>
        <w:rPr>
          <w:sz w:val="20"/>
          <w:szCs w:val="20"/>
        </w:rPr>
      </w:pPr>
    </w:p>
    <w:p w14:paraId="7003E8F2" w14:textId="77777777" w:rsidR="006F1D5A" w:rsidRPr="009D5E5F" w:rsidRDefault="006F1D5A" w:rsidP="006F1D5A">
      <w:pPr>
        <w:jc w:val="both"/>
        <w:rPr>
          <w:sz w:val="20"/>
          <w:szCs w:val="20"/>
        </w:rPr>
      </w:pPr>
      <w:r w:rsidRPr="009D5E5F">
        <w:rPr>
          <w:sz w:val="20"/>
          <w:szCs w:val="20"/>
        </w:rPr>
        <w:tab/>
        <w:t>printf("Value of x: %d\n", *ptr); // accessing value using pointer</w:t>
      </w:r>
    </w:p>
    <w:p w14:paraId="610C8D50" w14:textId="77777777" w:rsidR="006F1D5A" w:rsidRPr="009D5E5F" w:rsidRDefault="006F1D5A" w:rsidP="006F1D5A">
      <w:pPr>
        <w:jc w:val="both"/>
        <w:rPr>
          <w:sz w:val="20"/>
          <w:szCs w:val="20"/>
        </w:rPr>
      </w:pPr>
    </w:p>
    <w:p w14:paraId="39962A94" w14:textId="77777777" w:rsidR="006F1D5A" w:rsidRPr="009D5E5F" w:rsidRDefault="006F1D5A" w:rsidP="006F1D5A">
      <w:pPr>
        <w:jc w:val="both"/>
        <w:rPr>
          <w:sz w:val="20"/>
          <w:szCs w:val="20"/>
        </w:rPr>
      </w:pPr>
      <w:r w:rsidRPr="009D5E5F">
        <w:rPr>
          <w:sz w:val="20"/>
          <w:szCs w:val="20"/>
        </w:rPr>
        <w:tab/>
        <w:t>return 0;</w:t>
      </w:r>
    </w:p>
    <w:p w14:paraId="50EC348D" w14:textId="77777777" w:rsidR="006F1D5A" w:rsidRPr="009D5E5F" w:rsidRDefault="006F1D5A" w:rsidP="005303B8">
      <w:pPr>
        <w:jc w:val="both"/>
        <w:rPr>
          <w:sz w:val="20"/>
          <w:szCs w:val="20"/>
        </w:rPr>
      </w:pPr>
      <w:r w:rsidRPr="009D5E5F">
        <w:rPr>
          <w:sz w:val="20"/>
          <w:szCs w:val="20"/>
        </w:rPr>
        <w:t>}</w:t>
      </w:r>
    </w:p>
    <w:p w14:paraId="10A8D553" w14:textId="77777777" w:rsidR="005303B8" w:rsidRPr="009D5E5F" w:rsidRDefault="005303B8" w:rsidP="005303B8">
      <w:pPr>
        <w:jc w:val="both"/>
        <w:rPr>
          <w:b/>
          <w:bCs/>
          <w:sz w:val="20"/>
          <w:szCs w:val="20"/>
        </w:rPr>
      </w:pPr>
      <w:r w:rsidRPr="009D5E5F">
        <w:rPr>
          <w:b/>
          <w:bCs/>
          <w:sz w:val="20"/>
          <w:szCs w:val="20"/>
        </w:rPr>
        <w:t>2. Modularity and Reusability</w:t>
      </w:r>
    </w:p>
    <w:p w14:paraId="380C8B4C" w14:textId="77777777" w:rsidR="005303B8" w:rsidRPr="009D5E5F" w:rsidRDefault="005303B8" w:rsidP="005303B8">
      <w:pPr>
        <w:jc w:val="both"/>
        <w:rPr>
          <w:sz w:val="20"/>
          <w:szCs w:val="20"/>
        </w:rPr>
      </w:pPr>
      <w:r w:rsidRPr="009D5E5F">
        <w:rPr>
          <w:sz w:val="20"/>
          <w:szCs w:val="20"/>
        </w:rPr>
        <w:t>C supports modular programming through the use of functions. Functions allow code to be divided into logical units, making it easier to read, maintain, and reuse. By encapsulating functionality within functions, C promotes code organization and reduces redundancy.</w:t>
      </w:r>
    </w:p>
    <w:p w14:paraId="5448BAA6" w14:textId="77777777" w:rsidR="006F1D5A" w:rsidRPr="009D5E5F" w:rsidRDefault="006F1D5A" w:rsidP="006F1D5A">
      <w:pPr>
        <w:jc w:val="both"/>
        <w:rPr>
          <w:b/>
          <w:bCs/>
          <w:color w:val="70AD47" w:themeColor="accent6"/>
          <w:sz w:val="20"/>
          <w:szCs w:val="20"/>
        </w:rPr>
      </w:pPr>
      <w:r w:rsidRPr="009D5E5F">
        <w:rPr>
          <w:b/>
          <w:bCs/>
          <w:color w:val="70AD47" w:themeColor="accent6"/>
          <w:sz w:val="20"/>
          <w:szCs w:val="20"/>
        </w:rPr>
        <w:t>#include &lt;stdio.h&gt;</w:t>
      </w:r>
    </w:p>
    <w:p w14:paraId="052D5C8F" w14:textId="77777777" w:rsidR="006F1D5A" w:rsidRPr="009D5E5F" w:rsidRDefault="006F1D5A" w:rsidP="006F1D5A">
      <w:pPr>
        <w:jc w:val="both"/>
        <w:rPr>
          <w:sz w:val="20"/>
          <w:szCs w:val="20"/>
        </w:rPr>
      </w:pPr>
    </w:p>
    <w:p w14:paraId="38447CCB" w14:textId="77777777" w:rsidR="006F1D5A" w:rsidRPr="009D5E5F" w:rsidRDefault="006F1D5A" w:rsidP="006F1D5A">
      <w:pPr>
        <w:jc w:val="both"/>
        <w:rPr>
          <w:color w:val="7F7F7F" w:themeColor="text1" w:themeTint="80"/>
          <w:sz w:val="20"/>
          <w:szCs w:val="20"/>
        </w:rPr>
      </w:pPr>
      <w:r w:rsidRPr="009D5E5F">
        <w:rPr>
          <w:color w:val="7F7F7F" w:themeColor="text1" w:themeTint="80"/>
          <w:sz w:val="20"/>
          <w:szCs w:val="20"/>
        </w:rPr>
        <w:t>// Function to calculate the factorial of a number</w:t>
      </w:r>
    </w:p>
    <w:p w14:paraId="36743CFB" w14:textId="77777777" w:rsidR="006F1D5A" w:rsidRPr="009D5E5F" w:rsidRDefault="006F1D5A" w:rsidP="006F1D5A">
      <w:pPr>
        <w:jc w:val="both"/>
        <w:rPr>
          <w:sz w:val="20"/>
          <w:szCs w:val="20"/>
        </w:rPr>
      </w:pPr>
      <w:r w:rsidRPr="009D5E5F">
        <w:rPr>
          <w:sz w:val="20"/>
          <w:szCs w:val="20"/>
        </w:rPr>
        <w:t>int factorial(int n) {</w:t>
      </w:r>
    </w:p>
    <w:p w14:paraId="24543CBB" w14:textId="77777777" w:rsidR="006F1D5A" w:rsidRPr="009D5E5F" w:rsidRDefault="006F1D5A" w:rsidP="006F1D5A">
      <w:pPr>
        <w:jc w:val="both"/>
        <w:rPr>
          <w:sz w:val="20"/>
          <w:szCs w:val="20"/>
        </w:rPr>
      </w:pPr>
      <w:r w:rsidRPr="009D5E5F">
        <w:rPr>
          <w:sz w:val="20"/>
          <w:szCs w:val="20"/>
        </w:rPr>
        <w:tab/>
        <w:t>if (n == 0)</w:t>
      </w:r>
    </w:p>
    <w:p w14:paraId="4EAA99B7" w14:textId="77777777" w:rsidR="006F1D5A" w:rsidRPr="009D5E5F" w:rsidRDefault="006F1D5A" w:rsidP="006F1D5A">
      <w:pPr>
        <w:jc w:val="both"/>
        <w:rPr>
          <w:sz w:val="20"/>
          <w:szCs w:val="20"/>
        </w:rPr>
      </w:pPr>
      <w:r w:rsidRPr="009D5E5F">
        <w:rPr>
          <w:sz w:val="20"/>
          <w:szCs w:val="20"/>
        </w:rPr>
        <w:tab/>
      </w:r>
      <w:r w:rsidRPr="009D5E5F">
        <w:rPr>
          <w:sz w:val="20"/>
          <w:szCs w:val="20"/>
        </w:rPr>
        <w:tab/>
        <w:t>return 1;</w:t>
      </w:r>
    </w:p>
    <w:p w14:paraId="01D7DBC6" w14:textId="77777777" w:rsidR="006F1D5A" w:rsidRPr="009D5E5F" w:rsidRDefault="006F1D5A" w:rsidP="006F1D5A">
      <w:pPr>
        <w:jc w:val="both"/>
        <w:rPr>
          <w:sz w:val="20"/>
          <w:szCs w:val="20"/>
        </w:rPr>
      </w:pPr>
      <w:r w:rsidRPr="009D5E5F">
        <w:rPr>
          <w:sz w:val="20"/>
          <w:szCs w:val="20"/>
        </w:rPr>
        <w:tab/>
        <w:t>else</w:t>
      </w:r>
    </w:p>
    <w:p w14:paraId="5116E9AF" w14:textId="77777777" w:rsidR="006F1D5A" w:rsidRPr="009D5E5F" w:rsidRDefault="006F1D5A" w:rsidP="006F1D5A">
      <w:pPr>
        <w:jc w:val="both"/>
        <w:rPr>
          <w:sz w:val="20"/>
          <w:szCs w:val="20"/>
        </w:rPr>
      </w:pPr>
      <w:r w:rsidRPr="009D5E5F">
        <w:rPr>
          <w:sz w:val="20"/>
          <w:szCs w:val="20"/>
        </w:rPr>
        <w:tab/>
      </w:r>
      <w:r w:rsidRPr="009D5E5F">
        <w:rPr>
          <w:sz w:val="20"/>
          <w:szCs w:val="20"/>
        </w:rPr>
        <w:tab/>
        <w:t>return n * factorial(n - 1);</w:t>
      </w:r>
    </w:p>
    <w:p w14:paraId="770FC59A" w14:textId="77777777" w:rsidR="006F1D5A" w:rsidRPr="009D5E5F" w:rsidRDefault="006F1D5A" w:rsidP="006F1D5A">
      <w:pPr>
        <w:jc w:val="both"/>
        <w:rPr>
          <w:sz w:val="20"/>
          <w:szCs w:val="20"/>
        </w:rPr>
      </w:pPr>
      <w:r w:rsidRPr="009D5E5F">
        <w:rPr>
          <w:sz w:val="20"/>
          <w:szCs w:val="20"/>
        </w:rPr>
        <w:t>}</w:t>
      </w:r>
    </w:p>
    <w:p w14:paraId="331C8C6C" w14:textId="77777777" w:rsidR="006F1D5A" w:rsidRPr="009D5E5F" w:rsidRDefault="006F1D5A" w:rsidP="006F1D5A">
      <w:pPr>
        <w:jc w:val="both"/>
        <w:rPr>
          <w:sz w:val="20"/>
          <w:szCs w:val="20"/>
        </w:rPr>
      </w:pPr>
    </w:p>
    <w:p w14:paraId="6943DF3A" w14:textId="77777777" w:rsidR="006F1D5A" w:rsidRPr="009D5E5F" w:rsidRDefault="006F1D5A" w:rsidP="006F1D5A">
      <w:pPr>
        <w:jc w:val="both"/>
        <w:rPr>
          <w:sz w:val="20"/>
          <w:szCs w:val="20"/>
        </w:rPr>
      </w:pPr>
      <w:r w:rsidRPr="009D5E5F">
        <w:rPr>
          <w:sz w:val="20"/>
          <w:szCs w:val="20"/>
        </w:rPr>
        <w:t>int main() {</w:t>
      </w:r>
    </w:p>
    <w:p w14:paraId="6BD7A5A9" w14:textId="77777777" w:rsidR="006F1D5A" w:rsidRPr="009D5E5F" w:rsidRDefault="006F1D5A" w:rsidP="006F1D5A">
      <w:pPr>
        <w:jc w:val="both"/>
        <w:rPr>
          <w:color w:val="7F7F7F" w:themeColor="text1" w:themeTint="80"/>
          <w:sz w:val="20"/>
          <w:szCs w:val="20"/>
        </w:rPr>
      </w:pPr>
      <w:r w:rsidRPr="009D5E5F">
        <w:rPr>
          <w:sz w:val="20"/>
          <w:szCs w:val="20"/>
        </w:rPr>
        <w:tab/>
        <w:t xml:space="preserve">int num = 5; </w:t>
      </w:r>
      <w:r w:rsidRPr="009D5E5F">
        <w:rPr>
          <w:color w:val="7F7F7F" w:themeColor="text1" w:themeTint="80"/>
          <w:sz w:val="20"/>
          <w:szCs w:val="20"/>
        </w:rPr>
        <w:t>// Replace 5 with any number for which you want to calculate the factorial</w:t>
      </w:r>
    </w:p>
    <w:p w14:paraId="4AFB2C52" w14:textId="77777777" w:rsidR="006F1D5A" w:rsidRPr="009D5E5F" w:rsidRDefault="006F1D5A" w:rsidP="006F1D5A">
      <w:pPr>
        <w:jc w:val="both"/>
        <w:rPr>
          <w:sz w:val="20"/>
          <w:szCs w:val="20"/>
        </w:rPr>
      </w:pPr>
    </w:p>
    <w:p w14:paraId="20E01D3C" w14:textId="77777777" w:rsidR="006F1D5A" w:rsidRPr="009D5E5F" w:rsidRDefault="006F1D5A" w:rsidP="006F1D5A">
      <w:pPr>
        <w:jc w:val="both"/>
        <w:rPr>
          <w:sz w:val="20"/>
          <w:szCs w:val="20"/>
        </w:rPr>
      </w:pPr>
      <w:r w:rsidRPr="009D5E5F">
        <w:rPr>
          <w:sz w:val="20"/>
          <w:szCs w:val="20"/>
        </w:rPr>
        <w:tab/>
        <w:t>int result = factorial(num);</w:t>
      </w:r>
    </w:p>
    <w:p w14:paraId="50CE394C" w14:textId="77777777" w:rsidR="006F1D5A" w:rsidRPr="009D5E5F" w:rsidRDefault="006F1D5A" w:rsidP="006F1D5A">
      <w:pPr>
        <w:jc w:val="both"/>
        <w:rPr>
          <w:sz w:val="20"/>
          <w:szCs w:val="20"/>
        </w:rPr>
      </w:pPr>
      <w:r w:rsidRPr="009D5E5F">
        <w:rPr>
          <w:sz w:val="20"/>
          <w:szCs w:val="20"/>
        </w:rPr>
        <w:tab/>
        <w:t>printf("Factorial of %d is %d\n", num, result);</w:t>
      </w:r>
    </w:p>
    <w:p w14:paraId="127902C9" w14:textId="77777777" w:rsidR="006F1D5A" w:rsidRPr="009D5E5F" w:rsidRDefault="006F1D5A" w:rsidP="006F1D5A">
      <w:pPr>
        <w:jc w:val="both"/>
        <w:rPr>
          <w:sz w:val="20"/>
          <w:szCs w:val="20"/>
        </w:rPr>
      </w:pPr>
    </w:p>
    <w:p w14:paraId="476C9B42" w14:textId="77777777" w:rsidR="006F1D5A" w:rsidRPr="009D5E5F" w:rsidRDefault="006F1D5A" w:rsidP="006F1D5A">
      <w:pPr>
        <w:jc w:val="both"/>
        <w:rPr>
          <w:sz w:val="20"/>
          <w:szCs w:val="20"/>
        </w:rPr>
      </w:pPr>
      <w:r w:rsidRPr="009D5E5F">
        <w:rPr>
          <w:sz w:val="20"/>
          <w:szCs w:val="20"/>
        </w:rPr>
        <w:tab/>
        <w:t>return 0;</w:t>
      </w:r>
    </w:p>
    <w:p w14:paraId="2C8CFC55" w14:textId="77777777" w:rsidR="005303B8" w:rsidRPr="009D5E5F" w:rsidRDefault="006F1D5A" w:rsidP="006F1D5A">
      <w:pPr>
        <w:jc w:val="both"/>
        <w:rPr>
          <w:sz w:val="20"/>
          <w:szCs w:val="20"/>
        </w:rPr>
      </w:pPr>
      <w:r w:rsidRPr="009D5E5F">
        <w:rPr>
          <w:sz w:val="20"/>
          <w:szCs w:val="20"/>
        </w:rPr>
        <w:t>}</w:t>
      </w:r>
    </w:p>
    <w:p w14:paraId="37B91C0D" w14:textId="77777777" w:rsidR="005303B8" w:rsidRPr="009D5E5F" w:rsidRDefault="005303B8" w:rsidP="005303B8">
      <w:pPr>
        <w:jc w:val="both"/>
        <w:rPr>
          <w:b/>
          <w:bCs/>
          <w:sz w:val="20"/>
          <w:szCs w:val="20"/>
        </w:rPr>
      </w:pPr>
      <w:r w:rsidRPr="009D5E5F">
        <w:rPr>
          <w:b/>
          <w:bCs/>
          <w:sz w:val="20"/>
          <w:szCs w:val="20"/>
        </w:rPr>
        <w:t>3. Standard Library</w:t>
      </w:r>
    </w:p>
    <w:p w14:paraId="5375EA06" w14:textId="77777777" w:rsidR="005303B8" w:rsidRPr="009D5E5F" w:rsidRDefault="005303B8" w:rsidP="005303B8">
      <w:pPr>
        <w:jc w:val="both"/>
        <w:rPr>
          <w:sz w:val="20"/>
          <w:szCs w:val="20"/>
        </w:rPr>
      </w:pPr>
      <w:r w:rsidRPr="009D5E5F">
        <w:rPr>
          <w:sz w:val="20"/>
          <w:szCs w:val="20"/>
        </w:rPr>
        <w:t xml:space="preserve">C provides a rich set of libraries, known as the Standard Library, which includes functions for various operations like input/output, string manipulation, memory allocation, mathematical calculations, and more. These libraries help simplify and accelerate the </w:t>
      </w:r>
      <w:r w:rsidRPr="009D5E5F">
        <w:rPr>
          <w:sz w:val="20"/>
          <w:szCs w:val="20"/>
        </w:rPr>
        <w:t>development process by providing commonly used functionality.</w:t>
      </w:r>
    </w:p>
    <w:p w14:paraId="6D9FD712" w14:textId="77777777" w:rsidR="006F1D5A" w:rsidRPr="009D5E5F" w:rsidRDefault="006F1D5A" w:rsidP="006F1D5A">
      <w:pPr>
        <w:jc w:val="both"/>
        <w:rPr>
          <w:b/>
          <w:bCs/>
          <w:color w:val="70AD47" w:themeColor="accent6"/>
          <w:sz w:val="20"/>
          <w:szCs w:val="20"/>
        </w:rPr>
      </w:pPr>
      <w:r w:rsidRPr="009D5E5F">
        <w:rPr>
          <w:b/>
          <w:bCs/>
          <w:color w:val="70AD47" w:themeColor="accent6"/>
          <w:sz w:val="20"/>
          <w:szCs w:val="20"/>
        </w:rPr>
        <w:t>#include &lt;stdio.h&gt;</w:t>
      </w:r>
    </w:p>
    <w:p w14:paraId="280AC726" w14:textId="77777777" w:rsidR="006F1D5A" w:rsidRPr="009D5E5F" w:rsidRDefault="006F1D5A" w:rsidP="006F1D5A">
      <w:pPr>
        <w:jc w:val="both"/>
        <w:rPr>
          <w:sz w:val="20"/>
          <w:szCs w:val="20"/>
        </w:rPr>
      </w:pPr>
    </w:p>
    <w:p w14:paraId="4086CF27" w14:textId="77777777" w:rsidR="006F1D5A" w:rsidRPr="009D5E5F" w:rsidRDefault="006F1D5A" w:rsidP="006F1D5A">
      <w:pPr>
        <w:jc w:val="both"/>
        <w:rPr>
          <w:sz w:val="20"/>
          <w:szCs w:val="20"/>
        </w:rPr>
      </w:pPr>
      <w:r w:rsidRPr="009D5E5F">
        <w:rPr>
          <w:sz w:val="20"/>
          <w:szCs w:val="20"/>
        </w:rPr>
        <w:t>int main() {</w:t>
      </w:r>
    </w:p>
    <w:p w14:paraId="0EC5D68D" w14:textId="77777777" w:rsidR="006F1D5A" w:rsidRPr="009D5E5F" w:rsidRDefault="006F1D5A" w:rsidP="006F1D5A">
      <w:pPr>
        <w:jc w:val="both"/>
        <w:rPr>
          <w:sz w:val="20"/>
          <w:szCs w:val="20"/>
        </w:rPr>
      </w:pPr>
      <w:r w:rsidRPr="009D5E5F">
        <w:rPr>
          <w:sz w:val="20"/>
          <w:szCs w:val="20"/>
        </w:rPr>
        <w:tab/>
        <w:t>int num;</w:t>
      </w:r>
    </w:p>
    <w:p w14:paraId="56C4885B" w14:textId="77777777" w:rsidR="006F1D5A" w:rsidRPr="009D5E5F" w:rsidRDefault="006F1D5A" w:rsidP="006F1D5A">
      <w:pPr>
        <w:jc w:val="both"/>
        <w:rPr>
          <w:sz w:val="20"/>
          <w:szCs w:val="20"/>
        </w:rPr>
      </w:pPr>
      <w:r w:rsidRPr="009D5E5F">
        <w:rPr>
          <w:sz w:val="20"/>
          <w:szCs w:val="20"/>
        </w:rPr>
        <w:tab/>
        <w:t>printf("Enter a number: ");</w:t>
      </w:r>
    </w:p>
    <w:p w14:paraId="4CB0008C" w14:textId="77777777" w:rsidR="006F1D5A" w:rsidRPr="009D5E5F" w:rsidRDefault="006F1D5A" w:rsidP="006F1D5A">
      <w:pPr>
        <w:jc w:val="both"/>
        <w:rPr>
          <w:sz w:val="20"/>
          <w:szCs w:val="20"/>
        </w:rPr>
      </w:pPr>
      <w:r w:rsidRPr="009D5E5F">
        <w:rPr>
          <w:sz w:val="20"/>
          <w:szCs w:val="20"/>
        </w:rPr>
        <w:tab/>
        <w:t>scanf("%d", &amp;num);</w:t>
      </w:r>
    </w:p>
    <w:p w14:paraId="1711CD82" w14:textId="77777777" w:rsidR="006F1D5A" w:rsidRPr="009D5E5F" w:rsidRDefault="006F1D5A" w:rsidP="006F1D5A">
      <w:pPr>
        <w:jc w:val="both"/>
        <w:rPr>
          <w:sz w:val="20"/>
          <w:szCs w:val="20"/>
        </w:rPr>
      </w:pPr>
      <w:r w:rsidRPr="009D5E5F">
        <w:rPr>
          <w:sz w:val="20"/>
          <w:szCs w:val="20"/>
        </w:rPr>
        <w:tab/>
        <w:t>printf("Square of %d is %d\n", num, num * num);</w:t>
      </w:r>
    </w:p>
    <w:p w14:paraId="2105B51E" w14:textId="77777777" w:rsidR="006F1D5A" w:rsidRPr="009D5E5F" w:rsidRDefault="006F1D5A" w:rsidP="006F1D5A">
      <w:pPr>
        <w:jc w:val="both"/>
        <w:rPr>
          <w:sz w:val="20"/>
          <w:szCs w:val="20"/>
        </w:rPr>
      </w:pPr>
      <w:r w:rsidRPr="009D5E5F">
        <w:rPr>
          <w:sz w:val="20"/>
          <w:szCs w:val="20"/>
        </w:rPr>
        <w:tab/>
        <w:t>return 0;</w:t>
      </w:r>
    </w:p>
    <w:p w14:paraId="7301FEE9" w14:textId="77777777" w:rsidR="005303B8" w:rsidRPr="009D5E5F" w:rsidRDefault="006F1D5A" w:rsidP="006F1D5A">
      <w:pPr>
        <w:jc w:val="both"/>
        <w:rPr>
          <w:sz w:val="20"/>
          <w:szCs w:val="20"/>
        </w:rPr>
      </w:pPr>
      <w:r w:rsidRPr="009D5E5F">
        <w:rPr>
          <w:sz w:val="20"/>
          <w:szCs w:val="20"/>
        </w:rPr>
        <w:t>}</w:t>
      </w:r>
    </w:p>
    <w:p w14:paraId="2E9D27A2" w14:textId="77777777" w:rsidR="005303B8" w:rsidRPr="009D5E5F" w:rsidRDefault="005303B8" w:rsidP="005303B8">
      <w:pPr>
        <w:jc w:val="both"/>
        <w:rPr>
          <w:b/>
          <w:bCs/>
          <w:sz w:val="20"/>
          <w:szCs w:val="20"/>
        </w:rPr>
      </w:pPr>
      <w:r w:rsidRPr="009D5E5F">
        <w:rPr>
          <w:b/>
          <w:bCs/>
          <w:sz w:val="20"/>
          <w:szCs w:val="20"/>
        </w:rPr>
        <w:t>4. Efficiency and Performance</w:t>
      </w:r>
    </w:p>
    <w:p w14:paraId="5E063669" w14:textId="77777777" w:rsidR="005303B8" w:rsidRPr="009D5E5F" w:rsidRDefault="005303B8" w:rsidP="005303B8">
      <w:pPr>
        <w:jc w:val="both"/>
        <w:rPr>
          <w:sz w:val="20"/>
          <w:szCs w:val="20"/>
        </w:rPr>
      </w:pPr>
      <w:r w:rsidRPr="009D5E5F">
        <w:rPr>
          <w:sz w:val="20"/>
          <w:szCs w:val="20"/>
        </w:rPr>
        <w:t>C is known for its efficiency and performance. It allows developers to write code that executes quickly and utilizes system resources optimally. The language provides low-level control over memory and hardware, making it ideal for applications that require high performance, such as embedded systems, real-time applications, and games.</w:t>
      </w:r>
    </w:p>
    <w:p w14:paraId="2F623BB4" w14:textId="77777777" w:rsidR="005303B8" w:rsidRPr="009D5E5F" w:rsidRDefault="005303B8" w:rsidP="005303B8">
      <w:pPr>
        <w:jc w:val="both"/>
        <w:rPr>
          <w:sz w:val="20"/>
          <w:szCs w:val="20"/>
        </w:rPr>
      </w:pPr>
    </w:p>
    <w:p w14:paraId="66992EE5" w14:textId="77777777" w:rsidR="005303B8" w:rsidRPr="009D5E5F" w:rsidRDefault="005303B8" w:rsidP="005303B8">
      <w:pPr>
        <w:jc w:val="both"/>
        <w:rPr>
          <w:b/>
          <w:bCs/>
          <w:sz w:val="20"/>
          <w:szCs w:val="20"/>
        </w:rPr>
      </w:pPr>
      <w:r w:rsidRPr="009D5E5F">
        <w:rPr>
          <w:b/>
          <w:bCs/>
          <w:sz w:val="20"/>
          <w:szCs w:val="20"/>
        </w:rPr>
        <w:t>5. Portability</w:t>
      </w:r>
    </w:p>
    <w:p w14:paraId="1DA90479" w14:textId="77777777" w:rsidR="005303B8" w:rsidRPr="009D5E5F" w:rsidRDefault="005303B8" w:rsidP="005303B8">
      <w:pPr>
        <w:jc w:val="both"/>
        <w:rPr>
          <w:sz w:val="20"/>
          <w:szCs w:val="20"/>
        </w:rPr>
      </w:pPr>
      <w:r w:rsidRPr="009D5E5F">
        <w:rPr>
          <w:sz w:val="20"/>
          <w:szCs w:val="20"/>
        </w:rPr>
        <w:t>C programs can be compiled and run on various platforms, including different operating systems and hardware architectures. This portability makes C an excellent choice for developing cross-platform applications that can be deployed on multiple devices with minimal modifications.</w:t>
      </w:r>
    </w:p>
    <w:p w14:paraId="781D6467" w14:textId="77777777" w:rsidR="005303B8" w:rsidRPr="009D5E5F" w:rsidRDefault="005303B8" w:rsidP="005303B8">
      <w:pPr>
        <w:jc w:val="both"/>
        <w:rPr>
          <w:sz w:val="20"/>
          <w:szCs w:val="20"/>
        </w:rPr>
      </w:pPr>
    </w:p>
    <w:p w14:paraId="1AA1CA71" w14:textId="77777777" w:rsidR="005303B8" w:rsidRPr="009D5E5F" w:rsidRDefault="005303B8" w:rsidP="005303B8">
      <w:pPr>
        <w:jc w:val="both"/>
        <w:rPr>
          <w:b/>
          <w:bCs/>
          <w:sz w:val="20"/>
          <w:szCs w:val="20"/>
        </w:rPr>
      </w:pPr>
      <w:r w:rsidRPr="009D5E5F">
        <w:rPr>
          <w:b/>
          <w:bCs/>
          <w:sz w:val="20"/>
          <w:szCs w:val="20"/>
        </w:rPr>
        <w:t>Applications of C</w:t>
      </w:r>
    </w:p>
    <w:p w14:paraId="4BE010D0" w14:textId="77777777" w:rsidR="005303B8" w:rsidRPr="009D5E5F" w:rsidRDefault="005303B8" w:rsidP="005303B8">
      <w:pPr>
        <w:jc w:val="both"/>
        <w:rPr>
          <w:sz w:val="20"/>
          <w:szCs w:val="20"/>
        </w:rPr>
      </w:pPr>
      <w:r w:rsidRPr="009D5E5F">
        <w:rPr>
          <w:sz w:val="20"/>
          <w:szCs w:val="20"/>
        </w:rPr>
        <w:t>C has been used extensively in a wide range of applications, thanks to its flexibility, efficiency, and low-level capabilities. Some notable applications of C include:</w:t>
      </w:r>
    </w:p>
    <w:p w14:paraId="6DF1EB81" w14:textId="77777777" w:rsidR="005303B8" w:rsidRPr="009D5E5F" w:rsidRDefault="005303B8" w:rsidP="005303B8">
      <w:pPr>
        <w:numPr>
          <w:ilvl w:val="0"/>
          <w:numId w:val="1"/>
        </w:numPr>
        <w:jc w:val="both"/>
        <w:rPr>
          <w:sz w:val="20"/>
          <w:szCs w:val="20"/>
        </w:rPr>
      </w:pPr>
      <w:r w:rsidRPr="009D5E5F">
        <w:rPr>
          <w:b/>
          <w:bCs/>
          <w:sz w:val="20"/>
          <w:szCs w:val="20"/>
        </w:rPr>
        <w:t>Operating Systems</w:t>
      </w:r>
      <w:r w:rsidRPr="009D5E5F">
        <w:rPr>
          <w:sz w:val="20"/>
          <w:szCs w:val="20"/>
        </w:rPr>
        <w:t>: Many operating systems, including Unix, Linux, and Windows, have been written in C. The low-level control and memory management features of C make it well-suited for developing operating systems.</w:t>
      </w:r>
    </w:p>
    <w:p w14:paraId="74E49BF0" w14:textId="77777777" w:rsidR="005303B8" w:rsidRPr="009D5E5F" w:rsidRDefault="005303B8" w:rsidP="005303B8">
      <w:pPr>
        <w:numPr>
          <w:ilvl w:val="0"/>
          <w:numId w:val="1"/>
        </w:numPr>
        <w:jc w:val="both"/>
        <w:rPr>
          <w:sz w:val="20"/>
          <w:szCs w:val="20"/>
        </w:rPr>
      </w:pPr>
      <w:r w:rsidRPr="009D5E5F">
        <w:rPr>
          <w:b/>
          <w:bCs/>
          <w:sz w:val="20"/>
          <w:szCs w:val="20"/>
        </w:rPr>
        <w:t>Embedded Systems</w:t>
      </w:r>
      <w:r w:rsidRPr="009D5E5F">
        <w:rPr>
          <w:sz w:val="20"/>
          <w:szCs w:val="20"/>
        </w:rPr>
        <w:t xml:space="preserve">: C is widely used in embedded systems programming, where it allows developers to directly access hardware resources and write code that runs </w:t>
      </w:r>
      <w:r w:rsidRPr="009D5E5F">
        <w:rPr>
          <w:sz w:val="20"/>
          <w:szCs w:val="20"/>
        </w:rPr>
        <w:lastRenderedPageBreak/>
        <w:t>efficiently on microcontrollers and other embedded devices.</w:t>
      </w:r>
    </w:p>
    <w:p w14:paraId="013F2B92" w14:textId="77777777" w:rsidR="005303B8" w:rsidRPr="009D5E5F" w:rsidRDefault="005303B8" w:rsidP="005303B8">
      <w:pPr>
        <w:numPr>
          <w:ilvl w:val="0"/>
          <w:numId w:val="1"/>
        </w:numPr>
        <w:jc w:val="both"/>
        <w:rPr>
          <w:sz w:val="20"/>
          <w:szCs w:val="20"/>
        </w:rPr>
      </w:pPr>
      <w:r w:rsidRPr="009D5E5F">
        <w:rPr>
          <w:b/>
          <w:bCs/>
          <w:sz w:val="20"/>
          <w:szCs w:val="20"/>
        </w:rPr>
        <w:t>Compilers and Interpreters</w:t>
      </w:r>
      <w:r w:rsidRPr="009D5E5F">
        <w:rPr>
          <w:sz w:val="20"/>
          <w:szCs w:val="20"/>
        </w:rPr>
        <w:t>: C is often used to implement compilers and interpreters for other programming languages. Its ability to generate efficient machine code and manipulate low-level details makes it an ideal choice for building language processing tools.</w:t>
      </w:r>
    </w:p>
    <w:p w14:paraId="6F772A5F" w14:textId="77777777" w:rsidR="005303B8" w:rsidRPr="009D5E5F" w:rsidRDefault="005303B8" w:rsidP="005303B8">
      <w:pPr>
        <w:numPr>
          <w:ilvl w:val="0"/>
          <w:numId w:val="1"/>
        </w:numPr>
        <w:jc w:val="both"/>
        <w:rPr>
          <w:sz w:val="20"/>
          <w:szCs w:val="20"/>
        </w:rPr>
      </w:pPr>
      <w:r w:rsidRPr="009D5E5F">
        <w:rPr>
          <w:b/>
          <w:bCs/>
          <w:sz w:val="20"/>
          <w:szCs w:val="20"/>
        </w:rPr>
        <w:t>Device Drivers</w:t>
      </w:r>
      <w:r w:rsidRPr="009D5E5F">
        <w:rPr>
          <w:sz w:val="20"/>
          <w:szCs w:val="20"/>
        </w:rPr>
        <w:t>: C is commonly used for writing device drivers that enable communication between hardware devices and the operating system. Device drivers require low-level access to hardware, which is facilitated by C's features.</w:t>
      </w:r>
    </w:p>
    <w:p w14:paraId="49A17067" w14:textId="77777777" w:rsidR="005303B8" w:rsidRPr="009D5E5F" w:rsidRDefault="005303B8" w:rsidP="005303B8">
      <w:pPr>
        <w:numPr>
          <w:ilvl w:val="0"/>
          <w:numId w:val="1"/>
        </w:numPr>
        <w:jc w:val="both"/>
        <w:rPr>
          <w:sz w:val="20"/>
          <w:szCs w:val="20"/>
        </w:rPr>
      </w:pPr>
      <w:r w:rsidRPr="009D5E5F">
        <w:rPr>
          <w:b/>
          <w:bCs/>
          <w:sz w:val="20"/>
          <w:szCs w:val="20"/>
        </w:rPr>
        <w:t>Game Development</w:t>
      </w:r>
      <w:r w:rsidRPr="009D5E5F">
        <w:rPr>
          <w:sz w:val="20"/>
          <w:szCs w:val="20"/>
        </w:rPr>
        <w:t>: C has been extensively used in game development due to its performance, efficiency, and control over system resources. Game engines, physics engines, and graphics libraries often leverage C for their core functionality.</w:t>
      </w:r>
    </w:p>
    <w:p w14:paraId="51620864" w14:textId="77777777" w:rsidR="005303B8" w:rsidRPr="009D5E5F" w:rsidRDefault="005303B8" w:rsidP="005303B8">
      <w:pPr>
        <w:numPr>
          <w:ilvl w:val="0"/>
          <w:numId w:val="1"/>
        </w:numPr>
        <w:jc w:val="both"/>
        <w:rPr>
          <w:sz w:val="20"/>
          <w:szCs w:val="20"/>
        </w:rPr>
      </w:pPr>
      <w:r w:rsidRPr="009D5E5F">
        <w:rPr>
          <w:b/>
          <w:bCs/>
          <w:sz w:val="20"/>
          <w:szCs w:val="20"/>
        </w:rPr>
        <w:t>Networking</w:t>
      </w:r>
      <w:r w:rsidRPr="009D5E5F">
        <w:rPr>
          <w:sz w:val="20"/>
          <w:szCs w:val="20"/>
        </w:rPr>
        <w:t>: C is utilized in network programming to create network protocols, develop socket-based applications, and implement client-server architectures.</w:t>
      </w:r>
    </w:p>
    <w:p w14:paraId="38E8D086" w14:textId="77777777" w:rsidR="005303B8" w:rsidRPr="009D5E5F" w:rsidRDefault="005303B8" w:rsidP="005303B8">
      <w:pPr>
        <w:numPr>
          <w:ilvl w:val="0"/>
          <w:numId w:val="1"/>
        </w:numPr>
        <w:jc w:val="both"/>
        <w:rPr>
          <w:sz w:val="20"/>
          <w:szCs w:val="20"/>
        </w:rPr>
      </w:pPr>
      <w:r w:rsidRPr="009D5E5F">
        <w:rPr>
          <w:b/>
          <w:bCs/>
          <w:sz w:val="20"/>
          <w:szCs w:val="20"/>
        </w:rPr>
        <w:t>Financial Applications</w:t>
      </w:r>
      <w:r w:rsidRPr="009D5E5F">
        <w:rPr>
          <w:sz w:val="20"/>
          <w:szCs w:val="20"/>
        </w:rPr>
        <w:t>: C is favored in the financial industry due to its efficiency and ability to handle complex mathematical calculations. It is widely used for developing high-frequency trading systems, risk management tools, and algorithmic trading platforms.</w:t>
      </w:r>
    </w:p>
    <w:p w14:paraId="5694899B" w14:textId="77777777" w:rsidR="005303B8" w:rsidRPr="009D5E5F" w:rsidRDefault="005303B8" w:rsidP="005303B8">
      <w:pPr>
        <w:jc w:val="both"/>
        <w:rPr>
          <w:sz w:val="20"/>
          <w:szCs w:val="20"/>
        </w:rPr>
      </w:pPr>
    </w:p>
    <w:p w14:paraId="1B6FF2DA" w14:textId="77777777" w:rsidR="005303B8" w:rsidRPr="009D5E5F" w:rsidRDefault="005303B8" w:rsidP="005303B8">
      <w:pPr>
        <w:shd w:val="clear" w:color="auto" w:fill="F0F5F9"/>
        <w:jc w:val="center"/>
        <w:outlineLvl w:val="3"/>
        <w:rPr>
          <w:rFonts w:ascii="var(--font-montserrat)" w:eastAsia="Times New Roman" w:hAnsi="var(--font-montserrat)" w:cs="Times New Roman"/>
          <w:b/>
          <w:bCs/>
          <w:caps/>
          <w:color w:val="88919B"/>
          <w:sz w:val="20"/>
          <w:szCs w:val="20"/>
        </w:rPr>
      </w:pPr>
      <w:r w:rsidRPr="009D5E5F">
        <w:rPr>
          <w:rFonts w:ascii="var(--font-montserrat)" w:eastAsia="Times New Roman" w:hAnsi="var(--font-montserrat)" w:cs="Times New Roman"/>
          <w:b/>
          <w:bCs/>
          <w:caps/>
          <w:color w:val="88919B"/>
          <w:sz w:val="20"/>
          <w:szCs w:val="20"/>
        </w:rPr>
        <w:t>TOPIC 2</w:t>
      </w:r>
    </w:p>
    <w:p w14:paraId="30C44C1E" w14:textId="77777777" w:rsidR="005303B8" w:rsidRPr="009D5E5F" w:rsidRDefault="005303B8" w:rsidP="005303B8">
      <w:pPr>
        <w:shd w:val="clear" w:color="auto" w:fill="F0F5F9"/>
        <w:jc w:val="center"/>
        <w:outlineLvl w:val="1"/>
        <w:rPr>
          <w:rFonts w:ascii="var(--font-montserrat)" w:eastAsia="Times New Roman" w:hAnsi="var(--font-montserrat)" w:cs="Times New Roman"/>
          <w:b/>
          <w:bCs/>
          <w:color w:val="2D3845"/>
          <w:sz w:val="20"/>
          <w:szCs w:val="20"/>
        </w:rPr>
      </w:pPr>
      <w:r w:rsidRPr="009D5E5F">
        <w:rPr>
          <w:rFonts w:ascii="var(--font-montserrat)" w:eastAsia="Times New Roman" w:hAnsi="var(--font-montserrat)" w:cs="Times New Roman"/>
          <w:b/>
          <w:bCs/>
          <w:color w:val="2D3845"/>
          <w:sz w:val="20"/>
          <w:szCs w:val="20"/>
        </w:rPr>
        <w:t>Basic Structure</w:t>
      </w:r>
    </w:p>
    <w:p w14:paraId="75A8FA34" w14:textId="77777777" w:rsidR="005303B8" w:rsidRPr="009D5E5F" w:rsidRDefault="005303B8" w:rsidP="005303B8">
      <w:pPr>
        <w:jc w:val="both"/>
        <w:rPr>
          <w:sz w:val="20"/>
          <w:szCs w:val="20"/>
        </w:rPr>
      </w:pPr>
    </w:p>
    <w:p w14:paraId="6E939EE4" w14:textId="77777777" w:rsidR="005303B8" w:rsidRPr="009D5E5F" w:rsidRDefault="005303B8" w:rsidP="005303B8">
      <w:pPr>
        <w:jc w:val="both"/>
        <w:rPr>
          <w:sz w:val="20"/>
          <w:szCs w:val="20"/>
        </w:rPr>
      </w:pPr>
      <w:r w:rsidRPr="009D5E5F">
        <w:rPr>
          <w:sz w:val="20"/>
          <w:szCs w:val="20"/>
        </w:rPr>
        <w:t>C programs follow a specific structure that consists of various elements, each serving a specific purpose. Understanding the structure and the role of the main function is essential for writing and executing C programs successfully. In this guide, we will provide a comprehensive overview of the basic structure of a C program, including the main function and program execution flow.</w:t>
      </w:r>
    </w:p>
    <w:p w14:paraId="3043705D" w14:textId="77777777" w:rsidR="005303B8" w:rsidRPr="009D5E5F" w:rsidRDefault="005303B8" w:rsidP="005303B8">
      <w:pPr>
        <w:jc w:val="both"/>
        <w:rPr>
          <w:sz w:val="20"/>
          <w:szCs w:val="20"/>
        </w:rPr>
      </w:pPr>
    </w:p>
    <w:p w14:paraId="263A6A0A" w14:textId="77777777" w:rsidR="005303B8" w:rsidRPr="009D5E5F" w:rsidRDefault="005303B8" w:rsidP="005303B8">
      <w:pPr>
        <w:jc w:val="both"/>
        <w:rPr>
          <w:b/>
          <w:bCs/>
          <w:sz w:val="20"/>
          <w:szCs w:val="20"/>
        </w:rPr>
      </w:pPr>
      <w:r w:rsidRPr="009D5E5F">
        <w:rPr>
          <w:b/>
          <w:bCs/>
          <w:sz w:val="20"/>
          <w:szCs w:val="20"/>
        </w:rPr>
        <w:t>Introduction</w:t>
      </w:r>
    </w:p>
    <w:p w14:paraId="2A02DBB3" w14:textId="77777777" w:rsidR="005303B8" w:rsidRPr="009D5E5F" w:rsidRDefault="005303B8" w:rsidP="005303B8">
      <w:pPr>
        <w:jc w:val="both"/>
        <w:rPr>
          <w:sz w:val="20"/>
          <w:szCs w:val="20"/>
        </w:rPr>
      </w:pPr>
      <w:r w:rsidRPr="009D5E5F">
        <w:rPr>
          <w:sz w:val="20"/>
          <w:szCs w:val="20"/>
        </w:rPr>
        <w:t>The structure of a C program provides a framework that organizes the code and defines how the program functions. It ensures that the code is well-organized, readable, and maintainable. The main function, in particular, serves as the entry point of a C program and controls the execution flow. Understanding the basic structure and the role of the main function is fundamental to writing C programs.</w:t>
      </w:r>
    </w:p>
    <w:p w14:paraId="4AB3223E" w14:textId="77777777" w:rsidR="005303B8" w:rsidRPr="009D5E5F" w:rsidRDefault="005303B8" w:rsidP="005303B8">
      <w:pPr>
        <w:jc w:val="both"/>
        <w:rPr>
          <w:sz w:val="20"/>
          <w:szCs w:val="20"/>
        </w:rPr>
      </w:pPr>
    </w:p>
    <w:p w14:paraId="5535718C" w14:textId="77777777" w:rsidR="005303B8" w:rsidRPr="009D5E5F" w:rsidRDefault="005303B8" w:rsidP="005303B8">
      <w:pPr>
        <w:jc w:val="both"/>
        <w:rPr>
          <w:b/>
          <w:bCs/>
          <w:sz w:val="20"/>
          <w:szCs w:val="20"/>
        </w:rPr>
      </w:pPr>
      <w:r w:rsidRPr="009D5E5F">
        <w:rPr>
          <w:b/>
          <w:bCs/>
          <w:sz w:val="20"/>
          <w:szCs w:val="20"/>
        </w:rPr>
        <w:t>Structure of a C Program</w:t>
      </w:r>
    </w:p>
    <w:p w14:paraId="7E51FD91" w14:textId="77777777" w:rsidR="005303B8" w:rsidRPr="009D5E5F" w:rsidRDefault="005303B8" w:rsidP="005303B8">
      <w:pPr>
        <w:jc w:val="both"/>
        <w:rPr>
          <w:sz w:val="20"/>
          <w:szCs w:val="20"/>
        </w:rPr>
      </w:pPr>
      <w:r w:rsidRPr="009D5E5F">
        <w:rPr>
          <w:sz w:val="20"/>
          <w:szCs w:val="20"/>
        </w:rPr>
        <w:t>A C program consists of various components, including directives, global declarations, function declarations, and the main function. Here's the basic structure of a C program:</w:t>
      </w:r>
    </w:p>
    <w:p w14:paraId="2A79B197" w14:textId="77777777" w:rsidR="005303B8" w:rsidRPr="009D5E5F" w:rsidRDefault="005303B8" w:rsidP="005303B8">
      <w:pPr>
        <w:jc w:val="both"/>
        <w:rPr>
          <w:sz w:val="20"/>
          <w:szCs w:val="20"/>
        </w:rPr>
      </w:pPr>
    </w:p>
    <w:p w14:paraId="199EC8E5" w14:textId="77777777" w:rsidR="005303B8" w:rsidRPr="009D5E5F" w:rsidRDefault="005303B8" w:rsidP="005303B8">
      <w:pPr>
        <w:jc w:val="both"/>
        <w:rPr>
          <w:sz w:val="20"/>
          <w:szCs w:val="20"/>
        </w:rPr>
      </w:pPr>
      <w:r w:rsidRPr="009D5E5F">
        <w:rPr>
          <w:sz w:val="20"/>
          <w:szCs w:val="20"/>
        </w:rPr>
        <w:t>#include &lt;stdio.h&gt;</w:t>
      </w:r>
    </w:p>
    <w:p w14:paraId="7B8DC743" w14:textId="77777777" w:rsidR="005303B8" w:rsidRPr="009D5E5F" w:rsidRDefault="005303B8" w:rsidP="005303B8">
      <w:pPr>
        <w:jc w:val="both"/>
        <w:rPr>
          <w:sz w:val="20"/>
          <w:szCs w:val="20"/>
        </w:rPr>
      </w:pPr>
    </w:p>
    <w:p w14:paraId="09225FE3" w14:textId="77777777" w:rsidR="005303B8" w:rsidRPr="009D5E5F" w:rsidRDefault="005303B8" w:rsidP="005303B8">
      <w:pPr>
        <w:ind w:firstLine="720"/>
        <w:jc w:val="both"/>
        <w:rPr>
          <w:color w:val="7F7F7F" w:themeColor="text1" w:themeTint="80"/>
          <w:sz w:val="20"/>
          <w:szCs w:val="20"/>
        </w:rPr>
      </w:pPr>
      <w:r w:rsidRPr="009D5E5F">
        <w:rPr>
          <w:color w:val="7F7F7F" w:themeColor="text1" w:themeTint="80"/>
          <w:sz w:val="20"/>
          <w:szCs w:val="20"/>
        </w:rPr>
        <w:t>// Global variable declarations</w:t>
      </w:r>
    </w:p>
    <w:p w14:paraId="06C53566" w14:textId="77777777" w:rsidR="005303B8" w:rsidRPr="009D5E5F" w:rsidRDefault="005303B8" w:rsidP="005303B8">
      <w:pPr>
        <w:jc w:val="both"/>
        <w:rPr>
          <w:color w:val="7F7F7F" w:themeColor="text1" w:themeTint="80"/>
          <w:sz w:val="20"/>
          <w:szCs w:val="20"/>
        </w:rPr>
      </w:pPr>
      <w:r w:rsidRPr="009D5E5F">
        <w:rPr>
          <w:color w:val="7F7F7F" w:themeColor="text1" w:themeTint="80"/>
          <w:sz w:val="20"/>
          <w:szCs w:val="20"/>
        </w:rPr>
        <w:tab/>
      </w:r>
    </w:p>
    <w:p w14:paraId="569E4ACB" w14:textId="77777777" w:rsidR="005303B8" w:rsidRPr="009D5E5F" w:rsidRDefault="005303B8" w:rsidP="005303B8">
      <w:pPr>
        <w:jc w:val="both"/>
        <w:rPr>
          <w:color w:val="7F7F7F" w:themeColor="text1" w:themeTint="80"/>
          <w:sz w:val="20"/>
          <w:szCs w:val="20"/>
        </w:rPr>
      </w:pPr>
      <w:r w:rsidRPr="009D5E5F">
        <w:rPr>
          <w:color w:val="7F7F7F" w:themeColor="text1" w:themeTint="80"/>
          <w:sz w:val="20"/>
          <w:szCs w:val="20"/>
        </w:rPr>
        <w:tab/>
        <w:t>// Function declarations</w:t>
      </w:r>
    </w:p>
    <w:p w14:paraId="11A82531" w14:textId="77777777" w:rsidR="005303B8" w:rsidRPr="009D5E5F" w:rsidRDefault="005303B8" w:rsidP="005303B8">
      <w:pPr>
        <w:jc w:val="both"/>
        <w:rPr>
          <w:sz w:val="20"/>
          <w:szCs w:val="20"/>
        </w:rPr>
      </w:pPr>
      <w:r w:rsidRPr="009D5E5F">
        <w:rPr>
          <w:sz w:val="20"/>
          <w:szCs w:val="20"/>
        </w:rPr>
        <w:tab/>
      </w:r>
    </w:p>
    <w:p w14:paraId="7AA77B4D" w14:textId="77777777" w:rsidR="005303B8" w:rsidRPr="009D5E5F" w:rsidRDefault="005303B8" w:rsidP="005303B8">
      <w:pPr>
        <w:jc w:val="both"/>
        <w:rPr>
          <w:sz w:val="20"/>
          <w:szCs w:val="20"/>
        </w:rPr>
      </w:pPr>
      <w:r w:rsidRPr="009D5E5F">
        <w:rPr>
          <w:sz w:val="20"/>
          <w:szCs w:val="20"/>
        </w:rPr>
        <w:tab/>
        <w:t>int main() {</w:t>
      </w:r>
    </w:p>
    <w:p w14:paraId="06322326" w14:textId="77777777" w:rsidR="005303B8" w:rsidRPr="009D5E5F" w:rsidRDefault="005303B8" w:rsidP="005303B8">
      <w:pPr>
        <w:jc w:val="both"/>
        <w:rPr>
          <w:color w:val="7F7F7F" w:themeColor="text1" w:themeTint="80"/>
          <w:sz w:val="20"/>
          <w:szCs w:val="20"/>
        </w:rPr>
      </w:pPr>
      <w:r w:rsidRPr="009D5E5F">
        <w:rPr>
          <w:sz w:val="20"/>
          <w:szCs w:val="20"/>
        </w:rPr>
        <w:tab/>
      </w:r>
      <w:r w:rsidRPr="009D5E5F">
        <w:rPr>
          <w:color w:val="7F7F7F" w:themeColor="text1" w:themeTint="80"/>
          <w:sz w:val="20"/>
          <w:szCs w:val="20"/>
        </w:rPr>
        <w:t xml:space="preserve">    // Main function body</w:t>
      </w:r>
    </w:p>
    <w:p w14:paraId="4C7B2B1E" w14:textId="77777777" w:rsidR="005303B8" w:rsidRPr="009D5E5F" w:rsidRDefault="005303B8" w:rsidP="005303B8">
      <w:pPr>
        <w:jc w:val="both"/>
        <w:rPr>
          <w:sz w:val="20"/>
          <w:szCs w:val="20"/>
        </w:rPr>
      </w:pPr>
      <w:r w:rsidRPr="009D5E5F">
        <w:rPr>
          <w:sz w:val="20"/>
          <w:szCs w:val="20"/>
        </w:rPr>
        <w:tab/>
      </w:r>
    </w:p>
    <w:p w14:paraId="2C31EE39" w14:textId="77777777" w:rsidR="005303B8" w:rsidRPr="009D5E5F" w:rsidRDefault="005303B8" w:rsidP="005303B8">
      <w:pPr>
        <w:jc w:val="both"/>
        <w:rPr>
          <w:sz w:val="20"/>
          <w:szCs w:val="20"/>
        </w:rPr>
      </w:pPr>
      <w:r w:rsidRPr="009D5E5F">
        <w:rPr>
          <w:sz w:val="20"/>
          <w:szCs w:val="20"/>
        </w:rPr>
        <w:tab/>
        <w:t xml:space="preserve">    return 0;</w:t>
      </w:r>
    </w:p>
    <w:p w14:paraId="128CCFC2" w14:textId="77777777" w:rsidR="005303B8" w:rsidRPr="009D5E5F" w:rsidRDefault="005303B8" w:rsidP="005303B8">
      <w:pPr>
        <w:jc w:val="both"/>
        <w:rPr>
          <w:sz w:val="20"/>
          <w:szCs w:val="20"/>
        </w:rPr>
      </w:pPr>
      <w:r w:rsidRPr="009D5E5F">
        <w:rPr>
          <w:sz w:val="20"/>
          <w:szCs w:val="20"/>
        </w:rPr>
        <w:tab/>
        <w:t>}</w:t>
      </w:r>
    </w:p>
    <w:p w14:paraId="3F0B1128" w14:textId="77777777" w:rsidR="005303B8" w:rsidRPr="009D5E5F" w:rsidRDefault="005303B8" w:rsidP="005303B8">
      <w:pPr>
        <w:jc w:val="both"/>
        <w:rPr>
          <w:sz w:val="20"/>
          <w:szCs w:val="20"/>
        </w:rPr>
      </w:pPr>
      <w:r w:rsidRPr="009D5E5F">
        <w:rPr>
          <w:sz w:val="20"/>
          <w:szCs w:val="20"/>
        </w:rPr>
        <w:tab/>
      </w:r>
    </w:p>
    <w:p w14:paraId="269DF08B" w14:textId="77777777" w:rsidR="005303B8" w:rsidRPr="009D5E5F" w:rsidRDefault="005303B8" w:rsidP="005303B8">
      <w:pPr>
        <w:jc w:val="both"/>
        <w:rPr>
          <w:color w:val="7F7F7F" w:themeColor="text1" w:themeTint="80"/>
          <w:sz w:val="20"/>
          <w:szCs w:val="20"/>
        </w:rPr>
      </w:pPr>
      <w:r w:rsidRPr="009D5E5F">
        <w:rPr>
          <w:sz w:val="20"/>
          <w:szCs w:val="20"/>
        </w:rPr>
        <w:tab/>
      </w:r>
      <w:r w:rsidRPr="009D5E5F">
        <w:rPr>
          <w:color w:val="7F7F7F" w:themeColor="text1" w:themeTint="80"/>
          <w:sz w:val="20"/>
          <w:szCs w:val="20"/>
        </w:rPr>
        <w:t>// Function definitions</w:t>
      </w:r>
    </w:p>
    <w:p w14:paraId="1421C324" w14:textId="77777777" w:rsidR="006F1D5A" w:rsidRPr="009D5E5F" w:rsidRDefault="006F1D5A" w:rsidP="005303B8">
      <w:pPr>
        <w:jc w:val="both"/>
        <w:rPr>
          <w:sz w:val="20"/>
          <w:szCs w:val="20"/>
        </w:rPr>
      </w:pPr>
    </w:p>
    <w:p w14:paraId="6E47E9DB" w14:textId="77777777" w:rsidR="006F1D5A" w:rsidRPr="009D5E5F" w:rsidRDefault="006F1D5A" w:rsidP="006F1D5A">
      <w:pPr>
        <w:jc w:val="both"/>
        <w:rPr>
          <w:b/>
          <w:bCs/>
          <w:sz w:val="20"/>
          <w:szCs w:val="20"/>
        </w:rPr>
      </w:pPr>
      <w:r w:rsidRPr="009D5E5F">
        <w:rPr>
          <w:b/>
          <w:bCs/>
          <w:sz w:val="20"/>
          <w:szCs w:val="20"/>
        </w:rPr>
        <w:t>1. Directives</w:t>
      </w:r>
    </w:p>
    <w:p w14:paraId="57E37616" w14:textId="77777777" w:rsidR="006F1D5A" w:rsidRPr="009D5E5F" w:rsidRDefault="006F1D5A" w:rsidP="006F1D5A">
      <w:pPr>
        <w:jc w:val="both"/>
        <w:rPr>
          <w:sz w:val="20"/>
          <w:szCs w:val="20"/>
        </w:rPr>
      </w:pPr>
      <w:r w:rsidRPr="009D5E5F">
        <w:rPr>
          <w:sz w:val="20"/>
          <w:szCs w:val="20"/>
        </w:rPr>
        <w:t>Directives are preprocessor instructions that provide additional information to the compiler. They begin with a hash symbol (#) and are typically used to include header files or define constants. The #include &lt;stdio.h&gt; directive, seen in the example above, includes the standard input/output library, which is needed for functions like printf() and scanf().</w:t>
      </w:r>
    </w:p>
    <w:p w14:paraId="4C3609D3" w14:textId="77777777" w:rsidR="006F1D5A" w:rsidRPr="009D5E5F" w:rsidRDefault="006F1D5A" w:rsidP="006F1D5A">
      <w:pPr>
        <w:jc w:val="both"/>
        <w:rPr>
          <w:sz w:val="20"/>
          <w:szCs w:val="20"/>
        </w:rPr>
      </w:pPr>
    </w:p>
    <w:p w14:paraId="5023C9B4" w14:textId="77777777" w:rsidR="006F1D5A" w:rsidRPr="009D5E5F" w:rsidRDefault="006F1D5A" w:rsidP="006F1D5A">
      <w:pPr>
        <w:jc w:val="both"/>
        <w:rPr>
          <w:b/>
          <w:bCs/>
          <w:sz w:val="20"/>
          <w:szCs w:val="20"/>
        </w:rPr>
      </w:pPr>
      <w:r w:rsidRPr="009D5E5F">
        <w:rPr>
          <w:b/>
          <w:bCs/>
          <w:sz w:val="20"/>
          <w:szCs w:val="20"/>
        </w:rPr>
        <w:t>2. Global Variable Declarations</w:t>
      </w:r>
    </w:p>
    <w:p w14:paraId="07FDE75E" w14:textId="77777777" w:rsidR="006F1D5A" w:rsidRPr="009D5E5F" w:rsidRDefault="006F1D5A" w:rsidP="006F1D5A">
      <w:pPr>
        <w:jc w:val="both"/>
        <w:rPr>
          <w:sz w:val="20"/>
          <w:szCs w:val="20"/>
        </w:rPr>
      </w:pPr>
      <w:r w:rsidRPr="009D5E5F">
        <w:rPr>
          <w:sz w:val="20"/>
          <w:szCs w:val="20"/>
        </w:rPr>
        <w:t xml:space="preserve">Global variable declarations are placed outside of any function and are accessible to all functions within the program. Global variables have a global scope, </w:t>
      </w:r>
      <w:r w:rsidRPr="009D5E5F">
        <w:rPr>
          <w:sz w:val="20"/>
          <w:szCs w:val="20"/>
        </w:rPr>
        <w:t>meaning they can be accessed and modified from any part of the program. It is good practice to minimize the use of global variables and prefer local variables within functions.</w:t>
      </w:r>
    </w:p>
    <w:p w14:paraId="32A1C6FC" w14:textId="77777777" w:rsidR="006F1D5A" w:rsidRPr="009D5E5F" w:rsidRDefault="006F1D5A" w:rsidP="006F1D5A">
      <w:pPr>
        <w:jc w:val="both"/>
        <w:rPr>
          <w:b/>
          <w:bCs/>
          <w:sz w:val="20"/>
          <w:szCs w:val="20"/>
        </w:rPr>
      </w:pPr>
      <w:r w:rsidRPr="009D5E5F">
        <w:rPr>
          <w:b/>
          <w:bCs/>
          <w:sz w:val="20"/>
          <w:szCs w:val="20"/>
        </w:rPr>
        <w:t>3. Function Declarations</w:t>
      </w:r>
    </w:p>
    <w:p w14:paraId="035B701E" w14:textId="77777777" w:rsidR="006F1D5A" w:rsidRPr="009D5E5F" w:rsidRDefault="006F1D5A" w:rsidP="006F1D5A">
      <w:pPr>
        <w:jc w:val="both"/>
        <w:rPr>
          <w:sz w:val="20"/>
          <w:szCs w:val="20"/>
        </w:rPr>
      </w:pPr>
      <w:r w:rsidRPr="009D5E5F">
        <w:rPr>
          <w:sz w:val="20"/>
          <w:szCs w:val="20"/>
        </w:rPr>
        <w:t>Function declarations specify the name, return type, and parameters of a function without providing the actual implementation. Function declarations are essential when a function is called before it is defined. By declaring the function beforehand, the compiler knows the function's signature and can perform proper type checking.</w:t>
      </w:r>
    </w:p>
    <w:p w14:paraId="65E8D5B6" w14:textId="77777777" w:rsidR="006F1D5A" w:rsidRPr="009D5E5F" w:rsidRDefault="006F1D5A" w:rsidP="006F1D5A">
      <w:pPr>
        <w:jc w:val="both"/>
        <w:rPr>
          <w:b/>
          <w:bCs/>
          <w:sz w:val="20"/>
          <w:szCs w:val="20"/>
        </w:rPr>
      </w:pPr>
      <w:r w:rsidRPr="009D5E5F">
        <w:rPr>
          <w:b/>
          <w:bCs/>
          <w:sz w:val="20"/>
          <w:szCs w:val="20"/>
        </w:rPr>
        <w:t>4. Main Function and Program Execution Flow</w:t>
      </w:r>
    </w:p>
    <w:p w14:paraId="305B8467" w14:textId="77777777" w:rsidR="006F1D5A" w:rsidRPr="009D5E5F" w:rsidRDefault="006F1D5A" w:rsidP="006F1D5A">
      <w:pPr>
        <w:jc w:val="both"/>
        <w:rPr>
          <w:sz w:val="20"/>
          <w:szCs w:val="20"/>
        </w:rPr>
      </w:pPr>
      <w:r w:rsidRPr="009D5E5F">
        <w:rPr>
          <w:sz w:val="20"/>
          <w:szCs w:val="20"/>
        </w:rPr>
        <w:t>The main() function is the entry point of a C program. It serves as the starting point for program execution and contains the program's main logic. The main() function has a return type of int and can accept command-line arguments if needed.</w:t>
      </w:r>
    </w:p>
    <w:p w14:paraId="41F342BA" w14:textId="77777777" w:rsidR="005303B8" w:rsidRPr="009D5E5F" w:rsidRDefault="005303B8" w:rsidP="005303B8">
      <w:pPr>
        <w:jc w:val="both"/>
        <w:rPr>
          <w:sz w:val="20"/>
          <w:szCs w:val="20"/>
        </w:rPr>
      </w:pPr>
    </w:p>
    <w:p w14:paraId="2C53B536" w14:textId="77777777" w:rsidR="006F1D5A" w:rsidRPr="009D5E5F" w:rsidRDefault="006F1D5A" w:rsidP="006F1D5A">
      <w:pPr>
        <w:jc w:val="both"/>
        <w:rPr>
          <w:sz w:val="20"/>
          <w:szCs w:val="20"/>
        </w:rPr>
      </w:pPr>
      <w:r w:rsidRPr="009D5E5F">
        <w:rPr>
          <w:sz w:val="20"/>
          <w:szCs w:val="20"/>
        </w:rPr>
        <w:t>int main() {</w:t>
      </w:r>
    </w:p>
    <w:p w14:paraId="225B91B7" w14:textId="77777777" w:rsidR="006F1D5A" w:rsidRPr="009D5E5F" w:rsidRDefault="006F1D5A" w:rsidP="006F1D5A">
      <w:pPr>
        <w:jc w:val="both"/>
        <w:rPr>
          <w:sz w:val="20"/>
          <w:szCs w:val="20"/>
        </w:rPr>
      </w:pPr>
      <w:r w:rsidRPr="009D5E5F">
        <w:rPr>
          <w:sz w:val="20"/>
          <w:szCs w:val="20"/>
        </w:rPr>
        <w:tab/>
      </w:r>
      <w:r w:rsidRPr="009D5E5F">
        <w:rPr>
          <w:color w:val="7F7F7F" w:themeColor="text1" w:themeTint="80"/>
          <w:sz w:val="20"/>
          <w:szCs w:val="20"/>
        </w:rPr>
        <w:t xml:space="preserve">    // Main function body</w:t>
      </w:r>
    </w:p>
    <w:p w14:paraId="2DF1DCB1" w14:textId="77777777" w:rsidR="006F1D5A" w:rsidRPr="009D5E5F" w:rsidRDefault="006F1D5A" w:rsidP="006F1D5A">
      <w:pPr>
        <w:jc w:val="both"/>
        <w:rPr>
          <w:sz w:val="20"/>
          <w:szCs w:val="20"/>
        </w:rPr>
      </w:pPr>
      <w:r w:rsidRPr="009D5E5F">
        <w:rPr>
          <w:sz w:val="20"/>
          <w:szCs w:val="20"/>
        </w:rPr>
        <w:tab/>
      </w:r>
    </w:p>
    <w:p w14:paraId="32AC4985" w14:textId="77777777" w:rsidR="006F1D5A" w:rsidRPr="009D5E5F" w:rsidRDefault="006F1D5A" w:rsidP="006F1D5A">
      <w:pPr>
        <w:jc w:val="both"/>
        <w:rPr>
          <w:sz w:val="20"/>
          <w:szCs w:val="20"/>
        </w:rPr>
      </w:pPr>
      <w:r w:rsidRPr="009D5E5F">
        <w:rPr>
          <w:sz w:val="20"/>
          <w:szCs w:val="20"/>
        </w:rPr>
        <w:tab/>
        <w:t xml:space="preserve">    return 0;</w:t>
      </w:r>
    </w:p>
    <w:p w14:paraId="168D3747" w14:textId="77777777" w:rsidR="006F1D5A" w:rsidRPr="009D5E5F" w:rsidRDefault="006F1D5A" w:rsidP="006F1D5A">
      <w:pPr>
        <w:jc w:val="both"/>
        <w:rPr>
          <w:sz w:val="20"/>
          <w:szCs w:val="20"/>
        </w:rPr>
      </w:pPr>
      <w:r w:rsidRPr="009D5E5F">
        <w:rPr>
          <w:sz w:val="20"/>
          <w:szCs w:val="20"/>
        </w:rPr>
        <w:tab/>
        <w:t>}</w:t>
      </w:r>
    </w:p>
    <w:p w14:paraId="428E6EF7" w14:textId="77777777" w:rsidR="006F1D5A" w:rsidRPr="009D5E5F" w:rsidRDefault="006F1D5A" w:rsidP="006F1D5A">
      <w:pPr>
        <w:jc w:val="both"/>
        <w:rPr>
          <w:sz w:val="20"/>
          <w:szCs w:val="20"/>
        </w:rPr>
      </w:pPr>
    </w:p>
    <w:p w14:paraId="6D43E134" w14:textId="77777777" w:rsidR="006F1D5A" w:rsidRPr="009D5E5F" w:rsidRDefault="006F1D5A" w:rsidP="006F1D5A">
      <w:pPr>
        <w:jc w:val="both"/>
        <w:rPr>
          <w:sz w:val="20"/>
          <w:szCs w:val="20"/>
        </w:rPr>
      </w:pPr>
      <w:r w:rsidRPr="009D5E5F">
        <w:rPr>
          <w:sz w:val="20"/>
          <w:szCs w:val="20"/>
        </w:rPr>
        <w:t>The return 0; statement indicates successful program execution. A return value of 0 conventionally represents a successful termination of the program. If the program encounters an error or exception, a non-zero value can be returned to indicate the error condition.</w:t>
      </w:r>
    </w:p>
    <w:p w14:paraId="6023822C" w14:textId="77777777" w:rsidR="006F1D5A" w:rsidRPr="009D5E5F" w:rsidRDefault="006F1D5A" w:rsidP="006F1D5A">
      <w:pPr>
        <w:jc w:val="both"/>
        <w:rPr>
          <w:sz w:val="20"/>
          <w:szCs w:val="20"/>
        </w:rPr>
      </w:pPr>
    </w:p>
    <w:p w14:paraId="4D45BC9B" w14:textId="77777777" w:rsidR="006F1D5A" w:rsidRPr="009D5E5F" w:rsidRDefault="006F1D5A" w:rsidP="006F1D5A">
      <w:pPr>
        <w:jc w:val="both"/>
        <w:rPr>
          <w:b/>
          <w:bCs/>
          <w:sz w:val="20"/>
          <w:szCs w:val="20"/>
        </w:rPr>
      </w:pPr>
      <w:r w:rsidRPr="009D5E5F">
        <w:rPr>
          <w:b/>
          <w:bCs/>
          <w:sz w:val="20"/>
          <w:szCs w:val="20"/>
        </w:rPr>
        <w:t>5. Function Definitions</w:t>
      </w:r>
    </w:p>
    <w:p w14:paraId="0761725C" w14:textId="77777777" w:rsidR="006F1D5A" w:rsidRPr="009D5E5F" w:rsidRDefault="006F1D5A" w:rsidP="006F1D5A">
      <w:pPr>
        <w:jc w:val="both"/>
        <w:rPr>
          <w:sz w:val="20"/>
          <w:szCs w:val="20"/>
        </w:rPr>
      </w:pPr>
      <w:r w:rsidRPr="009D5E5F">
        <w:rPr>
          <w:sz w:val="20"/>
          <w:szCs w:val="20"/>
        </w:rPr>
        <w:t>Function definitions contain the actual implementation of the functions declared earlier. They provide the detailed logic and behavior of the functions used in the program. Function definitions are typically placed after the main() function.</w:t>
      </w:r>
    </w:p>
    <w:p w14:paraId="406CE40D" w14:textId="77777777" w:rsidR="006F1D5A" w:rsidRPr="009D5E5F" w:rsidRDefault="006F1D5A" w:rsidP="006F1D5A">
      <w:pPr>
        <w:jc w:val="both"/>
        <w:rPr>
          <w:b/>
          <w:bCs/>
          <w:sz w:val="20"/>
          <w:szCs w:val="20"/>
        </w:rPr>
      </w:pPr>
      <w:r w:rsidRPr="009D5E5F">
        <w:rPr>
          <w:b/>
          <w:bCs/>
          <w:sz w:val="20"/>
          <w:szCs w:val="20"/>
        </w:rPr>
        <w:t>Main Function and Program Execution Flow</w:t>
      </w:r>
    </w:p>
    <w:p w14:paraId="2C759C24" w14:textId="77777777" w:rsidR="006F1D5A" w:rsidRPr="009D5E5F" w:rsidRDefault="006F1D5A" w:rsidP="006F1D5A">
      <w:pPr>
        <w:jc w:val="both"/>
        <w:rPr>
          <w:sz w:val="20"/>
          <w:szCs w:val="20"/>
        </w:rPr>
      </w:pPr>
      <w:r w:rsidRPr="009D5E5F">
        <w:rPr>
          <w:sz w:val="20"/>
          <w:szCs w:val="20"/>
        </w:rPr>
        <w:t>The main function serves as the starting point for program execution. When a C program is executed, the operating system first calls the main function. The program then executes the statements within the main function in a sequential manner.</w:t>
      </w:r>
    </w:p>
    <w:p w14:paraId="36F3ED9E" w14:textId="77777777" w:rsidR="006F1D5A" w:rsidRPr="009D5E5F" w:rsidRDefault="006F1D5A" w:rsidP="006F1D5A">
      <w:pPr>
        <w:jc w:val="both"/>
        <w:rPr>
          <w:sz w:val="20"/>
          <w:szCs w:val="20"/>
        </w:rPr>
      </w:pPr>
      <w:r w:rsidRPr="009D5E5F">
        <w:rPr>
          <w:sz w:val="20"/>
          <w:szCs w:val="20"/>
        </w:rPr>
        <w:lastRenderedPageBreak/>
        <w:t>The main function can accept command-line arguments, which can be useful for passing information to the program from the command line. The function signature can be modified to accept arguments:</w:t>
      </w:r>
    </w:p>
    <w:p w14:paraId="46EF8663" w14:textId="77777777" w:rsidR="006F1D5A" w:rsidRPr="009D5E5F" w:rsidRDefault="006F1D5A" w:rsidP="006F1D5A">
      <w:pPr>
        <w:jc w:val="both"/>
        <w:rPr>
          <w:sz w:val="20"/>
          <w:szCs w:val="20"/>
        </w:rPr>
      </w:pPr>
      <w:r w:rsidRPr="009D5E5F">
        <w:rPr>
          <w:sz w:val="20"/>
          <w:szCs w:val="20"/>
        </w:rPr>
        <w:tab/>
        <w:t>int main(int argc, char* argv[]) {</w:t>
      </w:r>
    </w:p>
    <w:p w14:paraId="6E036272" w14:textId="77777777" w:rsidR="006F1D5A" w:rsidRPr="009D5E5F" w:rsidRDefault="006F1D5A" w:rsidP="006F1D5A">
      <w:pPr>
        <w:jc w:val="both"/>
        <w:rPr>
          <w:color w:val="7F7F7F" w:themeColor="text1" w:themeTint="80"/>
          <w:sz w:val="20"/>
          <w:szCs w:val="20"/>
        </w:rPr>
      </w:pPr>
      <w:r w:rsidRPr="009D5E5F">
        <w:rPr>
          <w:sz w:val="20"/>
          <w:szCs w:val="20"/>
        </w:rPr>
        <w:tab/>
        <w:t xml:space="preserve">    </w:t>
      </w:r>
      <w:r w:rsidRPr="009D5E5F">
        <w:rPr>
          <w:color w:val="7F7F7F" w:themeColor="text1" w:themeTint="80"/>
          <w:sz w:val="20"/>
          <w:szCs w:val="20"/>
        </w:rPr>
        <w:t>// Main function body</w:t>
      </w:r>
    </w:p>
    <w:p w14:paraId="12E4B17E" w14:textId="77777777" w:rsidR="006F1D5A" w:rsidRPr="009D5E5F" w:rsidRDefault="006F1D5A" w:rsidP="006F1D5A">
      <w:pPr>
        <w:jc w:val="both"/>
        <w:rPr>
          <w:sz w:val="20"/>
          <w:szCs w:val="20"/>
        </w:rPr>
      </w:pPr>
      <w:r w:rsidRPr="009D5E5F">
        <w:rPr>
          <w:sz w:val="20"/>
          <w:szCs w:val="20"/>
        </w:rPr>
        <w:tab/>
      </w:r>
    </w:p>
    <w:p w14:paraId="6A79EED6" w14:textId="77777777" w:rsidR="006F1D5A" w:rsidRPr="009D5E5F" w:rsidRDefault="006F1D5A" w:rsidP="006F1D5A">
      <w:pPr>
        <w:jc w:val="both"/>
        <w:rPr>
          <w:sz w:val="20"/>
          <w:szCs w:val="20"/>
        </w:rPr>
      </w:pPr>
      <w:r w:rsidRPr="009D5E5F">
        <w:rPr>
          <w:sz w:val="20"/>
          <w:szCs w:val="20"/>
        </w:rPr>
        <w:tab/>
        <w:t xml:space="preserve">    return 0;</w:t>
      </w:r>
    </w:p>
    <w:p w14:paraId="62CC6D31" w14:textId="77777777" w:rsidR="006F1D5A" w:rsidRPr="009D5E5F" w:rsidRDefault="006F1D5A" w:rsidP="006F1D5A">
      <w:pPr>
        <w:jc w:val="both"/>
        <w:rPr>
          <w:sz w:val="20"/>
          <w:szCs w:val="20"/>
        </w:rPr>
      </w:pPr>
      <w:r w:rsidRPr="009D5E5F">
        <w:rPr>
          <w:sz w:val="20"/>
          <w:szCs w:val="20"/>
        </w:rPr>
        <w:tab/>
        <w:t>}</w:t>
      </w:r>
    </w:p>
    <w:p w14:paraId="5785EEC1" w14:textId="77777777" w:rsidR="006F1D5A" w:rsidRPr="009D5E5F" w:rsidRDefault="006F1D5A" w:rsidP="006F1D5A">
      <w:pPr>
        <w:jc w:val="both"/>
        <w:rPr>
          <w:sz w:val="20"/>
          <w:szCs w:val="20"/>
        </w:rPr>
      </w:pPr>
      <w:r w:rsidRPr="009D5E5F">
        <w:rPr>
          <w:sz w:val="20"/>
          <w:szCs w:val="20"/>
        </w:rPr>
        <w:t>The argc parameter represents the number of command-line arguments passed, while argv is an array of strings that holds the actual arguments.</w:t>
      </w:r>
    </w:p>
    <w:p w14:paraId="482548EA" w14:textId="77777777" w:rsidR="006F1D5A" w:rsidRPr="009D5E5F" w:rsidRDefault="006F1D5A" w:rsidP="006F1D5A">
      <w:pPr>
        <w:jc w:val="both"/>
        <w:rPr>
          <w:sz w:val="20"/>
          <w:szCs w:val="20"/>
        </w:rPr>
      </w:pPr>
    </w:p>
    <w:p w14:paraId="596B1AF0" w14:textId="77777777" w:rsidR="006F1D5A" w:rsidRPr="009D5E5F" w:rsidRDefault="006F1D5A" w:rsidP="006F1D5A">
      <w:pPr>
        <w:jc w:val="both"/>
        <w:rPr>
          <w:sz w:val="20"/>
          <w:szCs w:val="20"/>
        </w:rPr>
      </w:pPr>
      <w:r w:rsidRPr="009D5E5F">
        <w:rPr>
          <w:sz w:val="20"/>
          <w:szCs w:val="20"/>
        </w:rPr>
        <w:t>The program execution flow follows the statements inside the main function from top to bottom. Additional functions can be called from the main function or from other functions defined in the program. By organizing code into functions, the program's logic can be modularized, making it easier to understand, maintain, and debug.</w:t>
      </w:r>
    </w:p>
    <w:p w14:paraId="7CF55289" w14:textId="77777777" w:rsidR="006F1D5A" w:rsidRPr="009D5E5F" w:rsidRDefault="006F1D5A" w:rsidP="006F1D5A">
      <w:pPr>
        <w:jc w:val="both"/>
        <w:rPr>
          <w:sz w:val="20"/>
          <w:szCs w:val="20"/>
        </w:rPr>
      </w:pPr>
    </w:p>
    <w:p w14:paraId="6A6C3A71" w14:textId="77777777" w:rsidR="006F1D5A" w:rsidRPr="009D5E5F" w:rsidRDefault="006F1D5A" w:rsidP="006F1D5A">
      <w:pPr>
        <w:pStyle w:val="Heading4"/>
        <w:shd w:val="clear" w:color="auto" w:fill="F0F5F9"/>
        <w:spacing w:before="0" w:beforeAutospacing="0" w:after="0" w:afterAutospacing="0"/>
        <w:jc w:val="center"/>
        <w:rPr>
          <w:rFonts w:ascii="var(--font-montserrat)" w:hAnsi="var(--font-montserrat)"/>
          <w:caps/>
          <w:color w:val="88919B"/>
          <w:sz w:val="20"/>
          <w:szCs w:val="20"/>
        </w:rPr>
      </w:pPr>
      <w:r w:rsidRPr="009D5E5F">
        <w:rPr>
          <w:rFonts w:ascii="var(--font-montserrat)" w:hAnsi="var(--font-montserrat)"/>
          <w:caps/>
          <w:color w:val="88919B"/>
          <w:sz w:val="20"/>
          <w:szCs w:val="20"/>
        </w:rPr>
        <w:t>TOPIC 3</w:t>
      </w:r>
    </w:p>
    <w:p w14:paraId="550AF7D0" w14:textId="77777777" w:rsidR="006F1D5A" w:rsidRPr="009D5E5F" w:rsidRDefault="006F1D5A" w:rsidP="006F1D5A">
      <w:pPr>
        <w:pStyle w:val="Heading2"/>
        <w:shd w:val="clear" w:color="auto" w:fill="F0F5F9"/>
        <w:spacing w:before="0" w:beforeAutospacing="0" w:after="0" w:afterAutospacing="0"/>
        <w:jc w:val="center"/>
        <w:rPr>
          <w:rFonts w:ascii="var(--font-montserrat)" w:hAnsi="var(--font-montserrat)"/>
          <w:color w:val="2D3845"/>
          <w:sz w:val="20"/>
          <w:szCs w:val="20"/>
        </w:rPr>
      </w:pPr>
      <w:r w:rsidRPr="009D5E5F">
        <w:rPr>
          <w:rFonts w:ascii="var(--font-montserrat)" w:hAnsi="var(--font-montserrat)"/>
          <w:color w:val="2D3845"/>
          <w:sz w:val="20"/>
          <w:szCs w:val="20"/>
        </w:rPr>
        <w:t>Headers</w:t>
      </w:r>
    </w:p>
    <w:p w14:paraId="20D1BC95" w14:textId="77777777" w:rsidR="009E7866" w:rsidRPr="009D5E5F" w:rsidRDefault="009E7866" w:rsidP="009E7866">
      <w:pPr>
        <w:jc w:val="both"/>
        <w:rPr>
          <w:b/>
          <w:bCs/>
          <w:sz w:val="20"/>
          <w:szCs w:val="20"/>
        </w:rPr>
      </w:pPr>
      <w:r w:rsidRPr="009D5E5F">
        <w:rPr>
          <w:b/>
          <w:bCs/>
          <w:sz w:val="20"/>
          <w:szCs w:val="20"/>
        </w:rPr>
        <w:t>Introduction</w:t>
      </w:r>
    </w:p>
    <w:p w14:paraId="293C67B0" w14:textId="77777777" w:rsidR="009E7866" w:rsidRPr="009D5E5F" w:rsidRDefault="009E7866" w:rsidP="009E7866">
      <w:pPr>
        <w:jc w:val="both"/>
        <w:rPr>
          <w:sz w:val="20"/>
          <w:szCs w:val="20"/>
        </w:rPr>
      </w:pPr>
      <w:r w:rsidRPr="009D5E5F">
        <w:rPr>
          <w:sz w:val="20"/>
          <w:szCs w:val="20"/>
        </w:rPr>
        <w:t>Headers in C programming provide function prototypes and type definitions that enable the use of functions, variables, and libraries in a program. They serve as a bridge between the code and the compiler, ensuring that the compiler can understand and compile the program correctly. Including the appropriate headers is essential for accessing predefined functions, libraries, as well as for defining custom functions.</w:t>
      </w:r>
    </w:p>
    <w:p w14:paraId="0D629053" w14:textId="77777777" w:rsidR="009E7866" w:rsidRPr="009D5E5F" w:rsidRDefault="009E7866" w:rsidP="009E7866">
      <w:pPr>
        <w:jc w:val="both"/>
        <w:rPr>
          <w:sz w:val="20"/>
          <w:szCs w:val="20"/>
        </w:rPr>
      </w:pPr>
    </w:p>
    <w:p w14:paraId="19477B46" w14:textId="77777777" w:rsidR="009E7866" w:rsidRPr="009D5E5F" w:rsidRDefault="009E7866" w:rsidP="009E7866">
      <w:pPr>
        <w:jc w:val="both"/>
        <w:rPr>
          <w:b/>
          <w:bCs/>
          <w:sz w:val="20"/>
          <w:szCs w:val="20"/>
        </w:rPr>
      </w:pPr>
      <w:r w:rsidRPr="009D5E5F">
        <w:rPr>
          <w:b/>
          <w:bCs/>
          <w:sz w:val="20"/>
          <w:szCs w:val="20"/>
        </w:rPr>
        <w:t>Including Headers and Program Compilation</w:t>
      </w:r>
    </w:p>
    <w:p w14:paraId="6650EBF8" w14:textId="77777777" w:rsidR="009E7866" w:rsidRPr="009D5E5F" w:rsidRDefault="009E7866" w:rsidP="009E7866">
      <w:pPr>
        <w:jc w:val="both"/>
        <w:rPr>
          <w:sz w:val="20"/>
          <w:szCs w:val="20"/>
        </w:rPr>
      </w:pPr>
      <w:r w:rsidRPr="009D5E5F">
        <w:rPr>
          <w:sz w:val="20"/>
          <w:szCs w:val="20"/>
        </w:rPr>
        <w:t>To include a header in a C program, the directive below is used: #include The </w:t>
      </w:r>
      <w:r w:rsidRPr="009D5E5F">
        <w:rPr>
          <w:b/>
          <w:bCs/>
          <w:sz w:val="20"/>
          <w:szCs w:val="20"/>
        </w:rPr>
        <w:t>#include</w:t>
      </w:r>
      <w:r w:rsidRPr="009D5E5F">
        <w:rPr>
          <w:sz w:val="20"/>
          <w:szCs w:val="20"/>
        </w:rPr>
        <w:t> directive tells the preprocessor to include the contents of the specified header file in the program. This allows the compiler to recognize and understand the function prototypes and type definitions provided by the header.</w:t>
      </w:r>
    </w:p>
    <w:p w14:paraId="49796422" w14:textId="77777777" w:rsidR="009E7866" w:rsidRPr="009D5E5F" w:rsidRDefault="009E7866" w:rsidP="009E7866">
      <w:pPr>
        <w:jc w:val="both"/>
        <w:rPr>
          <w:sz w:val="20"/>
          <w:szCs w:val="20"/>
        </w:rPr>
      </w:pPr>
      <w:r w:rsidRPr="009D5E5F">
        <w:rPr>
          <w:sz w:val="20"/>
          <w:szCs w:val="20"/>
        </w:rPr>
        <w:t>Here's an example of including the standard input/output header (</w:t>
      </w:r>
      <w:r w:rsidRPr="009D5E5F">
        <w:rPr>
          <w:b/>
          <w:bCs/>
          <w:sz w:val="20"/>
          <w:szCs w:val="20"/>
        </w:rPr>
        <w:t>stdio.h</w:t>
      </w:r>
      <w:r w:rsidRPr="009D5E5F">
        <w:rPr>
          <w:sz w:val="20"/>
          <w:szCs w:val="20"/>
        </w:rPr>
        <w:t>), which provides functions like </w:t>
      </w:r>
      <w:r w:rsidRPr="009D5E5F">
        <w:rPr>
          <w:b/>
          <w:bCs/>
          <w:sz w:val="20"/>
          <w:szCs w:val="20"/>
        </w:rPr>
        <w:t>printf</w:t>
      </w:r>
      <w:r w:rsidRPr="009D5E5F">
        <w:rPr>
          <w:sz w:val="20"/>
          <w:szCs w:val="20"/>
        </w:rPr>
        <w:t> and </w:t>
      </w:r>
      <w:r w:rsidRPr="009D5E5F">
        <w:rPr>
          <w:b/>
          <w:bCs/>
          <w:sz w:val="20"/>
          <w:szCs w:val="20"/>
        </w:rPr>
        <w:t>scanf</w:t>
      </w:r>
      <w:r w:rsidRPr="009D5E5F">
        <w:rPr>
          <w:sz w:val="20"/>
          <w:szCs w:val="20"/>
        </w:rPr>
        <w:t> for input/output:</w:t>
      </w:r>
    </w:p>
    <w:p w14:paraId="51033A6D" w14:textId="77777777" w:rsidR="006F1D5A" w:rsidRPr="009D5E5F" w:rsidRDefault="006F1D5A" w:rsidP="006F1D5A">
      <w:pPr>
        <w:jc w:val="both"/>
        <w:rPr>
          <w:sz w:val="20"/>
          <w:szCs w:val="20"/>
        </w:rPr>
      </w:pPr>
    </w:p>
    <w:p w14:paraId="03E54BC8" w14:textId="77777777" w:rsidR="009E7866" w:rsidRPr="009D5E5F" w:rsidRDefault="009E7866" w:rsidP="009E7866">
      <w:pPr>
        <w:jc w:val="both"/>
        <w:rPr>
          <w:sz w:val="20"/>
          <w:szCs w:val="20"/>
        </w:rPr>
      </w:pPr>
      <w:r w:rsidRPr="009D5E5F">
        <w:rPr>
          <w:sz w:val="20"/>
          <w:szCs w:val="20"/>
        </w:rPr>
        <w:t>#include &lt;stdio.h&gt;</w:t>
      </w:r>
    </w:p>
    <w:p w14:paraId="0E98E584" w14:textId="77777777" w:rsidR="009E7866" w:rsidRPr="009D5E5F" w:rsidRDefault="009E7866" w:rsidP="009E7866">
      <w:pPr>
        <w:jc w:val="both"/>
        <w:rPr>
          <w:sz w:val="20"/>
          <w:szCs w:val="20"/>
        </w:rPr>
      </w:pPr>
    </w:p>
    <w:p w14:paraId="1AA9B2BA" w14:textId="77777777" w:rsidR="009E7866" w:rsidRPr="009D5E5F" w:rsidRDefault="009E7866" w:rsidP="009E7866">
      <w:pPr>
        <w:jc w:val="both"/>
        <w:rPr>
          <w:sz w:val="20"/>
          <w:szCs w:val="20"/>
        </w:rPr>
      </w:pPr>
      <w:r w:rsidRPr="009D5E5F">
        <w:rPr>
          <w:sz w:val="20"/>
          <w:szCs w:val="20"/>
        </w:rPr>
        <w:t>int main() {</w:t>
      </w:r>
    </w:p>
    <w:p w14:paraId="7B3A3EC4" w14:textId="77777777" w:rsidR="009E7866" w:rsidRPr="009D5E5F" w:rsidRDefault="009E7866" w:rsidP="009E7866">
      <w:pPr>
        <w:jc w:val="both"/>
        <w:rPr>
          <w:sz w:val="20"/>
          <w:szCs w:val="20"/>
        </w:rPr>
      </w:pPr>
      <w:r w:rsidRPr="009D5E5F">
        <w:rPr>
          <w:sz w:val="20"/>
          <w:szCs w:val="20"/>
        </w:rPr>
        <w:tab/>
        <w:t>printf("Hello, World!\n");</w:t>
      </w:r>
    </w:p>
    <w:p w14:paraId="0486E410" w14:textId="77777777" w:rsidR="009E7866" w:rsidRPr="009D5E5F" w:rsidRDefault="009E7866" w:rsidP="009E7866">
      <w:pPr>
        <w:jc w:val="both"/>
        <w:rPr>
          <w:sz w:val="20"/>
          <w:szCs w:val="20"/>
        </w:rPr>
      </w:pPr>
      <w:r w:rsidRPr="009D5E5F">
        <w:rPr>
          <w:sz w:val="20"/>
          <w:szCs w:val="20"/>
        </w:rPr>
        <w:tab/>
        <w:t>return 0;</w:t>
      </w:r>
    </w:p>
    <w:p w14:paraId="45E7DADB" w14:textId="77777777" w:rsidR="005303B8" w:rsidRPr="009D5E5F" w:rsidRDefault="009E7866" w:rsidP="009E7866">
      <w:pPr>
        <w:jc w:val="both"/>
        <w:rPr>
          <w:sz w:val="20"/>
          <w:szCs w:val="20"/>
        </w:rPr>
      </w:pPr>
      <w:r w:rsidRPr="009D5E5F">
        <w:rPr>
          <w:sz w:val="20"/>
          <w:szCs w:val="20"/>
        </w:rPr>
        <w:t>}</w:t>
      </w:r>
    </w:p>
    <w:p w14:paraId="6AC3E15E" w14:textId="77777777" w:rsidR="009E7866" w:rsidRPr="009D5E5F" w:rsidRDefault="009E7866" w:rsidP="009E7866">
      <w:pPr>
        <w:jc w:val="both"/>
        <w:rPr>
          <w:sz w:val="20"/>
          <w:szCs w:val="20"/>
        </w:rPr>
      </w:pPr>
    </w:p>
    <w:p w14:paraId="77A9BCDF" w14:textId="77777777" w:rsidR="009E7866" w:rsidRPr="009D5E5F" w:rsidRDefault="009E7866" w:rsidP="009E7866">
      <w:pPr>
        <w:jc w:val="both"/>
        <w:rPr>
          <w:sz w:val="20"/>
          <w:szCs w:val="20"/>
        </w:rPr>
      </w:pPr>
      <w:r w:rsidRPr="009D5E5F">
        <w:rPr>
          <w:sz w:val="20"/>
          <w:szCs w:val="20"/>
        </w:rPr>
        <w:t>In the above code, the </w:t>
      </w:r>
      <w:r w:rsidRPr="009D5E5F">
        <w:rPr>
          <w:b/>
          <w:bCs/>
          <w:sz w:val="20"/>
          <w:szCs w:val="20"/>
        </w:rPr>
        <w:t>#include &lt;stdio.h&gt;</w:t>
      </w:r>
      <w:r w:rsidRPr="009D5E5F">
        <w:rPr>
          <w:sz w:val="20"/>
          <w:szCs w:val="20"/>
        </w:rPr>
        <w:t> directive is placed at the beginning of the program. It tells the compiler to include the </w:t>
      </w:r>
      <w:r w:rsidRPr="009D5E5F">
        <w:rPr>
          <w:b/>
          <w:bCs/>
          <w:sz w:val="20"/>
          <w:szCs w:val="20"/>
        </w:rPr>
        <w:t>stdio.h</w:t>
      </w:r>
      <w:r w:rsidRPr="009D5E5F">
        <w:rPr>
          <w:sz w:val="20"/>
          <w:szCs w:val="20"/>
        </w:rPr>
        <w:t> header file, which is part of the C standard library. This enables the use of the </w:t>
      </w:r>
      <w:r w:rsidRPr="009D5E5F">
        <w:rPr>
          <w:b/>
          <w:bCs/>
          <w:sz w:val="20"/>
          <w:szCs w:val="20"/>
        </w:rPr>
        <w:t>printf</w:t>
      </w:r>
      <w:r w:rsidRPr="009D5E5F">
        <w:rPr>
          <w:sz w:val="20"/>
          <w:szCs w:val="20"/>
        </w:rPr>
        <w:t> function to display output.</w:t>
      </w:r>
    </w:p>
    <w:p w14:paraId="45BF9C2A" w14:textId="77777777" w:rsidR="009E7866" w:rsidRPr="009D5E5F" w:rsidRDefault="009E7866" w:rsidP="009E7866">
      <w:pPr>
        <w:jc w:val="both"/>
        <w:rPr>
          <w:sz w:val="20"/>
          <w:szCs w:val="20"/>
        </w:rPr>
      </w:pPr>
      <w:r w:rsidRPr="009D5E5F">
        <w:rPr>
          <w:sz w:val="20"/>
          <w:szCs w:val="20"/>
        </w:rPr>
        <w:t>Similarly, other headers can be included using the </w:t>
      </w:r>
      <w:r w:rsidRPr="009D5E5F">
        <w:rPr>
          <w:b/>
          <w:bCs/>
          <w:sz w:val="20"/>
          <w:szCs w:val="20"/>
        </w:rPr>
        <w:t>#include</w:t>
      </w:r>
      <w:r w:rsidRPr="009D5E5F">
        <w:rPr>
          <w:sz w:val="20"/>
          <w:szCs w:val="20"/>
        </w:rPr>
        <w:t> directive to access the necessary functions and libraries.</w:t>
      </w:r>
    </w:p>
    <w:p w14:paraId="62D6D97D" w14:textId="77777777" w:rsidR="009E7866" w:rsidRPr="009D5E5F" w:rsidRDefault="009E7866" w:rsidP="009E7866">
      <w:pPr>
        <w:jc w:val="both"/>
        <w:rPr>
          <w:b/>
          <w:bCs/>
          <w:sz w:val="20"/>
          <w:szCs w:val="20"/>
        </w:rPr>
      </w:pPr>
      <w:r w:rsidRPr="009D5E5F">
        <w:rPr>
          <w:b/>
          <w:bCs/>
          <w:sz w:val="20"/>
          <w:szCs w:val="20"/>
        </w:rPr>
        <w:t>Commonly Used Headers in C Programming</w:t>
      </w:r>
    </w:p>
    <w:p w14:paraId="67626F44" w14:textId="77777777" w:rsidR="009E7866" w:rsidRPr="009D5E5F" w:rsidRDefault="009E7866" w:rsidP="009E7866">
      <w:pPr>
        <w:jc w:val="both"/>
        <w:rPr>
          <w:sz w:val="20"/>
          <w:szCs w:val="20"/>
        </w:rPr>
      </w:pPr>
      <w:r w:rsidRPr="009D5E5F">
        <w:rPr>
          <w:sz w:val="20"/>
          <w:szCs w:val="20"/>
        </w:rPr>
        <w:t>C programming offers a set of commonly used headers that provide functions and type definitions for various purposes. Here are some commonly used headers in C programming:</w:t>
      </w:r>
    </w:p>
    <w:p w14:paraId="46538242" w14:textId="77777777" w:rsidR="009E7866" w:rsidRPr="009D5E5F" w:rsidRDefault="009E7866" w:rsidP="009E7866">
      <w:pPr>
        <w:jc w:val="both"/>
        <w:rPr>
          <w:b/>
          <w:bCs/>
          <w:sz w:val="20"/>
          <w:szCs w:val="20"/>
        </w:rPr>
      </w:pPr>
      <w:r w:rsidRPr="009D5E5F">
        <w:rPr>
          <w:b/>
          <w:bCs/>
          <w:sz w:val="20"/>
          <w:szCs w:val="20"/>
        </w:rPr>
        <w:t>1. &lt;stdio.h&gt; (Standard Input/Output)</w:t>
      </w:r>
    </w:p>
    <w:p w14:paraId="0CB8EFCD" w14:textId="77777777" w:rsidR="009E7866" w:rsidRPr="009D5E5F" w:rsidRDefault="009E7866" w:rsidP="009E7866">
      <w:pPr>
        <w:jc w:val="both"/>
        <w:rPr>
          <w:sz w:val="20"/>
          <w:szCs w:val="20"/>
        </w:rPr>
      </w:pPr>
      <w:r w:rsidRPr="009D5E5F">
        <w:rPr>
          <w:sz w:val="20"/>
          <w:szCs w:val="20"/>
        </w:rPr>
        <w:t>The </w:t>
      </w:r>
      <w:r w:rsidRPr="009D5E5F">
        <w:rPr>
          <w:b/>
          <w:bCs/>
          <w:sz w:val="20"/>
          <w:szCs w:val="20"/>
        </w:rPr>
        <w:t>stdio.h</w:t>
      </w:r>
      <w:r w:rsidRPr="009D5E5F">
        <w:rPr>
          <w:sz w:val="20"/>
          <w:szCs w:val="20"/>
        </w:rPr>
        <w:t> header provides functions like </w:t>
      </w:r>
      <w:r w:rsidRPr="009D5E5F">
        <w:rPr>
          <w:b/>
          <w:bCs/>
          <w:sz w:val="20"/>
          <w:szCs w:val="20"/>
        </w:rPr>
        <w:t>printf</w:t>
      </w:r>
      <w:r w:rsidRPr="009D5E5F">
        <w:rPr>
          <w:sz w:val="20"/>
          <w:szCs w:val="20"/>
        </w:rPr>
        <w:t>, </w:t>
      </w:r>
      <w:r w:rsidRPr="009D5E5F">
        <w:rPr>
          <w:b/>
          <w:bCs/>
          <w:sz w:val="20"/>
          <w:szCs w:val="20"/>
        </w:rPr>
        <w:t>scanf</w:t>
      </w:r>
      <w:r w:rsidRPr="009D5E5F">
        <w:rPr>
          <w:sz w:val="20"/>
          <w:szCs w:val="20"/>
        </w:rPr>
        <w:t>, and </w:t>
      </w:r>
      <w:r w:rsidRPr="009D5E5F">
        <w:rPr>
          <w:b/>
          <w:bCs/>
          <w:sz w:val="20"/>
          <w:szCs w:val="20"/>
        </w:rPr>
        <w:t>fprintf</w:t>
      </w:r>
      <w:r w:rsidRPr="009D5E5F">
        <w:rPr>
          <w:sz w:val="20"/>
          <w:szCs w:val="20"/>
        </w:rPr>
        <w:t> for input/output operations. It allows reading input from the user and writing output to the console.</w:t>
      </w:r>
    </w:p>
    <w:p w14:paraId="2DD44C70" w14:textId="77777777" w:rsidR="009E7866" w:rsidRPr="009D5E5F" w:rsidRDefault="009E7866" w:rsidP="009E7866">
      <w:pPr>
        <w:jc w:val="both"/>
        <w:rPr>
          <w:b/>
          <w:bCs/>
          <w:sz w:val="20"/>
          <w:szCs w:val="20"/>
        </w:rPr>
      </w:pPr>
      <w:r w:rsidRPr="009D5E5F">
        <w:rPr>
          <w:b/>
          <w:bCs/>
          <w:sz w:val="20"/>
          <w:szCs w:val="20"/>
        </w:rPr>
        <w:t>2. &lt;stdlib.h&gt; (Standard Library)</w:t>
      </w:r>
    </w:p>
    <w:p w14:paraId="44852AAC" w14:textId="77777777" w:rsidR="009E7866" w:rsidRPr="009D5E5F" w:rsidRDefault="009E7866" w:rsidP="009E7866">
      <w:pPr>
        <w:jc w:val="both"/>
        <w:rPr>
          <w:sz w:val="20"/>
          <w:szCs w:val="20"/>
        </w:rPr>
      </w:pPr>
      <w:r w:rsidRPr="009D5E5F">
        <w:rPr>
          <w:sz w:val="20"/>
          <w:szCs w:val="20"/>
        </w:rPr>
        <w:t>The </w:t>
      </w:r>
      <w:r w:rsidRPr="009D5E5F">
        <w:rPr>
          <w:b/>
          <w:bCs/>
          <w:sz w:val="20"/>
          <w:szCs w:val="20"/>
        </w:rPr>
        <w:t>stdlib.h</w:t>
      </w:r>
      <w:r w:rsidRPr="009D5E5F">
        <w:rPr>
          <w:sz w:val="20"/>
          <w:szCs w:val="20"/>
        </w:rPr>
        <w:t> header provides functions for general-purpose utilities, such as memory allocation, random number generation, and string conversions.</w:t>
      </w:r>
    </w:p>
    <w:p w14:paraId="43C2D4FC" w14:textId="77777777" w:rsidR="009E7866" w:rsidRPr="009D5E5F" w:rsidRDefault="009E7866" w:rsidP="009E7866">
      <w:pPr>
        <w:jc w:val="both"/>
        <w:rPr>
          <w:b/>
          <w:bCs/>
          <w:sz w:val="20"/>
          <w:szCs w:val="20"/>
        </w:rPr>
      </w:pPr>
      <w:r w:rsidRPr="009D5E5F">
        <w:rPr>
          <w:b/>
          <w:bCs/>
          <w:sz w:val="20"/>
          <w:szCs w:val="20"/>
        </w:rPr>
        <w:t>3. &lt;string.h&gt; (String Manipulation)</w:t>
      </w:r>
    </w:p>
    <w:p w14:paraId="2471B2D9" w14:textId="77777777" w:rsidR="009E7866" w:rsidRPr="009D5E5F" w:rsidRDefault="009E7866" w:rsidP="009E7866">
      <w:pPr>
        <w:jc w:val="both"/>
        <w:rPr>
          <w:sz w:val="20"/>
          <w:szCs w:val="20"/>
        </w:rPr>
      </w:pPr>
      <w:r w:rsidRPr="009D5E5F">
        <w:rPr>
          <w:sz w:val="20"/>
          <w:szCs w:val="20"/>
        </w:rPr>
        <w:t>The </w:t>
      </w:r>
      <w:r w:rsidRPr="009D5E5F">
        <w:rPr>
          <w:b/>
          <w:bCs/>
          <w:sz w:val="20"/>
          <w:szCs w:val="20"/>
        </w:rPr>
        <w:t>string.h</w:t>
      </w:r>
      <w:r w:rsidRPr="009D5E5F">
        <w:rPr>
          <w:sz w:val="20"/>
          <w:szCs w:val="20"/>
        </w:rPr>
        <w:t> header provides functions for string manipulation, such as </w:t>
      </w:r>
      <w:r w:rsidRPr="009D5E5F">
        <w:rPr>
          <w:b/>
          <w:bCs/>
          <w:sz w:val="20"/>
          <w:szCs w:val="20"/>
        </w:rPr>
        <w:t>strcpy</w:t>
      </w:r>
      <w:r w:rsidRPr="009D5E5F">
        <w:rPr>
          <w:sz w:val="20"/>
          <w:szCs w:val="20"/>
        </w:rPr>
        <w:t>, </w:t>
      </w:r>
      <w:r w:rsidRPr="009D5E5F">
        <w:rPr>
          <w:b/>
          <w:bCs/>
          <w:sz w:val="20"/>
          <w:szCs w:val="20"/>
        </w:rPr>
        <w:t>strcat</w:t>
      </w:r>
      <w:r w:rsidRPr="009D5E5F">
        <w:rPr>
          <w:sz w:val="20"/>
          <w:szCs w:val="20"/>
        </w:rPr>
        <w:t>, and </w:t>
      </w:r>
      <w:r w:rsidRPr="009D5E5F">
        <w:rPr>
          <w:b/>
          <w:bCs/>
          <w:sz w:val="20"/>
          <w:szCs w:val="20"/>
        </w:rPr>
        <w:t>strlen</w:t>
      </w:r>
      <w:r w:rsidRPr="009D5E5F">
        <w:rPr>
          <w:sz w:val="20"/>
          <w:szCs w:val="20"/>
        </w:rPr>
        <w:t>. It offers operations for copying, concatenating, comparing, and other string-related tasks.</w:t>
      </w:r>
    </w:p>
    <w:p w14:paraId="38E6E681" w14:textId="77777777" w:rsidR="009E7866" w:rsidRPr="009D5E5F" w:rsidRDefault="009E7866" w:rsidP="009E7866">
      <w:pPr>
        <w:jc w:val="both"/>
        <w:rPr>
          <w:b/>
          <w:bCs/>
          <w:sz w:val="20"/>
          <w:szCs w:val="20"/>
        </w:rPr>
      </w:pPr>
      <w:r w:rsidRPr="009D5E5F">
        <w:rPr>
          <w:b/>
          <w:bCs/>
          <w:sz w:val="20"/>
          <w:szCs w:val="20"/>
        </w:rPr>
        <w:t>4. &lt;math.h&gt; (Mathematics)</w:t>
      </w:r>
    </w:p>
    <w:p w14:paraId="0D25BB22" w14:textId="77777777" w:rsidR="009E7866" w:rsidRPr="009D5E5F" w:rsidRDefault="009E7866" w:rsidP="009E7866">
      <w:pPr>
        <w:jc w:val="both"/>
        <w:rPr>
          <w:sz w:val="20"/>
          <w:szCs w:val="20"/>
        </w:rPr>
      </w:pPr>
      <w:r w:rsidRPr="009D5E5F">
        <w:rPr>
          <w:sz w:val="20"/>
          <w:szCs w:val="20"/>
        </w:rPr>
        <w:t>The </w:t>
      </w:r>
      <w:r w:rsidRPr="009D5E5F">
        <w:rPr>
          <w:b/>
          <w:bCs/>
          <w:sz w:val="20"/>
          <w:szCs w:val="20"/>
        </w:rPr>
        <w:t>math.h</w:t>
      </w:r>
      <w:r w:rsidRPr="009D5E5F">
        <w:rPr>
          <w:sz w:val="20"/>
          <w:szCs w:val="20"/>
        </w:rPr>
        <w:t> header offers mathematical functions, such as </w:t>
      </w:r>
      <w:r w:rsidRPr="009D5E5F">
        <w:rPr>
          <w:b/>
          <w:bCs/>
          <w:sz w:val="20"/>
          <w:szCs w:val="20"/>
        </w:rPr>
        <w:t>sin</w:t>
      </w:r>
      <w:r w:rsidRPr="009D5E5F">
        <w:rPr>
          <w:sz w:val="20"/>
          <w:szCs w:val="20"/>
        </w:rPr>
        <w:t>, </w:t>
      </w:r>
      <w:r w:rsidRPr="009D5E5F">
        <w:rPr>
          <w:b/>
          <w:bCs/>
          <w:sz w:val="20"/>
          <w:szCs w:val="20"/>
        </w:rPr>
        <w:t>cos</w:t>
      </w:r>
      <w:r w:rsidRPr="009D5E5F">
        <w:rPr>
          <w:sz w:val="20"/>
          <w:szCs w:val="20"/>
        </w:rPr>
        <w:t>, and </w:t>
      </w:r>
      <w:r w:rsidRPr="009D5E5F">
        <w:rPr>
          <w:b/>
          <w:bCs/>
          <w:sz w:val="20"/>
          <w:szCs w:val="20"/>
        </w:rPr>
        <w:t>sqrt</w:t>
      </w:r>
      <w:r w:rsidRPr="009D5E5F">
        <w:rPr>
          <w:sz w:val="20"/>
          <w:szCs w:val="20"/>
        </w:rPr>
        <w:t>. It includes functions for trigonometry, logarithms, exponentiation, and other mathematical calculations.</w:t>
      </w:r>
    </w:p>
    <w:p w14:paraId="7B88B9C6" w14:textId="77777777" w:rsidR="009E7866" w:rsidRPr="009D5E5F" w:rsidRDefault="009E7866" w:rsidP="009E7866">
      <w:pPr>
        <w:jc w:val="both"/>
        <w:rPr>
          <w:b/>
          <w:bCs/>
          <w:sz w:val="20"/>
          <w:szCs w:val="20"/>
        </w:rPr>
      </w:pPr>
      <w:r w:rsidRPr="009D5E5F">
        <w:rPr>
          <w:b/>
          <w:bCs/>
          <w:sz w:val="20"/>
          <w:szCs w:val="20"/>
        </w:rPr>
        <w:t>5. &lt;time.h&gt; (Date and Time)</w:t>
      </w:r>
    </w:p>
    <w:p w14:paraId="474BEA7F" w14:textId="77777777" w:rsidR="009E7866" w:rsidRPr="009D5E5F" w:rsidRDefault="009E7866" w:rsidP="009E7866">
      <w:pPr>
        <w:jc w:val="both"/>
        <w:rPr>
          <w:sz w:val="20"/>
          <w:szCs w:val="20"/>
        </w:rPr>
      </w:pPr>
      <w:r w:rsidRPr="009D5E5F">
        <w:rPr>
          <w:sz w:val="20"/>
          <w:szCs w:val="20"/>
        </w:rPr>
        <w:t>The </w:t>
      </w:r>
      <w:r w:rsidRPr="009D5E5F">
        <w:rPr>
          <w:b/>
          <w:bCs/>
          <w:sz w:val="20"/>
          <w:szCs w:val="20"/>
        </w:rPr>
        <w:t>time.h</w:t>
      </w:r>
      <w:r w:rsidRPr="009D5E5F">
        <w:rPr>
          <w:sz w:val="20"/>
          <w:szCs w:val="20"/>
        </w:rPr>
        <w:t> header provides functions and structures for working with date and time in C. It includes functions like </w:t>
      </w:r>
      <w:r w:rsidRPr="009D5E5F">
        <w:rPr>
          <w:b/>
          <w:bCs/>
          <w:sz w:val="20"/>
          <w:szCs w:val="20"/>
        </w:rPr>
        <w:t>time</w:t>
      </w:r>
      <w:r w:rsidRPr="009D5E5F">
        <w:rPr>
          <w:sz w:val="20"/>
          <w:szCs w:val="20"/>
        </w:rPr>
        <w:t>, </w:t>
      </w:r>
      <w:r w:rsidRPr="009D5E5F">
        <w:rPr>
          <w:b/>
          <w:bCs/>
          <w:sz w:val="20"/>
          <w:szCs w:val="20"/>
        </w:rPr>
        <w:t>localtime</w:t>
      </w:r>
      <w:r w:rsidRPr="009D5E5F">
        <w:rPr>
          <w:sz w:val="20"/>
          <w:szCs w:val="20"/>
        </w:rPr>
        <w:t>, and </w:t>
      </w:r>
      <w:r w:rsidRPr="009D5E5F">
        <w:rPr>
          <w:b/>
          <w:bCs/>
          <w:sz w:val="20"/>
          <w:szCs w:val="20"/>
        </w:rPr>
        <w:t>strftime</w:t>
      </w:r>
      <w:r w:rsidRPr="009D5E5F">
        <w:rPr>
          <w:sz w:val="20"/>
          <w:szCs w:val="20"/>
        </w:rPr>
        <w:t>, allowing manipulation, conversion, and formatting of time-related values.</w:t>
      </w:r>
    </w:p>
    <w:p w14:paraId="466FF6DC" w14:textId="77777777" w:rsidR="009E7866" w:rsidRDefault="009E7866" w:rsidP="009E7866">
      <w:pPr>
        <w:jc w:val="both"/>
        <w:rPr>
          <w:sz w:val="20"/>
          <w:szCs w:val="20"/>
        </w:rPr>
      </w:pPr>
      <w:r w:rsidRPr="009D5E5F">
        <w:rPr>
          <w:sz w:val="20"/>
          <w:szCs w:val="20"/>
        </w:rPr>
        <w:t>These are just a few examples of commonly used headers in C programming. Depending on the requirements of your program, you may need to include additional headers for specific functionalities.</w:t>
      </w:r>
    </w:p>
    <w:p w14:paraId="505E1EE7" w14:textId="77777777" w:rsidR="009D5E5F" w:rsidRPr="009D5E5F" w:rsidRDefault="009D5E5F" w:rsidP="009E7866">
      <w:pPr>
        <w:jc w:val="both"/>
        <w:rPr>
          <w:sz w:val="20"/>
          <w:szCs w:val="20"/>
        </w:rPr>
      </w:pPr>
    </w:p>
    <w:p w14:paraId="45D45A9C" w14:textId="77777777" w:rsidR="009E7866" w:rsidRPr="009D5E5F" w:rsidRDefault="009E7866" w:rsidP="009E7866">
      <w:pPr>
        <w:jc w:val="center"/>
        <w:outlineLvl w:val="3"/>
        <w:rPr>
          <w:rFonts w:ascii="var(--font-montserrat)" w:eastAsia="Times New Roman" w:hAnsi="var(--font-montserrat)" w:cs="Times New Roman"/>
          <w:b/>
          <w:bCs/>
          <w:caps/>
          <w:color w:val="88919B"/>
          <w:sz w:val="20"/>
          <w:szCs w:val="20"/>
        </w:rPr>
      </w:pPr>
      <w:r w:rsidRPr="009D5E5F">
        <w:rPr>
          <w:rFonts w:ascii="var(--font-montserrat)" w:eastAsia="Times New Roman" w:hAnsi="var(--font-montserrat)" w:cs="Times New Roman"/>
          <w:b/>
          <w:bCs/>
          <w:caps/>
          <w:color w:val="88919B"/>
          <w:sz w:val="20"/>
          <w:szCs w:val="20"/>
        </w:rPr>
        <w:t>TOPIC 4</w:t>
      </w:r>
    </w:p>
    <w:p w14:paraId="7EA4F294" w14:textId="77777777" w:rsidR="009E7866" w:rsidRPr="009D5E5F" w:rsidRDefault="009E7866" w:rsidP="009E7866">
      <w:pPr>
        <w:jc w:val="center"/>
        <w:outlineLvl w:val="1"/>
        <w:rPr>
          <w:rFonts w:ascii="var(--font-montserrat)" w:eastAsia="Times New Roman" w:hAnsi="var(--font-montserrat)" w:cs="Times New Roman"/>
          <w:b/>
          <w:bCs/>
          <w:color w:val="2D3845"/>
          <w:sz w:val="20"/>
          <w:szCs w:val="20"/>
        </w:rPr>
      </w:pPr>
      <w:r w:rsidRPr="009D5E5F">
        <w:rPr>
          <w:rFonts w:ascii="var(--font-montserrat)" w:eastAsia="Times New Roman" w:hAnsi="var(--font-montserrat)" w:cs="Times New Roman"/>
          <w:b/>
          <w:bCs/>
          <w:color w:val="2D3845"/>
          <w:sz w:val="20"/>
          <w:szCs w:val="20"/>
        </w:rPr>
        <w:t>Syntax Rules</w:t>
      </w:r>
    </w:p>
    <w:p w14:paraId="18FB04CA" w14:textId="77777777" w:rsidR="009E7866" w:rsidRPr="009D5E5F" w:rsidRDefault="009E7866" w:rsidP="009E7866">
      <w:pPr>
        <w:rPr>
          <w:rFonts w:ascii="__Inter_Fallback_e66fe9" w:eastAsia="Times New Roman" w:hAnsi="__Inter_Fallback_e66fe9" w:cs="Times New Roman"/>
          <w:color w:val="2D3845"/>
          <w:sz w:val="20"/>
          <w:szCs w:val="20"/>
        </w:rPr>
      </w:pPr>
    </w:p>
    <w:p w14:paraId="70F377F2" w14:textId="77777777" w:rsidR="009E7866" w:rsidRPr="009D5E5F" w:rsidRDefault="009E7866" w:rsidP="009E7866">
      <w:pPr>
        <w:jc w:val="both"/>
        <w:rPr>
          <w:sz w:val="20"/>
          <w:szCs w:val="20"/>
        </w:rPr>
      </w:pPr>
      <w:r w:rsidRPr="009D5E5F">
        <w:rPr>
          <w:sz w:val="20"/>
          <w:szCs w:val="20"/>
        </w:rPr>
        <w:t>Syntax rules define how statements and expressions are constructed in C programming. Adhering to these rules ensures that the code is correctly interpreted and executed by the compiler. In addition to syntax rules, proper formatting and indentation play a crucial role in making the code more readable, understandable, and maintainable.</w:t>
      </w:r>
    </w:p>
    <w:p w14:paraId="474D7274" w14:textId="77777777" w:rsidR="009E7866" w:rsidRPr="009D5E5F" w:rsidRDefault="009E7866" w:rsidP="009E7866">
      <w:pPr>
        <w:jc w:val="both"/>
        <w:rPr>
          <w:b/>
          <w:bCs/>
          <w:sz w:val="20"/>
          <w:szCs w:val="20"/>
        </w:rPr>
      </w:pPr>
      <w:r w:rsidRPr="009D5E5F">
        <w:rPr>
          <w:b/>
          <w:bCs/>
          <w:sz w:val="20"/>
          <w:szCs w:val="20"/>
        </w:rPr>
        <w:t>Syntax Rules in C Programming</w:t>
      </w:r>
    </w:p>
    <w:p w14:paraId="012CA995" w14:textId="77777777" w:rsidR="009E7866" w:rsidRPr="009D5E5F" w:rsidRDefault="009E7866" w:rsidP="009E7866">
      <w:pPr>
        <w:jc w:val="both"/>
        <w:rPr>
          <w:sz w:val="20"/>
          <w:szCs w:val="20"/>
        </w:rPr>
      </w:pPr>
      <w:r w:rsidRPr="009D5E5F">
        <w:rPr>
          <w:sz w:val="20"/>
          <w:szCs w:val="20"/>
        </w:rPr>
        <w:t>The syntax rules in C programming encompass various aspects, including naming conventions, statement structure, data types, operators, and control flow. Here are some key syntax rules to keep in mind:</w:t>
      </w:r>
    </w:p>
    <w:p w14:paraId="297259A6" w14:textId="77777777" w:rsidR="009E7866" w:rsidRPr="009D5E5F" w:rsidRDefault="009E7866" w:rsidP="009E7866">
      <w:pPr>
        <w:jc w:val="both"/>
        <w:rPr>
          <w:b/>
          <w:bCs/>
          <w:sz w:val="20"/>
          <w:szCs w:val="20"/>
        </w:rPr>
      </w:pPr>
      <w:r w:rsidRPr="009D5E5F">
        <w:rPr>
          <w:b/>
          <w:bCs/>
          <w:sz w:val="20"/>
          <w:szCs w:val="20"/>
        </w:rPr>
        <w:t>1. Statements and Blocks</w:t>
      </w:r>
    </w:p>
    <w:p w14:paraId="22E608B4" w14:textId="77777777" w:rsidR="009E7866" w:rsidRPr="009D5E5F" w:rsidRDefault="009E7866" w:rsidP="009E7866">
      <w:pPr>
        <w:jc w:val="both"/>
        <w:rPr>
          <w:sz w:val="20"/>
          <w:szCs w:val="20"/>
        </w:rPr>
      </w:pPr>
      <w:r w:rsidRPr="009D5E5F">
        <w:rPr>
          <w:sz w:val="20"/>
          <w:szCs w:val="20"/>
        </w:rPr>
        <w:t>In C programming, statements are terminated with a semicolon (;). A block of code is enclosed within curly braces ({}) and can contain multiple statements.</w:t>
      </w:r>
    </w:p>
    <w:p w14:paraId="6DE8A6BC" w14:textId="77777777" w:rsidR="009E7866" w:rsidRPr="009D5E5F" w:rsidRDefault="009E7866" w:rsidP="009E7866">
      <w:pPr>
        <w:jc w:val="both"/>
        <w:rPr>
          <w:sz w:val="20"/>
          <w:szCs w:val="20"/>
        </w:rPr>
      </w:pPr>
      <w:r w:rsidRPr="009D5E5F">
        <w:rPr>
          <w:sz w:val="20"/>
          <w:szCs w:val="20"/>
        </w:rPr>
        <w:t>int main() {</w:t>
      </w:r>
    </w:p>
    <w:p w14:paraId="11516B7B" w14:textId="77777777" w:rsidR="009E7866" w:rsidRPr="009D5E5F" w:rsidRDefault="009E7866" w:rsidP="009E7866">
      <w:pPr>
        <w:jc w:val="both"/>
        <w:rPr>
          <w:sz w:val="20"/>
          <w:szCs w:val="20"/>
        </w:rPr>
      </w:pPr>
      <w:r w:rsidRPr="009D5E5F">
        <w:rPr>
          <w:sz w:val="20"/>
          <w:szCs w:val="20"/>
        </w:rPr>
        <w:tab/>
        <w:t xml:space="preserve">    int a = 10;</w:t>
      </w:r>
    </w:p>
    <w:p w14:paraId="7B94FC36" w14:textId="77777777" w:rsidR="009E7866" w:rsidRPr="009D5E5F" w:rsidRDefault="009E7866" w:rsidP="009E7866">
      <w:pPr>
        <w:jc w:val="both"/>
        <w:rPr>
          <w:sz w:val="20"/>
          <w:szCs w:val="20"/>
        </w:rPr>
      </w:pPr>
      <w:r w:rsidRPr="009D5E5F">
        <w:rPr>
          <w:sz w:val="20"/>
          <w:szCs w:val="20"/>
        </w:rPr>
        <w:tab/>
        <w:t xml:space="preserve">    printf("The value of a is %d\n", a);</w:t>
      </w:r>
    </w:p>
    <w:p w14:paraId="1D9C9C1B" w14:textId="77777777" w:rsidR="009E7866" w:rsidRPr="009D5E5F" w:rsidRDefault="009E7866" w:rsidP="009E7866">
      <w:pPr>
        <w:jc w:val="both"/>
        <w:rPr>
          <w:sz w:val="20"/>
          <w:szCs w:val="20"/>
        </w:rPr>
      </w:pPr>
      <w:r w:rsidRPr="009D5E5F">
        <w:rPr>
          <w:sz w:val="20"/>
          <w:szCs w:val="20"/>
        </w:rPr>
        <w:tab/>
        <w:t xml:space="preserve">    return 0;</w:t>
      </w:r>
    </w:p>
    <w:p w14:paraId="1C1D6E49" w14:textId="77777777" w:rsidR="009E7866" w:rsidRPr="009D5E5F" w:rsidRDefault="009E7866" w:rsidP="009E7866">
      <w:pPr>
        <w:jc w:val="both"/>
        <w:rPr>
          <w:sz w:val="20"/>
          <w:szCs w:val="20"/>
        </w:rPr>
      </w:pPr>
      <w:r w:rsidRPr="009D5E5F">
        <w:rPr>
          <w:sz w:val="20"/>
          <w:szCs w:val="20"/>
        </w:rPr>
        <w:tab/>
        <w:t>}</w:t>
      </w:r>
    </w:p>
    <w:p w14:paraId="301C9C05" w14:textId="77777777" w:rsidR="009E7866" w:rsidRPr="009D5E5F" w:rsidRDefault="009E7866" w:rsidP="009E7866">
      <w:pPr>
        <w:jc w:val="both"/>
        <w:rPr>
          <w:sz w:val="20"/>
          <w:szCs w:val="20"/>
        </w:rPr>
      </w:pPr>
    </w:p>
    <w:p w14:paraId="549A39D1" w14:textId="77777777" w:rsidR="009E7866" w:rsidRPr="009D5E5F" w:rsidRDefault="009E7866" w:rsidP="009E7866">
      <w:pPr>
        <w:jc w:val="both"/>
        <w:rPr>
          <w:b/>
          <w:bCs/>
          <w:sz w:val="20"/>
          <w:szCs w:val="20"/>
        </w:rPr>
      </w:pPr>
      <w:r w:rsidRPr="009D5E5F">
        <w:rPr>
          <w:b/>
          <w:bCs/>
          <w:sz w:val="20"/>
          <w:szCs w:val="20"/>
        </w:rPr>
        <w:t>2. Data Types</w:t>
      </w:r>
    </w:p>
    <w:p w14:paraId="3BA8E423" w14:textId="77777777" w:rsidR="009E7866" w:rsidRPr="009D5E5F" w:rsidRDefault="009E7866" w:rsidP="009E7866">
      <w:pPr>
        <w:jc w:val="both"/>
        <w:rPr>
          <w:sz w:val="20"/>
          <w:szCs w:val="20"/>
        </w:rPr>
      </w:pPr>
      <w:r w:rsidRPr="009D5E5F">
        <w:rPr>
          <w:sz w:val="20"/>
          <w:szCs w:val="20"/>
        </w:rPr>
        <w:t>C supports various data types, including int, float, char, and double, among others. Variables should be declared with their appropriate data types before they are used.</w:t>
      </w:r>
    </w:p>
    <w:p w14:paraId="5944EB0E" w14:textId="77777777" w:rsidR="009E7866" w:rsidRPr="009D5E5F" w:rsidRDefault="009E7866" w:rsidP="009E7866">
      <w:pPr>
        <w:jc w:val="both"/>
        <w:rPr>
          <w:sz w:val="20"/>
          <w:szCs w:val="20"/>
        </w:rPr>
      </w:pPr>
    </w:p>
    <w:p w14:paraId="43FA57D8" w14:textId="77777777" w:rsidR="009E7866" w:rsidRPr="009D5E5F" w:rsidRDefault="009E7866" w:rsidP="009E7866">
      <w:pPr>
        <w:jc w:val="both"/>
        <w:rPr>
          <w:sz w:val="20"/>
          <w:szCs w:val="20"/>
        </w:rPr>
      </w:pPr>
      <w:r w:rsidRPr="009D5E5F">
        <w:rPr>
          <w:sz w:val="20"/>
          <w:szCs w:val="20"/>
        </w:rPr>
        <w:t>int age;</w:t>
      </w:r>
    </w:p>
    <w:p w14:paraId="7608D88D" w14:textId="77777777" w:rsidR="009E7866" w:rsidRPr="009D5E5F" w:rsidRDefault="009E7866" w:rsidP="009E7866">
      <w:pPr>
        <w:jc w:val="both"/>
        <w:rPr>
          <w:sz w:val="20"/>
          <w:szCs w:val="20"/>
        </w:rPr>
      </w:pPr>
      <w:r w:rsidRPr="009D5E5F">
        <w:rPr>
          <w:sz w:val="20"/>
          <w:szCs w:val="20"/>
        </w:rPr>
        <w:t>float weight = 65.5;</w:t>
      </w:r>
    </w:p>
    <w:p w14:paraId="4C688651" w14:textId="77777777" w:rsidR="009E7866" w:rsidRPr="009D5E5F" w:rsidRDefault="009E7866" w:rsidP="009E7866">
      <w:pPr>
        <w:jc w:val="both"/>
        <w:rPr>
          <w:sz w:val="20"/>
          <w:szCs w:val="20"/>
        </w:rPr>
      </w:pPr>
      <w:r w:rsidRPr="009D5E5F">
        <w:rPr>
          <w:sz w:val="20"/>
          <w:szCs w:val="20"/>
        </w:rPr>
        <w:t>char grade = 'A';</w:t>
      </w:r>
    </w:p>
    <w:p w14:paraId="60F5BD3F" w14:textId="77777777" w:rsidR="009E7866" w:rsidRPr="009D5E5F" w:rsidRDefault="009E7866" w:rsidP="009E7866">
      <w:pPr>
        <w:jc w:val="both"/>
        <w:rPr>
          <w:b/>
          <w:bCs/>
          <w:sz w:val="20"/>
          <w:szCs w:val="20"/>
        </w:rPr>
      </w:pPr>
      <w:r w:rsidRPr="009D5E5F">
        <w:rPr>
          <w:b/>
          <w:bCs/>
          <w:sz w:val="20"/>
          <w:szCs w:val="20"/>
        </w:rPr>
        <w:lastRenderedPageBreak/>
        <w:t>3. Functions</w:t>
      </w:r>
    </w:p>
    <w:p w14:paraId="4E6A0256" w14:textId="77777777" w:rsidR="009E7866" w:rsidRPr="009D5E5F" w:rsidRDefault="009E7866" w:rsidP="009E7866">
      <w:pPr>
        <w:jc w:val="both"/>
        <w:rPr>
          <w:sz w:val="20"/>
          <w:szCs w:val="20"/>
        </w:rPr>
      </w:pPr>
      <w:r w:rsidRPr="009D5E5F">
        <w:rPr>
          <w:sz w:val="20"/>
          <w:szCs w:val="20"/>
        </w:rPr>
        <w:t>Functions in C are defined with a return type, name, and optional parameters. Function definitions should match their declarations, if present.</w:t>
      </w:r>
    </w:p>
    <w:p w14:paraId="53E87F06" w14:textId="77777777" w:rsidR="009E7866" w:rsidRPr="009D5E5F" w:rsidRDefault="009E7866" w:rsidP="009E7866">
      <w:pPr>
        <w:jc w:val="both"/>
        <w:rPr>
          <w:sz w:val="20"/>
          <w:szCs w:val="20"/>
        </w:rPr>
      </w:pPr>
      <w:r w:rsidRPr="009D5E5F">
        <w:rPr>
          <w:sz w:val="20"/>
          <w:szCs w:val="20"/>
        </w:rPr>
        <w:tab/>
        <w:t xml:space="preserve">int add(int a, int b) </w:t>
      </w:r>
    </w:p>
    <w:p w14:paraId="195DE498" w14:textId="77777777" w:rsidR="009E7866" w:rsidRPr="009D5E5F" w:rsidRDefault="009E7866" w:rsidP="009E7866">
      <w:pPr>
        <w:ind w:firstLine="720"/>
        <w:jc w:val="both"/>
        <w:rPr>
          <w:sz w:val="20"/>
          <w:szCs w:val="20"/>
        </w:rPr>
      </w:pPr>
      <w:r w:rsidRPr="009D5E5F">
        <w:rPr>
          <w:sz w:val="20"/>
          <w:szCs w:val="20"/>
        </w:rPr>
        <w:t>{</w:t>
      </w:r>
    </w:p>
    <w:p w14:paraId="421765C6" w14:textId="77777777" w:rsidR="009E7866" w:rsidRPr="009D5E5F" w:rsidRDefault="009E7866" w:rsidP="009E7866">
      <w:pPr>
        <w:jc w:val="both"/>
        <w:rPr>
          <w:sz w:val="20"/>
          <w:szCs w:val="20"/>
        </w:rPr>
      </w:pPr>
      <w:r w:rsidRPr="009D5E5F">
        <w:rPr>
          <w:sz w:val="20"/>
          <w:szCs w:val="20"/>
        </w:rPr>
        <w:tab/>
        <w:t xml:space="preserve">    return a + b;</w:t>
      </w:r>
    </w:p>
    <w:p w14:paraId="16A82C82" w14:textId="77777777" w:rsidR="009E7866" w:rsidRPr="009D5E5F" w:rsidRDefault="009E7866" w:rsidP="009E7866">
      <w:pPr>
        <w:jc w:val="both"/>
        <w:rPr>
          <w:sz w:val="20"/>
          <w:szCs w:val="20"/>
        </w:rPr>
      </w:pPr>
      <w:r w:rsidRPr="009D5E5F">
        <w:rPr>
          <w:sz w:val="20"/>
          <w:szCs w:val="20"/>
        </w:rPr>
        <w:tab/>
        <w:t>}</w:t>
      </w:r>
    </w:p>
    <w:p w14:paraId="4CC026F5" w14:textId="77777777" w:rsidR="009E7866" w:rsidRPr="009D5E5F" w:rsidRDefault="009E7866" w:rsidP="009E7866">
      <w:pPr>
        <w:jc w:val="both"/>
        <w:rPr>
          <w:b/>
          <w:bCs/>
          <w:sz w:val="20"/>
          <w:szCs w:val="20"/>
        </w:rPr>
      </w:pPr>
      <w:r w:rsidRPr="009D5E5F">
        <w:rPr>
          <w:b/>
          <w:bCs/>
          <w:sz w:val="20"/>
          <w:szCs w:val="20"/>
        </w:rPr>
        <w:t>4. Operators</w:t>
      </w:r>
    </w:p>
    <w:p w14:paraId="02A35388" w14:textId="77777777" w:rsidR="009E7866" w:rsidRPr="009D5E5F" w:rsidRDefault="009E7866" w:rsidP="009E7866">
      <w:pPr>
        <w:jc w:val="both"/>
        <w:rPr>
          <w:sz w:val="20"/>
          <w:szCs w:val="20"/>
        </w:rPr>
      </w:pPr>
      <w:r w:rsidRPr="009D5E5F">
        <w:rPr>
          <w:sz w:val="20"/>
          <w:szCs w:val="20"/>
        </w:rPr>
        <w:t>C provides a wide range of operators for arithmetic, assignment, comparison, logical operations, and more. Operators must be used according to their syntax and precedence.</w:t>
      </w:r>
    </w:p>
    <w:p w14:paraId="4EC849AB" w14:textId="77777777" w:rsidR="009E7866" w:rsidRPr="009D5E5F" w:rsidRDefault="009E7866" w:rsidP="009E7866">
      <w:pPr>
        <w:jc w:val="both"/>
        <w:rPr>
          <w:sz w:val="20"/>
          <w:szCs w:val="20"/>
        </w:rPr>
      </w:pPr>
      <w:r w:rsidRPr="009D5E5F">
        <w:rPr>
          <w:sz w:val="20"/>
          <w:szCs w:val="20"/>
        </w:rPr>
        <w:tab/>
        <w:t>int sum = a + b;</w:t>
      </w:r>
    </w:p>
    <w:p w14:paraId="74BF06FA" w14:textId="77777777" w:rsidR="009E7866" w:rsidRPr="009D5E5F" w:rsidRDefault="009E7866" w:rsidP="009E7866">
      <w:pPr>
        <w:jc w:val="both"/>
        <w:rPr>
          <w:sz w:val="20"/>
          <w:szCs w:val="20"/>
        </w:rPr>
      </w:pPr>
      <w:r w:rsidRPr="009D5E5F">
        <w:rPr>
          <w:sz w:val="20"/>
          <w:szCs w:val="20"/>
        </w:rPr>
        <w:tab/>
        <w:t>if (x &gt; y &amp;&amp; z != 0) {</w:t>
      </w:r>
    </w:p>
    <w:p w14:paraId="5F7B9E34" w14:textId="77777777" w:rsidR="009E7866" w:rsidRPr="009D5E5F" w:rsidRDefault="009E7866" w:rsidP="009E7866">
      <w:pPr>
        <w:jc w:val="both"/>
        <w:rPr>
          <w:sz w:val="20"/>
          <w:szCs w:val="20"/>
        </w:rPr>
      </w:pPr>
      <w:r w:rsidRPr="009D5E5F">
        <w:rPr>
          <w:sz w:val="20"/>
          <w:szCs w:val="20"/>
        </w:rPr>
        <w:tab/>
        <w:t xml:space="preserve">    </w:t>
      </w:r>
      <w:r w:rsidRPr="009D5E5F">
        <w:rPr>
          <w:color w:val="7F7F7F" w:themeColor="text1" w:themeTint="80"/>
          <w:sz w:val="20"/>
          <w:szCs w:val="20"/>
        </w:rPr>
        <w:t>// Do something</w:t>
      </w:r>
    </w:p>
    <w:p w14:paraId="2471149F" w14:textId="77777777" w:rsidR="009E7866" w:rsidRPr="009D5E5F" w:rsidRDefault="009E7866" w:rsidP="009E7866">
      <w:pPr>
        <w:jc w:val="both"/>
        <w:rPr>
          <w:sz w:val="20"/>
          <w:szCs w:val="20"/>
        </w:rPr>
      </w:pPr>
      <w:r w:rsidRPr="009D5E5F">
        <w:rPr>
          <w:sz w:val="20"/>
          <w:szCs w:val="20"/>
        </w:rPr>
        <w:tab/>
        <w:t>}</w:t>
      </w:r>
    </w:p>
    <w:p w14:paraId="2130E889" w14:textId="77777777" w:rsidR="009E7866" w:rsidRPr="009D5E5F" w:rsidRDefault="009E7866" w:rsidP="009E7866">
      <w:pPr>
        <w:jc w:val="both"/>
        <w:rPr>
          <w:b/>
          <w:bCs/>
          <w:sz w:val="20"/>
          <w:szCs w:val="20"/>
        </w:rPr>
      </w:pPr>
      <w:r w:rsidRPr="009D5E5F">
        <w:rPr>
          <w:b/>
          <w:bCs/>
          <w:sz w:val="20"/>
          <w:szCs w:val="20"/>
        </w:rPr>
        <w:t>5. Control Flow</w:t>
      </w:r>
    </w:p>
    <w:p w14:paraId="6C55A243" w14:textId="77777777" w:rsidR="009E7866" w:rsidRPr="009D5E5F" w:rsidRDefault="009E7866" w:rsidP="009E7866">
      <w:pPr>
        <w:jc w:val="both"/>
        <w:rPr>
          <w:sz w:val="20"/>
          <w:szCs w:val="20"/>
        </w:rPr>
      </w:pPr>
      <w:r w:rsidRPr="009D5E5F">
        <w:rPr>
          <w:sz w:val="20"/>
          <w:szCs w:val="20"/>
        </w:rPr>
        <w:t>Control flow statements, such as if, for, while, and switch, are used to control the execution flow of a program. They should be properly structured with the appropriate conditions and code blocks.</w:t>
      </w:r>
    </w:p>
    <w:p w14:paraId="2C3EE405" w14:textId="77777777" w:rsidR="009E7866" w:rsidRPr="009D5E5F" w:rsidRDefault="009E7866" w:rsidP="009E7866">
      <w:pPr>
        <w:jc w:val="both"/>
        <w:rPr>
          <w:sz w:val="20"/>
          <w:szCs w:val="20"/>
        </w:rPr>
      </w:pPr>
      <w:r w:rsidRPr="009D5E5F">
        <w:rPr>
          <w:sz w:val="20"/>
          <w:szCs w:val="20"/>
        </w:rPr>
        <w:tab/>
        <w:t>if (x &gt; y) {</w:t>
      </w:r>
    </w:p>
    <w:p w14:paraId="03BE5B14" w14:textId="77777777" w:rsidR="009E7866" w:rsidRPr="009D5E5F" w:rsidRDefault="009E7866" w:rsidP="009E7866">
      <w:pPr>
        <w:jc w:val="both"/>
        <w:rPr>
          <w:sz w:val="20"/>
          <w:szCs w:val="20"/>
        </w:rPr>
      </w:pPr>
      <w:r w:rsidRPr="009D5E5F">
        <w:rPr>
          <w:sz w:val="20"/>
          <w:szCs w:val="20"/>
        </w:rPr>
        <w:tab/>
        <w:t xml:space="preserve">    printf("x is greater than y\n");</w:t>
      </w:r>
    </w:p>
    <w:p w14:paraId="38B8B7C7" w14:textId="77777777" w:rsidR="009E7866" w:rsidRPr="009D5E5F" w:rsidRDefault="009E7866" w:rsidP="009E7866">
      <w:pPr>
        <w:jc w:val="both"/>
        <w:rPr>
          <w:sz w:val="20"/>
          <w:szCs w:val="20"/>
        </w:rPr>
      </w:pPr>
      <w:r w:rsidRPr="009D5E5F">
        <w:rPr>
          <w:sz w:val="20"/>
          <w:szCs w:val="20"/>
        </w:rPr>
        <w:tab/>
        <w:t>} else {</w:t>
      </w:r>
    </w:p>
    <w:p w14:paraId="216F18E6" w14:textId="77777777" w:rsidR="009E7866" w:rsidRPr="009D5E5F" w:rsidRDefault="009E7866" w:rsidP="009E7866">
      <w:pPr>
        <w:jc w:val="both"/>
        <w:rPr>
          <w:sz w:val="20"/>
          <w:szCs w:val="20"/>
        </w:rPr>
      </w:pPr>
      <w:r w:rsidRPr="009D5E5F">
        <w:rPr>
          <w:sz w:val="20"/>
          <w:szCs w:val="20"/>
        </w:rPr>
        <w:tab/>
        <w:t xml:space="preserve">    printf("x is less than or equal to y\n");</w:t>
      </w:r>
    </w:p>
    <w:p w14:paraId="3E1AED99" w14:textId="77777777" w:rsidR="009E7866" w:rsidRPr="009D5E5F" w:rsidRDefault="009E7866" w:rsidP="009E7866">
      <w:pPr>
        <w:jc w:val="both"/>
        <w:rPr>
          <w:sz w:val="20"/>
          <w:szCs w:val="20"/>
        </w:rPr>
      </w:pPr>
      <w:r w:rsidRPr="009D5E5F">
        <w:rPr>
          <w:sz w:val="20"/>
          <w:szCs w:val="20"/>
        </w:rPr>
        <w:tab/>
        <w:t>}</w:t>
      </w:r>
    </w:p>
    <w:p w14:paraId="2A19C958" w14:textId="77777777" w:rsidR="009E7866" w:rsidRPr="009D5E5F" w:rsidRDefault="009E7866" w:rsidP="009E7866">
      <w:pPr>
        <w:jc w:val="both"/>
        <w:rPr>
          <w:b/>
          <w:bCs/>
          <w:sz w:val="20"/>
          <w:szCs w:val="20"/>
        </w:rPr>
      </w:pPr>
      <w:r w:rsidRPr="009D5E5F">
        <w:rPr>
          <w:b/>
          <w:bCs/>
          <w:sz w:val="20"/>
          <w:szCs w:val="20"/>
        </w:rPr>
        <w:t>Proper Formatting and Indentation</w:t>
      </w:r>
    </w:p>
    <w:p w14:paraId="3A4E08BD" w14:textId="77777777" w:rsidR="009E7866" w:rsidRPr="009D5E5F" w:rsidRDefault="009E7866" w:rsidP="009E7866">
      <w:pPr>
        <w:jc w:val="both"/>
        <w:rPr>
          <w:sz w:val="20"/>
          <w:szCs w:val="20"/>
        </w:rPr>
      </w:pPr>
      <w:r w:rsidRPr="009D5E5F">
        <w:rPr>
          <w:sz w:val="20"/>
          <w:szCs w:val="20"/>
        </w:rPr>
        <w:t>Proper formatting and indentation significantly enhance code readability. Consistent and logical formatting practices should be followed, such as using consistent spacing, line breaks, and indentation. Here's an example of properly formatted and indented code:</w:t>
      </w:r>
    </w:p>
    <w:p w14:paraId="5EB21758" w14:textId="77777777" w:rsidR="009E7866" w:rsidRPr="009D5E5F" w:rsidRDefault="009E7866" w:rsidP="009E7866">
      <w:pPr>
        <w:jc w:val="both"/>
        <w:rPr>
          <w:sz w:val="20"/>
          <w:szCs w:val="20"/>
        </w:rPr>
      </w:pPr>
    </w:p>
    <w:p w14:paraId="71367F41" w14:textId="77777777" w:rsidR="009E7866" w:rsidRPr="009D5E5F" w:rsidRDefault="009E7866" w:rsidP="009E7866">
      <w:pPr>
        <w:jc w:val="both"/>
        <w:rPr>
          <w:sz w:val="20"/>
          <w:szCs w:val="20"/>
        </w:rPr>
      </w:pPr>
    </w:p>
    <w:p w14:paraId="52BCDD38" w14:textId="77777777" w:rsidR="009E7866" w:rsidRPr="009D5E5F" w:rsidRDefault="009E7866" w:rsidP="009E7866">
      <w:pPr>
        <w:jc w:val="both"/>
        <w:rPr>
          <w:sz w:val="20"/>
          <w:szCs w:val="20"/>
        </w:rPr>
      </w:pPr>
    </w:p>
    <w:p w14:paraId="327F89E2" w14:textId="77777777" w:rsidR="009E7866" w:rsidRPr="009D5E5F" w:rsidRDefault="009E7866" w:rsidP="009E7866">
      <w:pPr>
        <w:jc w:val="both"/>
        <w:rPr>
          <w:sz w:val="20"/>
          <w:szCs w:val="20"/>
        </w:rPr>
      </w:pPr>
    </w:p>
    <w:p w14:paraId="61D96317" w14:textId="77777777" w:rsidR="009E7866" w:rsidRPr="009D5E5F" w:rsidRDefault="009E7866" w:rsidP="009E7866">
      <w:pPr>
        <w:jc w:val="both"/>
        <w:rPr>
          <w:b/>
          <w:bCs/>
          <w:sz w:val="20"/>
          <w:szCs w:val="20"/>
        </w:rPr>
      </w:pPr>
      <w:r w:rsidRPr="009D5E5F">
        <w:rPr>
          <w:b/>
          <w:bCs/>
          <w:sz w:val="20"/>
          <w:szCs w:val="20"/>
        </w:rPr>
        <w:t>#include &lt;stdio.h&gt;</w:t>
      </w:r>
    </w:p>
    <w:p w14:paraId="6BBB47D6" w14:textId="77777777" w:rsidR="009E7866" w:rsidRPr="009D5E5F" w:rsidRDefault="009E7866" w:rsidP="009E7866">
      <w:pPr>
        <w:jc w:val="both"/>
        <w:rPr>
          <w:sz w:val="20"/>
          <w:szCs w:val="20"/>
        </w:rPr>
      </w:pPr>
      <w:r w:rsidRPr="009D5E5F">
        <w:rPr>
          <w:sz w:val="20"/>
          <w:szCs w:val="20"/>
        </w:rPr>
        <w:tab/>
      </w:r>
    </w:p>
    <w:p w14:paraId="0ABFDED2" w14:textId="77777777" w:rsidR="009E7866" w:rsidRPr="009D5E5F" w:rsidRDefault="009E7866" w:rsidP="009E7866">
      <w:pPr>
        <w:jc w:val="both"/>
        <w:rPr>
          <w:sz w:val="20"/>
          <w:szCs w:val="20"/>
        </w:rPr>
      </w:pPr>
      <w:r w:rsidRPr="009D5E5F">
        <w:rPr>
          <w:sz w:val="20"/>
          <w:szCs w:val="20"/>
        </w:rPr>
        <w:tab/>
        <w:t>int main() {</w:t>
      </w:r>
    </w:p>
    <w:p w14:paraId="7DD3DE59" w14:textId="77777777" w:rsidR="009E7866" w:rsidRPr="009D5E5F" w:rsidRDefault="009E7866" w:rsidP="009E7866">
      <w:pPr>
        <w:jc w:val="both"/>
        <w:rPr>
          <w:sz w:val="20"/>
          <w:szCs w:val="20"/>
        </w:rPr>
      </w:pPr>
      <w:r w:rsidRPr="009D5E5F">
        <w:rPr>
          <w:sz w:val="20"/>
          <w:szCs w:val="20"/>
        </w:rPr>
        <w:tab/>
        <w:t xml:space="preserve">    int num1 = 10;</w:t>
      </w:r>
    </w:p>
    <w:p w14:paraId="44060826" w14:textId="77777777" w:rsidR="009E7866" w:rsidRPr="009D5E5F" w:rsidRDefault="009E7866" w:rsidP="009E7866">
      <w:pPr>
        <w:jc w:val="both"/>
        <w:rPr>
          <w:sz w:val="20"/>
          <w:szCs w:val="20"/>
        </w:rPr>
      </w:pPr>
      <w:r w:rsidRPr="009D5E5F">
        <w:rPr>
          <w:sz w:val="20"/>
          <w:szCs w:val="20"/>
        </w:rPr>
        <w:tab/>
        <w:t xml:space="preserve">    int num2 = 20;</w:t>
      </w:r>
    </w:p>
    <w:p w14:paraId="3673718C" w14:textId="77777777" w:rsidR="009E7866" w:rsidRPr="009D5E5F" w:rsidRDefault="009E7866" w:rsidP="009E7866">
      <w:pPr>
        <w:jc w:val="both"/>
        <w:rPr>
          <w:sz w:val="20"/>
          <w:szCs w:val="20"/>
        </w:rPr>
      </w:pPr>
      <w:r w:rsidRPr="009D5E5F">
        <w:rPr>
          <w:sz w:val="20"/>
          <w:szCs w:val="20"/>
        </w:rPr>
        <w:tab/>
      </w:r>
    </w:p>
    <w:p w14:paraId="05D7D63D" w14:textId="77777777" w:rsidR="009E7866" w:rsidRPr="009D5E5F" w:rsidRDefault="009E7866" w:rsidP="009E7866">
      <w:pPr>
        <w:jc w:val="both"/>
        <w:rPr>
          <w:sz w:val="20"/>
          <w:szCs w:val="20"/>
        </w:rPr>
      </w:pPr>
      <w:r w:rsidRPr="009D5E5F">
        <w:rPr>
          <w:sz w:val="20"/>
          <w:szCs w:val="20"/>
        </w:rPr>
        <w:tab/>
        <w:t xml:space="preserve">    if (num1 &gt; num2) {</w:t>
      </w:r>
    </w:p>
    <w:p w14:paraId="4442957C" w14:textId="77777777" w:rsidR="009E7866" w:rsidRPr="009D5E5F" w:rsidRDefault="009E7866" w:rsidP="009E7866">
      <w:pPr>
        <w:jc w:val="both"/>
        <w:rPr>
          <w:sz w:val="20"/>
          <w:szCs w:val="20"/>
        </w:rPr>
      </w:pPr>
      <w:r w:rsidRPr="009D5E5F">
        <w:rPr>
          <w:sz w:val="20"/>
          <w:szCs w:val="20"/>
        </w:rPr>
        <w:tab/>
        <w:t xml:space="preserve">        printf("num1 is greater than num2\n");</w:t>
      </w:r>
    </w:p>
    <w:p w14:paraId="496DA025" w14:textId="77777777" w:rsidR="009E7866" w:rsidRPr="009D5E5F" w:rsidRDefault="009E7866" w:rsidP="009E7866">
      <w:pPr>
        <w:jc w:val="both"/>
        <w:rPr>
          <w:sz w:val="20"/>
          <w:szCs w:val="20"/>
        </w:rPr>
      </w:pPr>
      <w:r w:rsidRPr="009D5E5F">
        <w:rPr>
          <w:sz w:val="20"/>
          <w:szCs w:val="20"/>
        </w:rPr>
        <w:tab/>
        <w:t xml:space="preserve">    } else {</w:t>
      </w:r>
    </w:p>
    <w:p w14:paraId="0DA58D14" w14:textId="77777777" w:rsidR="009E7866" w:rsidRPr="009D5E5F" w:rsidRDefault="009E7866" w:rsidP="009E7866">
      <w:pPr>
        <w:jc w:val="both"/>
        <w:rPr>
          <w:sz w:val="20"/>
          <w:szCs w:val="20"/>
        </w:rPr>
      </w:pPr>
      <w:r w:rsidRPr="009D5E5F">
        <w:rPr>
          <w:sz w:val="20"/>
          <w:szCs w:val="20"/>
        </w:rPr>
        <w:tab/>
        <w:t xml:space="preserve">        printf("num2 is greater than or equal to num1\n");</w:t>
      </w:r>
    </w:p>
    <w:p w14:paraId="2321DF61" w14:textId="77777777" w:rsidR="009E7866" w:rsidRPr="009D5E5F" w:rsidRDefault="009E7866" w:rsidP="009E7866">
      <w:pPr>
        <w:jc w:val="both"/>
        <w:rPr>
          <w:sz w:val="20"/>
          <w:szCs w:val="20"/>
        </w:rPr>
      </w:pPr>
      <w:r w:rsidRPr="009D5E5F">
        <w:rPr>
          <w:sz w:val="20"/>
          <w:szCs w:val="20"/>
        </w:rPr>
        <w:tab/>
        <w:t xml:space="preserve">    }</w:t>
      </w:r>
    </w:p>
    <w:p w14:paraId="65835F08" w14:textId="77777777" w:rsidR="009E7866" w:rsidRPr="009D5E5F" w:rsidRDefault="009E7866" w:rsidP="009E7866">
      <w:pPr>
        <w:jc w:val="both"/>
        <w:rPr>
          <w:sz w:val="20"/>
          <w:szCs w:val="20"/>
        </w:rPr>
      </w:pPr>
      <w:r w:rsidRPr="009D5E5F">
        <w:rPr>
          <w:sz w:val="20"/>
          <w:szCs w:val="20"/>
        </w:rPr>
        <w:tab/>
      </w:r>
    </w:p>
    <w:p w14:paraId="7BE1AB17" w14:textId="77777777" w:rsidR="009E7866" w:rsidRPr="009D5E5F" w:rsidRDefault="009E7866" w:rsidP="009E7866">
      <w:pPr>
        <w:jc w:val="both"/>
        <w:rPr>
          <w:sz w:val="20"/>
          <w:szCs w:val="20"/>
        </w:rPr>
      </w:pPr>
      <w:r w:rsidRPr="009D5E5F">
        <w:rPr>
          <w:sz w:val="20"/>
          <w:szCs w:val="20"/>
        </w:rPr>
        <w:tab/>
        <w:t xml:space="preserve">    return 0;</w:t>
      </w:r>
    </w:p>
    <w:p w14:paraId="1B6D94DB" w14:textId="77777777" w:rsidR="009E7866" w:rsidRPr="009D5E5F" w:rsidRDefault="009E7866" w:rsidP="009E7866">
      <w:pPr>
        <w:jc w:val="both"/>
        <w:rPr>
          <w:sz w:val="20"/>
          <w:szCs w:val="20"/>
        </w:rPr>
      </w:pPr>
      <w:r w:rsidRPr="009D5E5F">
        <w:rPr>
          <w:sz w:val="20"/>
          <w:szCs w:val="20"/>
        </w:rPr>
        <w:tab/>
        <w:t>}</w:t>
      </w:r>
    </w:p>
    <w:p w14:paraId="55F46701" w14:textId="77777777" w:rsidR="009E7866" w:rsidRPr="009D5E5F" w:rsidRDefault="009E7866" w:rsidP="009E7866">
      <w:pPr>
        <w:ind w:firstLine="720"/>
        <w:jc w:val="both"/>
        <w:rPr>
          <w:sz w:val="20"/>
          <w:szCs w:val="20"/>
        </w:rPr>
      </w:pPr>
      <w:r w:rsidRPr="009D5E5F">
        <w:rPr>
          <w:sz w:val="20"/>
          <w:szCs w:val="20"/>
        </w:rPr>
        <w:t>Indentation improves code structure and helps visually distinguish blocks of code. It is common practice to use four spaces or a tab for each level of indentation.</w:t>
      </w:r>
    </w:p>
    <w:p w14:paraId="1C207C37" w14:textId="77777777" w:rsidR="009E7866" w:rsidRPr="009D5E5F" w:rsidRDefault="009E7866" w:rsidP="009E7866">
      <w:pPr>
        <w:jc w:val="both"/>
        <w:rPr>
          <w:sz w:val="20"/>
          <w:szCs w:val="20"/>
        </w:rPr>
      </w:pPr>
    </w:p>
    <w:p w14:paraId="2549FE35" w14:textId="77777777" w:rsidR="009E7866" w:rsidRPr="009D5E5F" w:rsidRDefault="009E7866" w:rsidP="009E7866">
      <w:pPr>
        <w:pStyle w:val="Heading4"/>
        <w:shd w:val="clear" w:color="auto" w:fill="F0F5F9"/>
        <w:spacing w:before="0" w:beforeAutospacing="0" w:after="0" w:afterAutospacing="0"/>
        <w:jc w:val="center"/>
        <w:rPr>
          <w:rFonts w:ascii="var(--font-montserrat)" w:hAnsi="var(--font-montserrat)"/>
          <w:caps/>
          <w:color w:val="88919B"/>
          <w:sz w:val="20"/>
          <w:szCs w:val="20"/>
        </w:rPr>
      </w:pPr>
      <w:r w:rsidRPr="009D5E5F">
        <w:rPr>
          <w:rFonts w:ascii="var(--font-montserrat)" w:hAnsi="var(--font-montserrat)"/>
          <w:caps/>
          <w:color w:val="88919B"/>
          <w:sz w:val="20"/>
          <w:szCs w:val="20"/>
        </w:rPr>
        <w:t>TOPIC 5</w:t>
      </w:r>
    </w:p>
    <w:p w14:paraId="22AA01E2" w14:textId="77777777" w:rsidR="009E7866" w:rsidRPr="009D5E5F" w:rsidRDefault="009E7866" w:rsidP="009E7866">
      <w:pPr>
        <w:pStyle w:val="Heading2"/>
        <w:shd w:val="clear" w:color="auto" w:fill="F0F5F9"/>
        <w:spacing w:before="0" w:beforeAutospacing="0" w:after="0" w:afterAutospacing="0"/>
        <w:jc w:val="center"/>
        <w:rPr>
          <w:rFonts w:ascii="var(--font-montserrat)" w:hAnsi="var(--font-montserrat)"/>
          <w:color w:val="2D3845"/>
          <w:sz w:val="20"/>
          <w:szCs w:val="20"/>
        </w:rPr>
      </w:pPr>
      <w:r w:rsidRPr="009D5E5F">
        <w:rPr>
          <w:rFonts w:ascii="var(--font-montserrat)" w:hAnsi="var(--font-montserrat)"/>
          <w:color w:val="2D3845"/>
          <w:sz w:val="20"/>
          <w:szCs w:val="20"/>
        </w:rPr>
        <w:t>Preprocessors</w:t>
      </w:r>
    </w:p>
    <w:p w14:paraId="6F1711A4" w14:textId="77777777" w:rsidR="009E7866" w:rsidRPr="009D5E5F" w:rsidRDefault="009E7866" w:rsidP="009E7866">
      <w:pPr>
        <w:jc w:val="both"/>
        <w:rPr>
          <w:sz w:val="20"/>
          <w:szCs w:val="20"/>
        </w:rPr>
      </w:pPr>
    </w:p>
    <w:p w14:paraId="630CB8E9" w14:textId="77777777" w:rsidR="009E7866" w:rsidRPr="009D5E5F" w:rsidRDefault="009E7866" w:rsidP="009E7866">
      <w:pPr>
        <w:jc w:val="both"/>
        <w:rPr>
          <w:sz w:val="20"/>
          <w:szCs w:val="20"/>
        </w:rPr>
      </w:pPr>
      <w:r w:rsidRPr="009D5E5F">
        <w:rPr>
          <w:sz w:val="20"/>
          <w:szCs w:val="20"/>
        </w:rPr>
        <w:t>In the world of programming, preprocessors play a crucial role in modifying the source code before it is compiled. They provide a set of instructions to the compiler, allowing developers to customize and control the compilation process. In this guide, we will explore two important aspects of preprocessors: </w:t>
      </w:r>
      <w:r w:rsidRPr="009D5E5F">
        <w:rPr>
          <w:b/>
          <w:bCs/>
          <w:sz w:val="20"/>
          <w:szCs w:val="20"/>
        </w:rPr>
        <w:t>preprocessor directives</w:t>
      </w:r>
      <w:r w:rsidRPr="009D5E5F">
        <w:rPr>
          <w:sz w:val="20"/>
          <w:szCs w:val="20"/>
        </w:rPr>
        <w:t> and their usage, and </w:t>
      </w:r>
      <w:r w:rsidRPr="009D5E5F">
        <w:rPr>
          <w:b/>
          <w:bCs/>
          <w:sz w:val="20"/>
          <w:szCs w:val="20"/>
        </w:rPr>
        <w:t>macros</w:t>
      </w:r>
      <w:r w:rsidRPr="009D5E5F">
        <w:rPr>
          <w:sz w:val="20"/>
          <w:szCs w:val="20"/>
        </w:rPr>
        <w:t> with conditional compilation.</w:t>
      </w:r>
    </w:p>
    <w:p w14:paraId="7A1EB80E" w14:textId="77777777" w:rsidR="009E7866" w:rsidRPr="009D5E5F" w:rsidRDefault="009E7866" w:rsidP="009E7866">
      <w:pPr>
        <w:jc w:val="both"/>
        <w:rPr>
          <w:sz w:val="20"/>
          <w:szCs w:val="20"/>
        </w:rPr>
      </w:pPr>
    </w:p>
    <w:p w14:paraId="0787E321" w14:textId="77777777" w:rsidR="009E7866" w:rsidRPr="009D5E5F" w:rsidRDefault="009E7866" w:rsidP="009E7866">
      <w:pPr>
        <w:jc w:val="both"/>
        <w:rPr>
          <w:b/>
          <w:bCs/>
          <w:sz w:val="20"/>
          <w:szCs w:val="20"/>
        </w:rPr>
      </w:pPr>
      <w:r w:rsidRPr="009D5E5F">
        <w:rPr>
          <w:b/>
          <w:bCs/>
          <w:sz w:val="20"/>
          <w:szCs w:val="20"/>
        </w:rPr>
        <w:t>Preprocessor Directives and Their Usage</w:t>
      </w:r>
    </w:p>
    <w:p w14:paraId="03212E27" w14:textId="77777777" w:rsidR="009E7866" w:rsidRPr="009D5E5F" w:rsidRDefault="009E7866" w:rsidP="009E7866">
      <w:pPr>
        <w:jc w:val="both"/>
        <w:rPr>
          <w:sz w:val="20"/>
          <w:szCs w:val="20"/>
        </w:rPr>
      </w:pPr>
      <w:r w:rsidRPr="009D5E5F">
        <w:rPr>
          <w:sz w:val="20"/>
          <w:szCs w:val="20"/>
        </w:rPr>
        <w:t>Preprocessor directives are special instructions that guide the preprocessor in modifying the source code. They begin with a # symbol and are typically placed at the beginning of a line. Here are some commonly used preprocessor directives:</w:t>
      </w:r>
    </w:p>
    <w:p w14:paraId="2AF43462" w14:textId="77777777" w:rsidR="009E7866" w:rsidRPr="009D5E5F" w:rsidRDefault="009E7866" w:rsidP="009E7866">
      <w:pPr>
        <w:jc w:val="both"/>
        <w:rPr>
          <w:b/>
          <w:bCs/>
          <w:sz w:val="20"/>
          <w:szCs w:val="20"/>
        </w:rPr>
      </w:pPr>
      <w:r w:rsidRPr="009D5E5F">
        <w:rPr>
          <w:b/>
          <w:bCs/>
          <w:sz w:val="20"/>
          <w:szCs w:val="20"/>
        </w:rPr>
        <w:t>#include</w:t>
      </w:r>
    </w:p>
    <w:p w14:paraId="758A5F81" w14:textId="77777777" w:rsidR="009E7866" w:rsidRPr="009D5E5F" w:rsidRDefault="009E7866" w:rsidP="009E7866">
      <w:pPr>
        <w:jc w:val="both"/>
        <w:rPr>
          <w:sz w:val="20"/>
          <w:szCs w:val="20"/>
        </w:rPr>
      </w:pPr>
      <w:r w:rsidRPr="009D5E5F">
        <w:rPr>
          <w:sz w:val="20"/>
          <w:szCs w:val="20"/>
        </w:rPr>
        <w:t>The #include directive is used to include external files or libraries into the source code. It allows you to reuse code from other files, making your program more modular and easier to maintain. The syntax for including a file is as follows:</w:t>
      </w:r>
    </w:p>
    <w:p w14:paraId="587EC8C7" w14:textId="77777777" w:rsidR="009E7866" w:rsidRPr="009D5E5F" w:rsidRDefault="009E7866" w:rsidP="009E7866">
      <w:pPr>
        <w:jc w:val="both"/>
        <w:rPr>
          <w:b/>
          <w:bCs/>
          <w:sz w:val="20"/>
          <w:szCs w:val="20"/>
        </w:rPr>
      </w:pPr>
      <w:r w:rsidRPr="009D5E5F">
        <w:rPr>
          <w:b/>
          <w:bCs/>
          <w:sz w:val="20"/>
          <w:szCs w:val="20"/>
        </w:rPr>
        <w:t>#include &lt;header_file&gt;</w:t>
      </w:r>
    </w:p>
    <w:p w14:paraId="12E9704F" w14:textId="77777777" w:rsidR="009E7866" w:rsidRPr="009D5E5F" w:rsidRDefault="009E7866" w:rsidP="009E7866">
      <w:pPr>
        <w:jc w:val="both"/>
        <w:rPr>
          <w:sz w:val="20"/>
          <w:szCs w:val="20"/>
        </w:rPr>
      </w:pPr>
      <w:r w:rsidRPr="009D5E5F">
        <w:rPr>
          <w:sz w:val="20"/>
          <w:szCs w:val="20"/>
        </w:rPr>
        <w:t>For example, to include the standard input/output library in C, you would write:</w:t>
      </w:r>
    </w:p>
    <w:p w14:paraId="20863D66" w14:textId="77777777" w:rsidR="009E7866" w:rsidRPr="009D5E5F" w:rsidRDefault="009E7866" w:rsidP="009E7866">
      <w:pPr>
        <w:jc w:val="both"/>
        <w:rPr>
          <w:b/>
          <w:bCs/>
          <w:sz w:val="20"/>
          <w:szCs w:val="20"/>
        </w:rPr>
      </w:pPr>
      <w:r w:rsidRPr="009D5E5F">
        <w:rPr>
          <w:b/>
          <w:bCs/>
          <w:sz w:val="20"/>
          <w:szCs w:val="20"/>
        </w:rPr>
        <w:t>#include &lt;stdio.h&gt;</w:t>
      </w:r>
    </w:p>
    <w:p w14:paraId="58EE3C75" w14:textId="77777777" w:rsidR="009E7866" w:rsidRPr="009D5E5F" w:rsidRDefault="009E7866" w:rsidP="009E7866">
      <w:pPr>
        <w:jc w:val="both"/>
        <w:rPr>
          <w:b/>
          <w:bCs/>
          <w:sz w:val="20"/>
          <w:szCs w:val="20"/>
        </w:rPr>
      </w:pPr>
      <w:r w:rsidRPr="009D5E5F">
        <w:rPr>
          <w:b/>
          <w:bCs/>
          <w:sz w:val="20"/>
          <w:szCs w:val="20"/>
        </w:rPr>
        <w:t>#define</w:t>
      </w:r>
    </w:p>
    <w:p w14:paraId="46923C81" w14:textId="77777777" w:rsidR="009E7866" w:rsidRPr="009D5E5F" w:rsidRDefault="009E7866" w:rsidP="009E7866">
      <w:pPr>
        <w:jc w:val="both"/>
        <w:rPr>
          <w:sz w:val="20"/>
          <w:szCs w:val="20"/>
        </w:rPr>
      </w:pPr>
      <w:r w:rsidRPr="009D5E5F">
        <w:rPr>
          <w:sz w:val="20"/>
          <w:szCs w:val="20"/>
        </w:rPr>
        <w:t>The #define directive is used to create macros, which are symbolic names representing a constant value or code snippet. Macros can simplify complex code, improve code readability, and allow for easy code modifications. The syntax for defining a macro is as follows:</w:t>
      </w:r>
    </w:p>
    <w:p w14:paraId="7327FF32" w14:textId="77777777" w:rsidR="009E7866" w:rsidRPr="009D5E5F" w:rsidRDefault="009E7866" w:rsidP="009E7866">
      <w:pPr>
        <w:jc w:val="both"/>
        <w:rPr>
          <w:b/>
          <w:bCs/>
          <w:sz w:val="20"/>
          <w:szCs w:val="20"/>
        </w:rPr>
      </w:pPr>
      <w:r w:rsidRPr="009D5E5F">
        <w:rPr>
          <w:sz w:val="20"/>
          <w:szCs w:val="20"/>
        </w:rPr>
        <w:tab/>
      </w:r>
      <w:r w:rsidRPr="009D5E5F">
        <w:rPr>
          <w:b/>
          <w:bCs/>
          <w:sz w:val="20"/>
          <w:szCs w:val="20"/>
        </w:rPr>
        <w:t>#define MACRO_NAME value</w:t>
      </w:r>
    </w:p>
    <w:p w14:paraId="6076154D" w14:textId="77777777" w:rsidR="009E7866" w:rsidRPr="009D5E5F" w:rsidRDefault="009E7866" w:rsidP="009E7866">
      <w:pPr>
        <w:jc w:val="both"/>
        <w:rPr>
          <w:sz w:val="20"/>
          <w:szCs w:val="20"/>
        </w:rPr>
      </w:pPr>
      <w:r w:rsidRPr="009D5E5F">
        <w:rPr>
          <w:sz w:val="20"/>
          <w:szCs w:val="20"/>
        </w:rPr>
        <w:t>For example, to define a macro PI with the value 3.14159, you would write:</w:t>
      </w:r>
    </w:p>
    <w:p w14:paraId="2D1C19CB" w14:textId="77777777" w:rsidR="009E7866" w:rsidRPr="009D5E5F" w:rsidRDefault="009E7866" w:rsidP="009E7866">
      <w:pPr>
        <w:jc w:val="both"/>
        <w:rPr>
          <w:b/>
          <w:bCs/>
          <w:sz w:val="20"/>
          <w:szCs w:val="20"/>
        </w:rPr>
      </w:pPr>
      <w:r w:rsidRPr="009D5E5F">
        <w:rPr>
          <w:sz w:val="20"/>
          <w:szCs w:val="20"/>
        </w:rPr>
        <w:tab/>
      </w:r>
      <w:r w:rsidRPr="009D5E5F">
        <w:rPr>
          <w:b/>
          <w:bCs/>
          <w:sz w:val="20"/>
          <w:szCs w:val="20"/>
        </w:rPr>
        <w:t>#define PI 3.14159</w:t>
      </w:r>
    </w:p>
    <w:p w14:paraId="2A164D06" w14:textId="77777777" w:rsidR="009E7866" w:rsidRPr="009D5E5F" w:rsidRDefault="009E7866" w:rsidP="009E7866">
      <w:pPr>
        <w:jc w:val="both"/>
        <w:rPr>
          <w:b/>
          <w:bCs/>
          <w:sz w:val="20"/>
          <w:szCs w:val="20"/>
        </w:rPr>
      </w:pPr>
      <w:r w:rsidRPr="009D5E5F">
        <w:rPr>
          <w:b/>
          <w:bCs/>
          <w:sz w:val="20"/>
          <w:szCs w:val="20"/>
        </w:rPr>
        <w:t>#ifdef, #ifndef, #else, and #endif</w:t>
      </w:r>
    </w:p>
    <w:p w14:paraId="3495B593" w14:textId="77777777" w:rsidR="009E7866" w:rsidRPr="009D5E5F" w:rsidRDefault="009E7866" w:rsidP="009E7866">
      <w:pPr>
        <w:jc w:val="both"/>
        <w:rPr>
          <w:b/>
          <w:bCs/>
          <w:sz w:val="20"/>
          <w:szCs w:val="20"/>
        </w:rPr>
      </w:pPr>
    </w:p>
    <w:p w14:paraId="6E638C6F" w14:textId="77777777" w:rsidR="009E7866" w:rsidRPr="009D5E5F" w:rsidRDefault="009E7866" w:rsidP="009E7866">
      <w:pPr>
        <w:jc w:val="both"/>
        <w:rPr>
          <w:sz w:val="20"/>
          <w:szCs w:val="20"/>
        </w:rPr>
      </w:pPr>
      <w:r w:rsidRPr="009D5E5F">
        <w:rPr>
          <w:sz w:val="20"/>
          <w:szCs w:val="20"/>
        </w:rPr>
        <w:t>These directives are used for conditional compilation, allowing certain code blocks to be included or excluded based on conditions. They are often used to create platform-specific code or enable debug statements during development. Here's an example:</w:t>
      </w:r>
    </w:p>
    <w:p w14:paraId="7C0F7BD3" w14:textId="77777777" w:rsidR="009E7866" w:rsidRPr="009D5E5F" w:rsidRDefault="009E7866" w:rsidP="009E7866">
      <w:pPr>
        <w:jc w:val="both"/>
        <w:rPr>
          <w:sz w:val="20"/>
          <w:szCs w:val="20"/>
        </w:rPr>
      </w:pPr>
      <w:r w:rsidRPr="009D5E5F">
        <w:rPr>
          <w:sz w:val="20"/>
          <w:szCs w:val="20"/>
        </w:rPr>
        <w:tab/>
        <w:t>#ifdef DEBUG</w:t>
      </w:r>
    </w:p>
    <w:p w14:paraId="790E5771" w14:textId="77777777" w:rsidR="009E7866" w:rsidRPr="009D5E5F" w:rsidRDefault="009E7866" w:rsidP="009E7866">
      <w:pPr>
        <w:jc w:val="both"/>
        <w:rPr>
          <w:sz w:val="20"/>
          <w:szCs w:val="20"/>
        </w:rPr>
      </w:pPr>
      <w:r w:rsidRPr="009D5E5F">
        <w:rPr>
          <w:sz w:val="20"/>
          <w:szCs w:val="20"/>
        </w:rPr>
        <w:tab/>
        <w:t xml:space="preserve">    printf("Debug mode enabled\n");</w:t>
      </w:r>
    </w:p>
    <w:p w14:paraId="363D8BC1" w14:textId="77777777" w:rsidR="009E7866" w:rsidRPr="009D5E5F" w:rsidRDefault="009E7866" w:rsidP="009E7866">
      <w:pPr>
        <w:jc w:val="both"/>
        <w:rPr>
          <w:sz w:val="20"/>
          <w:szCs w:val="20"/>
        </w:rPr>
      </w:pPr>
      <w:r w:rsidRPr="009D5E5F">
        <w:rPr>
          <w:sz w:val="20"/>
          <w:szCs w:val="20"/>
        </w:rPr>
        <w:tab/>
        <w:t>#else</w:t>
      </w:r>
    </w:p>
    <w:p w14:paraId="72272EC5" w14:textId="77777777" w:rsidR="009E7866" w:rsidRPr="009D5E5F" w:rsidRDefault="009E7866" w:rsidP="009E7866">
      <w:pPr>
        <w:jc w:val="both"/>
        <w:rPr>
          <w:sz w:val="20"/>
          <w:szCs w:val="20"/>
        </w:rPr>
      </w:pPr>
      <w:r w:rsidRPr="009D5E5F">
        <w:rPr>
          <w:sz w:val="20"/>
          <w:szCs w:val="20"/>
        </w:rPr>
        <w:tab/>
        <w:t xml:space="preserve">    printf("Debug mode disabled\n");</w:t>
      </w:r>
    </w:p>
    <w:p w14:paraId="643A3C97" w14:textId="77777777" w:rsidR="009E7866" w:rsidRPr="009D5E5F" w:rsidRDefault="009E7866" w:rsidP="009E7866">
      <w:pPr>
        <w:jc w:val="both"/>
        <w:rPr>
          <w:sz w:val="20"/>
          <w:szCs w:val="20"/>
        </w:rPr>
      </w:pPr>
      <w:r w:rsidRPr="009D5E5F">
        <w:rPr>
          <w:sz w:val="20"/>
          <w:szCs w:val="20"/>
        </w:rPr>
        <w:tab/>
        <w:t>#endif</w:t>
      </w:r>
    </w:p>
    <w:p w14:paraId="293364F8" w14:textId="77777777" w:rsidR="009E7866" w:rsidRPr="009D5E5F" w:rsidRDefault="009E7866" w:rsidP="009E7866">
      <w:pPr>
        <w:jc w:val="both"/>
        <w:rPr>
          <w:sz w:val="20"/>
          <w:szCs w:val="20"/>
        </w:rPr>
      </w:pPr>
      <w:r w:rsidRPr="009D5E5F">
        <w:rPr>
          <w:sz w:val="20"/>
          <w:szCs w:val="20"/>
        </w:rPr>
        <w:t>In the above code, if the macro DEBUG is defined, the debug message will be printed; otherwise, the else block will be executed.</w:t>
      </w:r>
    </w:p>
    <w:p w14:paraId="33B53817" w14:textId="77777777" w:rsidR="009E7866" w:rsidRPr="009D5E5F" w:rsidRDefault="009E7866" w:rsidP="009E7866">
      <w:pPr>
        <w:jc w:val="both"/>
        <w:rPr>
          <w:b/>
          <w:bCs/>
          <w:sz w:val="20"/>
          <w:szCs w:val="20"/>
        </w:rPr>
      </w:pPr>
      <w:r w:rsidRPr="009D5E5F">
        <w:rPr>
          <w:b/>
          <w:bCs/>
          <w:sz w:val="20"/>
          <w:szCs w:val="20"/>
        </w:rPr>
        <w:t>#pragma</w:t>
      </w:r>
    </w:p>
    <w:p w14:paraId="4A359476" w14:textId="77777777" w:rsidR="009E7866" w:rsidRPr="009D5E5F" w:rsidRDefault="009E7866" w:rsidP="009E7866">
      <w:pPr>
        <w:jc w:val="both"/>
        <w:rPr>
          <w:sz w:val="20"/>
          <w:szCs w:val="20"/>
        </w:rPr>
      </w:pPr>
      <w:r w:rsidRPr="009D5E5F">
        <w:rPr>
          <w:sz w:val="20"/>
          <w:szCs w:val="20"/>
        </w:rPr>
        <w:t>The </w:t>
      </w:r>
      <w:r w:rsidRPr="009D5E5F">
        <w:rPr>
          <w:b/>
          <w:bCs/>
          <w:sz w:val="20"/>
          <w:szCs w:val="20"/>
        </w:rPr>
        <w:t>#pragma</w:t>
      </w:r>
      <w:r w:rsidRPr="009D5E5F">
        <w:rPr>
          <w:sz w:val="20"/>
          <w:szCs w:val="20"/>
        </w:rPr>
        <w:t> directive is used to provide additional instructions to the compiler. It is compiler-specific and can be used for various purposes, such as controlling optimization settings, disabling warnings, or including specific headers. The syntax for #pragma directives varies depending on the compiler being used.</w:t>
      </w:r>
    </w:p>
    <w:p w14:paraId="048D3F00" w14:textId="77777777" w:rsidR="009E7866" w:rsidRPr="009D5E5F" w:rsidRDefault="009E7866" w:rsidP="009E7866">
      <w:pPr>
        <w:jc w:val="both"/>
        <w:rPr>
          <w:sz w:val="20"/>
          <w:szCs w:val="20"/>
        </w:rPr>
      </w:pPr>
    </w:p>
    <w:p w14:paraId="39B68518" w14:textId="77777777" w:rsidR="009E7866" w:rsidRPr="009D5E5F" w:rsidRDefault="009E7866" w:rsidP="009E7866">
      <w:pPr>
        <w:jc w:val="both"/>
        <w:rPr>
          <w:b/>
          <w:bCs/>
          <w:sz w:val="20"/>
          <w:szCs w:val="20"/>
        </w:rPr>
      </w:pPr>
      <w:r w:rsidRPr="009D5E5F">
        <w:rPr>
          <w:b/>
          <w:bCs/>
          <w:sz w:val="20"/>
          <w:szCs w:val="20"/>
        </w:rPr>
        <w:t>Macros and Conditional Compilation</w:t>
      </w:r>
    </w:p>
    <w:p w14:paraId="2A1CB5FF" w14:textId="77777777" w:rsidR="009E7866" w:rsidRPr="009D5E5F" w:rsidRDefault="009E7866" w:rsidP="009E7866">
      <w:pPr>
        <w:jc w:val="both"/>
        <w:rPr>
          <w:sz w:val="20"/>
          <w:szCs w:val="20"/>
        </w:rPr>
      </w:pPr>
      <w:r w:rsidRPr="009D5E5F">
        <w:rPr>
          <w:sz w:val="20"/>
          <w:szCs w:val="20"/>
        </w:rPr>
        <w:t>Macros are created using the #define directive and are used to replace specific pieces of code with predefined values or code snippets. They are evaluated by the preprocessor and are not subject to type checking. Macros are commonly used in conditional compilation, allowing different code blocks to be compiled based on specified conditions.</w:t>
      </w:r>
    </w:p>
    <w:p w14:paraId="2A7ECE08" w14:textId="77777777" w:rsidR="009E7866" w:rsidRDefault="009E7866" w:rsidP="009E7866">
      <w:pPr>
        <w:jc w:val="both"/>
        <w:rPr>
          <w:sz w:val="20"/>
          <w:szCs w:val="20"/>
        </w:rPr>
      </w:pPr>
    </w:p>
    <w:p w14:paraId="5DB2CCF1" w14:textId="77777777" w:rsidR="009D5E5F" w:rsidRPr="009D5E5F" w:rsidRDefault="009D5E5F" w:rsidP="009E7866">
      <w:pPr>
        <w:jc w:val="both"/>
        <w:rPr>
          <w:sz w:val="20"/>
          <w:szCs w:val="20"/>
        </w:rPr>
      </w:pPr>
    </w:p>
    <w:p w14:paraId="2F6D10B2" w14:textId="77777777" w:rsidR="009E7866" w:rsidRPr="009D5E5F" w:rsidRDefault="009E7866" w:rsidP="009E7866">
      <w:pPr>
        <w:jc w:val="both"/>
        <w:rPr>
          <w:b/>
          <w:bCs/>
          <w:sz w:val="20"/>
          <w:szCs w:val="20"/>
        </w:rPr>
      </w:pPr>
      <w:r w:rsidRPr="009D5E5F">
        <w:rPr>
          <w:b/>
          <w:bCs/>
          <w:sz w:val="20"/>
          <w:szCs w:val="20"/>
        </w:rPr>
        <w:lastRenderedPageBreak/>
        <w:t>Conditional Compilation with Macros</w:t>
      </w:r>
    </w:p>
    <w:p w14:paraId="062639A9" w14:textId="77777777" w:rsidR="009E7866" w:rsidRPr="009D5E5F" w:rsidRDefault="009E7866" w:rsidP="009E7866">
      <w:pPr>
        <w:jc w:val="both"/>
        <w:rPr>
          <w:sz w:val="20"/>
          <w:szCs w:val="20"/>
        </w:rPr>
      </w:pPr>
      <w:r w:rsidRPr="009D5E5F">
        <w:rPr>
          <w:sz w:val="20"/>
          <w:szCs w:val="20"/>
        </w:rPr>
        <w:t>The #ifdef, #ifndef, #else, and #endif directives, in combination with macros, enable conditional compilation. By defining or undefining macros, specific code blocks can be selectively included or excluded during compilation.</w:t>
      </w:r>
    </w:p>
    <w:p w14:paraId="037EB654" w14:textId="77777777" w:rsidR="009E7866" w:rsidRPr="009D5E5F" w:rsidRDefault="009E7866" w:rsidP="009E7866">
      <w:pPr>
        <w:jc w:val="both"/>
        <w:rPr>
          <w:sz w:val="20"/>
          <w:szCs w:val="20"/>
        </w:rPr>
      </w:pPr>
      <w:r w:rsidRPr="009D5E5F">
        <w:rPr>
          <w:sz w:val="20"/>
          <w:szCs w:val="20"/>
        </w:rPr>
        <w:t>Here's an example that demonstrates conditional compilation based on the DEBUG macro:</w:t>
      </w:r>
    </w:p>
    <w:p w14:paraId="2F257541" w14:textId="77777777" w:rsidR="009E7866" w:rsidRPr="009D5E5F" w:rsidRDefault="009E7866" w:rsidP="009E7866">
      <w:pPr>
        <w:jc w:val="both"/>
        <w:rPr>
          <w:b/>
          <w:bCs/>
          <w:sz w:val="20"/>
          <w:szCs w:val="20"/>
        </w:rPr>
      </w:pPr>
      <w:r w:rsidRPr="009D5E5F">
        <w:rPr>
          <w:b/>
          <w:bCs/>
          <w:sz w:val="20"/>
          <w:szCs w:val="20"/>
        </w:rPr>
        <w:t>#include &lt;stdio.h&gt;</w:t>
      </w:r>
    </w:p>
    <w:p w14:paraId="4B10160E" w14:textId="77777777" w:rsidR="009E7866" w:rsidRPr="009D5E5F" w:rsidRDefault="009E7866" w:rsidP="009E7866">
      <w:pPr>
        <w:jc w:val="both"/>
        <w:rPr>
          <w:sz w:val="20"/>
          <w:szCs w:val="20"/>
        </w:rPr>
      </w:pPr>
      <w:r w:rsidRPr="009D5E5F">
        <w:rPr>
          <w:sz w:val="20"/>
          <w:szCs w:val="20"/>
        </w:rPr>
        <w:tab/>
      </w:r>
    </w:p>
    <w:p w14:paraId="432AEFF3" w14:textId="77777777" w:rsidR="009E7866" w:rsidRPr="009D5E5F" w:rsidRDefault="009E7866" w:rsidP="009E7866">
      <w:pPr>
        <w:jc w:val="both"/>
        <w:rPr>
          <w:sz w:val="20"/>
          <w:szCs w:val="20"/>
        </w:rPr>
      </w:pPr>
      <w:r w:rsidRPr="009D5E5F">
        <w:rPr>
          <w:sz w:val="20"/>
          <w:szCs w:val="20"/>
        </w:rPr>
        <w:tab/>
        <w:t>#define DEBUG</w:t>
      </w:r>
    </w:p>
    <w:p w14:paraId="61442773" w14:textId="77777777" w:rsidR="009E7866" w:rsidRPr="009D5E5F" w:rsidRDefault="009E7866" w:rsidP="009E7866">
      <w:pPr>
        <w:jc w:val="both"/>
        <w:rPr>
          <w:sz w:val="20"/>
          <w:szCs w:val="20"/>
        </w:rPr>
      </w:pPr>
      <w:r w:rsidRPr="009D5E5F">
        <w:rPr>
          <w:sz w:val="20"/>
          <w:szCs w:val="20"/>
        </w:rPr>
        <w:tab/>
      </w:r>
    </w:p>
    <w:p w14:paraId="0EAA4F61" w14:textId="77777777" w:rsidR="009E7866" w:rsidRPr="009D5E5F" w:rsidRDefault="009E7866" w:rsidP="009E7866">
      <w:pPr>
        <w:jc w:val="both"/>
        <w:rPr>
          <w:sz w:val="20"/>
          <w:szCs w:val="20"/>
        </w:rPr>
      </w:pPr>
      <w:r w:rsidRPr="009D5E5F">
        <w:rPr>
          <w:sz w:val="20"/>
          <w:szCs w:val="20"/>
        </w:rPr>
        <w:tab/>
        <w:t>int main() {</w:t>
      </w:r>
    </w:p>
    <w:p w14:paraId="36B40598" w14:textId="77777777" w:rsidR="009E7866" w:rsidRPr="009D5E5F" w:rsidRDefault="009E7866" w:rsidP="009E7866">
      <w:pPr>
        <w:jc w:val="both"/>
        <w:rPr>
          <w:sz w:val="20"/>
          <w:szCs w:val="20"/>
        </w:rPr>
      </w:pPr>
      <w:r w:rsidRPr="009D5E5F">
        <w:rPr>
          <w:sz w:val="20"/>
          <w:szCs w:val="20"/>
        </w:rPr>
        <w:tab/>
        <w:t xml:space="preserve">    #ifdef DEBUG</w:t>
      </w:r>
    </w:p>
    <w:p w14:paraId="33476B64" w14:textId="77777777" w:rsidR="009E7866" w:rsidRPr="009D5E5F" w:rsidRDefault="009E7866" w:rsidP="009E7866">
      <w:pPr>
        <w:jc w:val="both"/>
        <w:rPr>
          <w:sz w:val="20"/>
          <w:szCs w:val="20"/>
        </w:rPr>
      </w:pPr>
      <w:r w:rsidRPr="009D5E5F">
        <w:rPr>
          <w:sz w:val="20"/>
          <w:szCs w:val="20"/>
        </w:rPr>
        <w:tab/>
        <w:t xml:space="preserve">        printf("Debug mode enabled\n");</w:t>
      </w:r>
    </w:p>
    <w:p w14:paraId="55EFA6A1" w14:textId="77777777" w:rsidR="009E7866" w:rsidRPr="009D5E5F" w:rsidRDefault="009E7866" w:rsidP="009E7866">
      <w:pPr>
        <w:jc w:val="both"/>
        <w:rPr>
          <w:sz w:val="20"/>
          <w:szCs w:val="20"/>
        </w:rPr>
      </w:pPr>
      <w:r w:rsidRPr="009D5E5F">
        <w:rPr>
          <w:sz w:val="20"/>
          <w:szCs w:val="20"/>
        </w:rPr>
        <w:tab/>
        <w:t xml:space="preserve">    #else</w:t>
      </w:r>
    </w:p>
    <w:p w14:paraId="65D85D61" w14:textId="77777777" w:rsidR="009E7866" w:rsidRPr="009D5E5F" w:rsidRDefault="009E7866" w:rsidP="009E7866">
      <w:pPr>
        <w:jc w:val="both"/>
        <w:rPr>
          <w:sz w:val="20"/>
          <w:szCs w:val="20"/>
        </w:rPr>
      </w:pPr>
      <w:r w:rsidRPr="009D5E5F">
        <w:rPr>
          <w:sz w:val="20"/>
          <w:szCs w:val="20"/>
        </w:rPr>
        <w:tab/>
        <w:t xml:space="preserve">        printf("Debug mode disabled\n");</w:t>
      </w:r>
    </w:p>
    <w:p w14:paraId="38834BD9" w14:textId="77777777" w:rsidR="009E7866" w:rsidRPr="009D5E5F" w:rsidRDefault="009E7866" w:rsidP="009E7866">
      <w:pPr>
        <w:jc w:val="both"/>
        <w:rPr>
          <w:sz w:val="20"/>
          <w:szCs w:val="20"/>
        </w:rPr>
      </w:pPr>
      <w:r w:rsidRPr="009D5E5F">
        <w:rPr>
          <w:sz w:val="20"/>
          <w:szCs w:val="20"/>
        </w:rPr>
        <w:tab/>
        <w:t xml:space="preserve">    #endif</w:t>
      </w:r>
    </w:p>
    <w:p w14:paraId="2001961B" w14:textId="77777777" w:rsidR="009E7866" w:rsidRPr="009D5E5F" w:rsidRDefault="009E7866" w:rsidP="009E7866">
      <w:pPr>
        <w:jc w:val="both"/>
        <w:rPr>
          <w:sz w:val="20"/>
          <w:szCs w:val="20"/>
        </w:rPr>
      </w:pPr>
      <w:r w:rsidRPr="009D5E5F">
        <w:rPr>
          <w:sz w:val="20"/>
          <w:szCs w:val="20"/>
        </w:rPr>
        <w:tab/>
      </w:r>
    </w:p>
    <w:p w14:paraId="77E84E37" w14:textId="77777777" w:rsidR="009E7866" w:rsidRPr="009D5E5F" w:rsidRDefault="009E7866" w:rsidP="009E7866">
      <w:pPr>
        <w:jc w:val="both"/>
        <w:rPr>
          <w:sz w:val="20"/>
          <w:szCs w:val="20"/>
        </w:rPr>
      </w:pPr>
      <w:r w:rsidRPr="009D5E5F">
        <w:rPr>
          <w:sz w:val="20"/>
          <w:szCs w:val="20"/>
        </w:rPr>
        <w:tab/>
        <w:t xml:space="preserve">    return 0;</w:t>
      </w:r>
    </w:p>
    <w:p w14:paraId="260D8DF7" w14:textId="77777777" w:rsidR="009E7866" w:rsidRPr="009D5E5F" w:rsidRDefault="009E7866" w:rsidP="009E7866">
      <w:pPr>
        <w:jc w:val="both"/>
        <w:rPr>
          <w:sz w:val="20"/>
          <w:szCs w:val="20"/>
        </w:rPr>
      </w:pPr>
      <w:r w:rsidRPr="009D5E5F">
        <w:rPr>
          <w:sz w:val="20"/>
          <w:szCs w:val="20"/>
        </w:rPr>
        <w:tab/>
        <w:t>}</w:t>
      </w:r>
    </w:p>
    <w:p w14:paraId="710C0B7A" w14:textId="77777777" w:rsidR="009E7866" w:rsidRPr="009D5E5F" w:rsidRDefault="009E7866" w:rsidP="009E7866">
      <w:pPr>
        <w:jc w:val="both"/>
        <w:rPr>
          <w:sz w:val="20"/>
          <w:szCs w:val="20"/>
        </w:rPr>
      </w:pPr>
      <w:r w:rsidRPr="009D5E5F">
        <w:rPr>
          <w:sz w:val="20"/>
          <w:szCs w:val="20"/>
        </w:rPr>
        <w:t>In the above code, since the DEBUG macro is defined, the debug message will be printed during compilation. If the DEBUG macro were undefined, the else block would be executed instead.</w:t>
      </w:r>
    </w:p>
    <w:p w14:paraId="762143D9" w14:textId="77777777" w:rsidR="009E7866" w:rsidRPr="009D5E5F" w:rsidRDefault="009E7866" w:rsidP="009E7866">
      <w:pPr>
        <w:jc w:val="both"/>
        <w:rPr>
          <w:b/>
          <w:bCs/>
          <w:sz w:val="20"/>
          <w:szCs w:val="20"/>
        </w:rPr>
      </w:pPr>
      <w:r w:rsidRPr="009D5E5F">
        <w:rPr>
          <w:b/>
          <w:bCs/>
          <w:sz w:val="20"/>
          <w:szCs w:val="20"/>
        </w:rPr>
        <w:t>Macros as Constants</w:t>
      </w:r>
    </w:p>
    <w:p w14:paraId="7534D7D6" w14:textId="77777777" w:rsidR="009E7866" w:rsidRPr="009D5E5F" w:rsidRDefault="009E7866" w:rsidP="009E7866">
      <w:pPr>
        <w:jc w:val="both"/>
        <w:rPr>
          <w:sz w:val="20"/>
          <w:szCs w:val="20"/>
        </w:rPr>
      </w:pPr>
      <w:r w:rsidRPr="009D5E5F">
        <w:rPr>
          <w:sz w:val="20"/>
          <w:szCs w:val="20"/>
        </w:rPr>
        <w:t>Macros can also be used to define constants, improving code readability and maintainability. Instead of hardcoding values throughout your code, you can define them as macros and use the symbolic names instead. Here's an example:</w:t>
      </w:r>
    </w:p>
    <w:p w14:paraId="07491E43" w14:textId="77777777" w:rsidR="009E7866" w:rsidRPr="009D5E5F" w:rsidRDefault="009E7866" w:rsidP="009E7866">
      <w:pPr>
        <w:jc w:val="both"/>
        <w:rPr>
          <w:b/>
          <w:bCs/>
          <w:sz w:val="20"/>
          <w:szCs w:val="20"/>
        </w:rPr>
      </w:pPr>
      <w:r w:rsidRPr="009D5E5F">
        <w:rPr>
          <w:b/>
          <w:bCs/>
          <w:sz w:val="20"/>
          <w:szCs w:val="20"/>
        </w:rPr>
        <w:t>#include &lt;stdio.h&gt;</w:t>
      </w:r>
    </w:p>
    <w:p w14:paraId="1B1AAB03" w14:textId="77777777" w:rsidR="009E7866" w:rsidRPr="009D5E5F" w:rsidRDefault="009E7866" w:rsidP="009E7866">
      <w:pPr>
        <w:jc w:val="both"/>
        <w:rPr>
          <w:sz w:val="20"/>
          <w:szCs w:val="20"/>
        </w:rPr>
      </w:pPr>
      <w:r w:rsidRPr="009D5E5F">
        <w:rPr>
          <w:sz w:val="20"/>
          <w:szCs w:val="20"/>
        </w:rPr>
        <w:tab/>
      </w:r>
    </w:p>
    <w:p w14:paraId="691F4E2E" w14:textId="77777777" w:rsidR="009E7866" w:rsidRPr="009D5E5F" w:rsidRDefault="009E7866" w:rsidP="009E7866">
      <w:pPr>
        <w:jc w:val="both"/>
        <w:rPr>
          <w:sz w:val="20"/>
          <w:szCs w:val="20"/>
        </w:rPr>
      </w:pPr>
      <w:r w:rsidRPr="009D5E5F">
        <w:rPr>
          <w:sz w:val="20"/>
          <w:szCs w:val="20"/>
        </w:rPr>
        <w:tab/>
        <w:t>#define MAX_VALUE 100</w:t>
      </w:r>
    </w:p>
    <w:p w14:paraId="71072E79" w14:textId="77777777" w:rsidR="009E7866" w:rsidRPr="009D5E5F" w:rsidRDefault="009E7866" w:rsidP="009E7866">
      <w:pPr>
        <w:jc w:val="both"/>
        <w:rPr>
          <w:sz w:val="20"/>
          <w:szCs w:val="20"/>
        </w:rPr>
      </w:pPr>
      <w:r w:rsidRPr="009D5E5F">
        <w:rPr>
          <w:sz w:val="20"/>
          <w:szCs w:val="20"/>
        </w:rPr>
        <w:tab/>
      </w:r>
    </w:p>
    <w:p w14:paraId="3B8ECA26" w14:textId="77777777" w:rsidR="009E7866" w:rsidRPr="009D5E5F" w:rsidRDefault="009E7866" w:rsidP="009E7866">
      <w:pPr>
        <w:jc w:val="both"/>
        <w:rPr>
          <w:sz w:val="20"/>
          <w:szCs w:val="20"/>
        </w:rPr>
      </w:pPr>
      <w:r w:rsidRPr="009D5E5F">
        <w:rPr>
          <w:sz w:val="20"/>
          <w:szCs w:val="20"/>
        </w:rPr>
        <w:tab/>
        <w:t>int main() {</w:t>
      </w:r>
    </w:p>
    <w:p w14:paraId="6FEDE6BF" w14:textId="77777777" w:rsidR="009E7866" w:rsidRPr="009D5E5F" w:rsidRDefault="009E7866" w:rsidP="009E7866">
      <w:pPr>
        <w:jc w:val="both"/>
        <w:rPr>
          <w:sz w:val="20"/>
          <w:szCs w:val="20"/>
        </w:rPr>
      </w:pPr>
      <w:r w:rsidRPr="009D5E5F">
        <w:rPr>
          <w:sz w:val="20"/>
          <w:szCs w:val="20"/>
        </w:rPr>
        <w:tab/>
        <w:t xml:space="preserve">    int value = 75;</w:t>
      </w:r>
    </w:p>
    <w:p w14:paraId="14BA3084" w14:textId="77777777" w:rsidR="009E7866" w:rsidRPr="009D5E5F" w:rsidRDefault="009E7866" w:rsidP="009E7866">
      <w:pPr>
        <w:jc w:val="both"/>
        <w:rPr>
          <w:sz w:val="20"/>
          <w:szCs w:val="20"/>
        </w:rPr>
      </w:pPr>
      <w:r w:rsidRPr="009D5E5F">
        <w:rPr>
          <w:sz w:val="20"/>
          <w:szCs w:val="20"/>
        </w:rPr>
        <w:tab/>
      </w:r>
    </w:p>
    <w:p w14:paraId="45E3E6A2" w14:textId="77777777" w:rsidR="009E7866" w:rsidRPr="009D5E5F" w:rsidRDefault="009E7866" w:rsidP="009E7866">
      <w:pPr>
        <w:jc w:val="both"/>
        <w:rPr>
          <w:sz w:val="20"/>
          <w:szCs w:val="20"/>
        </w:rPr>
      </w:pPr>
      <w:r w:rsidRPr="009D5E5F">
        <w:rPr>
          <w:sz w:val="20"/>
          <w:szCs w:val="20"/>
        </w:rPr>
        <w:tab/>
        <w:t xml:space="preserve">    if (value &gt; MAX_VALUE) {</w:t>
      </w:r>
    </w:p>
    <w:p w14:paraId="5313B4E9" w14:textId="77777777" w:rsidR="009E7866" w:rsidRPr="009D5E5F" w:rsidRDefault="009E7866" w:rsidP="009E7866">
      <w:pPr>
        <w:jc w:val="both"/>
        <w:rPr>
          <w:sz w:val="20"/>
          <w:szCs w:val="20"/>
        </w:rPr>
      </w:pPr>
      <w:r w:rsidRPr="009D5E5F">
        <w:rPr>
          <w:sz w:val="20"/>
          <w:szCs w:val="20"/>
        </w:rPr>
        <w:tab/>
        <w:t xml:space="preserve">        printf("Value exceeds the maximum limit.\n");</w:t>
      </w:r>
    </w:p>
    <w:p w14:paraId="3610233D" w14:textId="77777777" w:rsidR="009E7866" w:rsidRPr="009D5E5F" w:rsidRDefault="009E7866" w:rsidP="009E7866">
      <w:pPr>
        <w:jc w:val="both"/>
        <w:rPr>
          <w:sz w:val="20"/>
          <w:szCs w:val="20"/>
        </w:rPr>
      </w:pPr>
      <w:r w:rsidRPr="009D5E5F">
        <w:rPr>
          <w:sz w:val="20"/>
          <w:szCs w:val="20"/>
        </w:rPr>
        <w:tab/>
        <w:t xml:space="preserve">    } else {</w:t>
      </w:r>
    </w:p>
    <w:p w14:paraId="2424B7C6" w14:textId="77777777" w:rsidR="009E7866" w:rsidRPr="009D5E5F" w:rsidRDefault="009E7866" w:rsidP="009E7866">
      <w:pPr>
        <w:jc w:val="both"/>
        <w:rPr>
          <w:sz w:val="20"/>
          <w:szCs w:val="20"/>
        </w:rPr>
      </w:pPr>
      <w:r w:rsidRPr="009D5E5F">
        <w:rPr>
          <w:sz w:val="20"/>
          <w:szCs w:val="20"/>
        </w:rPr>
        <w:tab/>
        <w:t xml:space="preserve">        printf("Value is within the acceptable range.\n");</w:t>
      </w:r>
    </w:p>
    <w:p w14:paraId="2FAAEDE3" w14:textId="77777777" w:rsidR="009E7866" w:rsidRPr="009D5E5F" w:rsidRDefault="009E7866" w:rsidP="009E7866">
      <w:pPr>
        <w:jc w:val="both"/>
        <w:rPr>
          <w:sz w:val="20"/>
          <w:szCs w:val="20"/>
        </w:rPr>
      </w:pPr>
      <w:r w:rsidRPr="009D5E5F">
        <w:rPr>
          <w:sz w:val="20"/>
          <w:szCs w:val="20"/>
        </w:rPr>
        <w:tab/>
        <w:t xml:space="preserve">    }</w:t>
      </w:r>
    </w:p>
    <w:p w14:paraId="4B74F7D4" w14:textId="77777777" w:rsidR="009E7866" w:rsidRPr="009D5E5F" w:rsidRDefault="009E7866" w:rsidP="009E7866">
      <w:pPr>
        <w:jc w:val="both"/>
        <w:rPr>
          <w:sz w:val="20"/>
          <w:szCs w:val="20"/>
        </w:rPr>
      </w:pPr>
      <w:r w:rsidRPr="009D5E5F">
        <w:rPr>
          <w:sz w:val="20"/>
          <w:szCs w:val="20"/>
        </w:rPr>
        <w:tab/>
      </w:r>
    </w:p>
    <w:p w14:paraId="61545C1A" w14:textId="77777777" w:rsidR="009E7866" w:rsidRPr="009D5E5F" w:rsidRDefault="009E7866" w:rsidP="009E7866">
      <w:pPr>
        <w:jc w:val="both"/>
        <w:rPr>
          <w:sz w:val="20"/>
          <w:szCs w:val="20"/>
        </w:rPr>
      </w:pPr>
      <w:r w:rsidRPr="009D5E5F">
        <w:rPr>
          <w:sz w:val="20"/>
          <w:szCs w:val="20"/>
        </w:rPr>
        <w:tab/>
        <w:t xml:space="preserve">    return 0;</w:t>
      </w:r>
    </w:p>
    <w:p w14:paraId="7C5E3459" w14:textId="77777777" w:rsidR="009E7866" w:rsidRPr="009D5E5F" w:rsidRDefault="009E7866" w:rsidP="009E7866">
      <w:pPr>
        <w:jc w:val="both"/>
        <w:rPr>
          <w:sz w:val="20"/>
          <w:szCs w:val="20"/>
        </w:rPr>
      </w:pPr>
      <w:r w:rsidRPr="009D5E5F">
        <w:rPr>
          <w:sz w:val="20"/>
          <w:szCs w:val="20"/>
        </w:rPr>
        <w:tab/>
        <w:t>}</w:t>
      </w:r>
    </w:p>
    <w:p w14:paraId="450B318B" w14:textId="77777777" w:rsidR="009E7866" w:rsidRPr="009D5E5F" w:rsidRDefault="009E7866" w:rsidP="009E7866">
      <w:pPr>
        <w:jc w:val="both"/>
        <w:rPr>
          <w:sz w:val="20"/>
          <w:szCs w:val="20"/>
        </w:rPr>
      </w:pPr>
      <w:r w:rsidRPr="009D5E5F">
        <w:rPr>
          <w:sz w:val="20"/>
          <w:szCs w:val="20"/>
        </w:rPr>
        <w:t>In the above code, the MAX_VALUE macro defines the maximum acceptable value. By using the macro, it becomes easier to understand the code's intent and modify the limit if needed.</w:t>
      </w:r>
    </w:p>
    <w:p w14:paraId="59787B09" w14:textId="77777777" w:rsidR="009E7866" w:rsidRPr="009D5E5F" w:rsidRDefault="009E7866" w:rsidP="009E7866">
      <w:pPr>
        <w:jc w:val="both"/>
        <w:rPr>
          <w:sz w:val="20"/>
          <w:szCs w:val="20"/>
        </w:rPr>
      </w:pPr>
    </w:p>
    <w:p w14:paraId="7E14E46E" w14:textId="77777777" w:rsidR="0012740A" w:rsidRPr="009D5E5F" w:rsidRDefault="0012740A" w:rsidP="0012740A">
      <w:pPr>
        <w:pStyle w:val="Heading4"/>
        <w:shd w:val="clear" w:color="auto" w:fill="F0F5F9"/>
        <w:spacing w:before="0" w:beforeAutospacing="0" w:after="0" w:afterAutospacing="0"/>
        <w:jc w:val="center"/>
        <w:rPr>
          <w:rFonts w:ascii="var(--font-montserrat)" w:hAnsi="var(--font-montserrat)"/>
          <w:caps/>
          <w:color w:val="88919B"/>
          <w:sz w:val="20"/>
          <w:szCs w:val="20"/>
        </w:rPr>
      </w:pPr>
      <w:r w:rsidRPr="009D5E5F">
        <w:rPr>
          <w:rFonts w:ascii="var(--font-montserrat)" w:hAnsi="var(--font-montserrat)"/>
          <w:caps/>
          <w:color w:val="88919B"/>
          <w:sz w:val="20"/>
          <w:szCs w:val="20"/>
        </w:rPr>
        <w:t>TOPIC 6</w:t>
      </w:r>
    </w:p>
    <w:p w14:paraId="028C39D7" w14:textId="77777777" w:rsidR="0012740A" w:rsidRPr="009D5E5F" w:rsidRDefault="0012740A" w:rsidP="0012740A">
      <w:pPr>
        <w:pStyle w:val="Heading2"/>
        <w:shd w:val="clear" w:color="auto" w:fill="F0F5F9"/>
        <w:spacing w:before="0" w:beforeAutospacing="0" w:after="0" w:afterAutospacing="0"/>
        <w:jc w:val="center"/>
        <w:rPr>
          <w:rFonts w:ascii="var(--font-montserrat)" w:hAnsi="var(--font-montserrat)"/>
          <w:color w:val="2D3845"/>
          <w:sz w:val="20"/>
          <w:szCs w:val="20"/>
        </w:rPr>
      </w:pPr>
      <w:r w:rsidRPr="009D5E5F">
        <w:rPr>
          <w:rFonts w:ascii="var(--font-montserrat)" w:hAnsi="var(--font-montserrat)"/>
          <w:color w:val="2D3845"/>
          <w:sz w:val="20"/>
          <w:szCs w:val="20"/>
        </w:rPr>
        <w:t>Errors</w:t>
      </w:r>
    </w:p>
    <w:p w14:paraId="5893938B" w14:textId="77777777" w:rsidR="0012740A" w:rsidRPr="009D5E5F" w:rsidRDefault="0012740A" w:rsidP="009E7866">
      <w:pPr>
        <w:jc w:val="both"/>
        <w:rPr>
          <w:sz w:val="20"/>
          <w:szCs w:val="20"/>
        </w:rPr>
      </w:pPr>
    </w:p>
    <w:p w14:paraId="30901C4F" w14:textId="77777777" w:rsidR="0012740A" w:rsidRPr="009D5E5F" w:rsidRDefault="0012740A" w:rsidP="009E7866">
      <w:pPr>
        <w:jc w:val="both"/>
        <w:rPr>
          <w:sz w:val="20"/>
          <w:szCs w:val="20"/>
        </w:rPr>
      </w:pPr>
      <w:r w:rsidRPr="009D5E5F">
        <w:rPr>
          <w:sz w:val="20"/>
          <w:szCs w:val="20"/>
        </w:rPr>
        <w:t>Programming, including C programming, often involves encountering errors or bugs in the code. Understanding common errors and knowing how to identify and fix them is crucial for writing reliable and robust programs. In this guide, we will explore some common errors in C programming and provide strategies to identify and resolve them.</w:t>
      </w:r>
    </w:p>
    <w:p w14:paraId="239AC0E4" w14:textId="77777777" w:rsidR="0012740A" w:rsidRPr="009D5E5F" w:rsidRDefault="0012740A" w:rsidP="009E7866">
      <w:pPr>
        <w:jc w:val="both"/>
        <w:rPr>
          <w:sz w:val="20"/>
          <w:szCs w:val="20"/>
        </w:rPr>
      </w:pPr>
    </w:p>
    <w:p w14:paraId="02E6BB88" w14:textId="77777777" w:rsidR="0012740A" w:rsidRPr="009D5E5F" w:rsidRDefault="0012740A" w:rsidP="0012740A">
      <w:pPr>
        <w:jc w:val="both"/>
        <w:rPr>
          <w:b/>
          <w:bCs/>
          <w:sz w:val="20"/>
          <w:szCs w:val="20"/>
        </w:rPr>
      </w:pPr>
      <w:r w:rsidRPr="009D5E5F">
        <w:rPr>
          <w:b/>
          <w:bCs/>
          <w:sz w:val="20"/>
          <w:szCs w:val="20"/>
        </w:rPr>
        <w:t>Common Errors in C Programming</w:t>
      </w:r>
    </w:p>
    <w:p w14:paraId="68B4F592" w14:textId="77777777" w:rsidR="0012740A" w:rsidRPr="009D5E5F" w:rsidRDefault="0012740A" w:rsidP="0012740A">
      <w:pPr>
        <w:jc w:val="both"/>
        <w:rPr>
          <w:b/>
          <w:bCs/>
          <w:sz w:val="20"/>
          <w:szCs w:val="20"/>
        </w:rPr>
      </w:pPr>
    </w:p>
    <w:p w14:paraId="013DBF7B" w14:textId="77777777" w:rsidR="0012740A" w:rsidRPr="009D5E5F" w:rsidRDefault="0012740A" w:rsidP="0012740A">
      <w:pPr>
        <w:jc w:val="both"/>
        <w:rPr>
          <w:b/>
          <w:bCs/>
          <w:sz w:val="20"/>
          <w:szCs w:val="20"/>
        </w:rPr>
      </w:pPr>
      <w:r w:rsidRPr="009D5E5F">
        <w:rPr>
          <w:b/>
          <w:bCs/>
          <w:sz w:val="20"/>
          <w:szCs w:val="20"/>
        </w:rPr>
        <w:t>Syntax Errors</w:t>
      </w:r>
    </w:p>
    <w:p w14:paraId="38E78935" w14:textId="77777777" w:rsidR="0012740A" w:rsidRPr="009D5E5F" w:rsidRDefault="0012740A" w:rsidP="0012740A">
      <w:pPr>
        <w:jc w:val="both"/>
        <w:rPr>
          <w:sz w:val="20"/>
          <w:szCs w:val="20"/>
        </w:rPr>
      </w:pPr>
      <w:r w:rsidRPr="009D5E5F">
        <w:rPr>
          <w:sz w:val="20"/>
          <w:szCs w:val="20"/>
        </w:rPr>
        <w:t>Syntax errors occur when the code violates the rules of the programming language. These errors are usually detected by the compiler during the compilation process. The compiler reports the line number and the nature of the syntax error, making it relatively easy to identify and fix them.</w:t>
      </w:r>
    </w:p>
    <w:p w14:paraId="25878096" w14:textId="77777777" w:rsidR="0012740A" w:rsidRPr="009D5E5F" w:rsidRDefault="0012740A" w:rsidP="0012740A">
      <w:pPr>
        <w:jc w:val="both"/>
        <w:rPr>
          <w:sz w:val="20"/>
          <w:szCs w:val="20"/>
        </w:rPr>
      </w:pPr>
      <w:r w:rsidRPr="009D5E5F">
        <w:rPr>
          <w:sz w:val="20"/>
          <w:szCs w:val="20"/>
        </w:rPr>
        <w:t>Here's an example of a syntax error:</w:t>
      </w:r>
    </w:p>
    <w:p w14:paraId="5A5CC0A0" w14:textId="77777777" w:rsidR="0012740A" w:rsidRPr="009D5E5F" w:rsidRDefault="0012740A" w:rsidP="0012740A">
      <w:pPr>
        <w:jc w:val="both"/>
        <w:rPr>
          <w:b/>
          <w:bCs/>
          <w:sz w:val="20"/>
          <w:szCs w:val="20"/>
        </w:rPr>
      </w:pPr>
      <w:r w:rsidRPr="009D5E5F">
        <w:rPr>
          <w:sz w:val="20"/>
          <w:szCs w:val="20"/>
        </w:rPr>
        <w:tab/>
      </w:r>
      <w:r w:rsidRPr="009D5E5F">
        <w:rPr>
          <w:b/>
          <w:bCs/>
          <w:sz w:val="20"/>
          <w:szCs w:val="20"/>
        </w:rPr>
        <w:t>#include &lt;stdio.h&gt;</w:t>
      </w:r>
    </w:p>
    <w:p w14:paraId="33569491" w14:textId="77777777" w:rsidR="0012740A" w:rsidRPr="009D5E5F" w:rsidRDefault="0012740A" w:rsidP="0012740A">
      <w:pPr>
        <w:jc w:val="both"/>
        <w:rPr>
          <w:sz w:val="20"/>
          <w:szCs w:val="20"/>
        </w:rPr>
      </w:pPr>
      <w:r w:rsidRPr="009D5E5F">
        <w:rPr>
          <w:sz w:val="20"/>
          <w:szCs w:val="20"/>
        </w:rPr>
        <w:tab/>
      </w:r>
    </w:p>
    <w:p w14:paraId="1B8E3B5F" w14:textId="77777777" w:rsidR="0012740A" w:rsidRPr="009D5E5F" w:rsidRDefault="0012740A" w:rsidP="0012740A">
      <w:pPr>
        <w:jc w:val="both"/>
        <w:rPr>
          <w:sz w:val="20"/>
          <w:szCs w:val="20"/>
        </w:rPr>
      </w:pPr>
      <w:r w:rsidRPr="009D5E5F">
        <w:rPr>
          <w:sz w:val="20"/>
          <w:szCs w:val="20"/>
        </w:rPr>
        <w:tab/>
        <w:t>int main() {</w:t>
      </w:r>
    </w:p>
    <w:p w14:paraId="3A8863EF" w14:textId="77777777" w:rsidR="0012740A" w:rsidRPr="009D5E5F" w:rsidRDefault="0012740A" w:rsidP="0012740A">
      <w:pPr>
        <w:jc w:val="both"/>
        <w:rPr>
          <w:sz w:val="20"/>
          <w:szCs w:val="20"/>
        </w:rPr>
      </w:pPr>
      <w:r w:rsidRPr="009D5E5F">
        <w:rPr>
          <w:sz w:val="20"/>
          <w:szCs w:val="20"/>
        </w:rPr>
        <w:tab/>
        <w:t xml:space="preserve">    printf("Hello, world!\n") // Missing semicolon at the end of the line</w:t>
      </w:r>
    </w:p>
    <w:p w14:paraId="1D6E990D" w14:textId="77777777" w:rsidR="0012740A" w:rsidRPr="009D5E5F" w:rsidRDefault="0012740A" w:rsidP="0012740A">
      <w:pPr>
        <w:jc w:val="both"/>
        <w:rPr>
          <w:sz w:val="20"/>
          <w:szCs w:val="20"/>
        </w:rPr>
      </w:pPr>
      <w:r w:rsidRPr="009D5E5F">
        <w:rPr>
          <w:sz w:val="20"/>
          <w:szCs w:val="20"/>
        </w:rPr>
        <w:tab/>
      </w:r>
    </w:p>
    <w:p w14:paraId="36F2374E" w14:textId="77777777" w:rsidR="0012740A" w:rsidRPr="009D5E5F" w:rsidRDefault="0012740A" w:rsidP="0012740A">
      <w:pPr>
        <w:jc w:val="both"/>
        <w:rPr>
          <w:sz w:val="20"/>
          <w:szCs w:val="20"/>
        </w:rPr>
      </w:pPr>
      <w:r w:rsidRPr="009D5E5F">
        <w:rPr>
          <w:sz w:val="20"/>
          <w:szCs w:val="20"/>
        </w:rPr>
        <w:tab/>
        <w:t xml:space="preserve">    return 0;</w:t>
      </w:r>
    </w:p>
    <w:p w14:paraId="05406BEE" w14:textId="77777777" w:rsidR="0012740A" w:rsidRPr="009D5E5F" w:rsidRDefault="0012740A" w:rsidP="0012740A">
      <w:pPr>
        <w:jc w:val="both"/>
        <w:rPr>
          <w:sz w:val="20"/>
          <w:szCs w:val="20"/>
        </w:rPr>
      </w:pPr>
      <w:r w:rsidRPr="009D5E5F">
        <w:rPr>
          <w:sz w:val="20"/>
          <w:szCs w:val="20"/>
        </w:rPr>
        <w:tab/>
        <w:t>}</w:t>
      </w:r>
    </w:p>
    <w:p w14:paraId="13792C9B" w14:textId="77777777" w:rsidR="0012740A" w:rsidRPr="009D5E5F" w:rsidRDefault="0012740A" w:rsidP="0012740A">
      <w:pPr>
        <w:jc w:val="both"/>
        <w:rPr>
          <w:sz w:val="20"/>
          <w:szCs w:val="20"/>
        </w:rPr>
      </w:pPr>
    </w:p>
    <w:p w14:paraId="2AB0F10E" w14:textId="77777777" w:rsidR="0012740A" w:rsidRPr="009D5E5F" w:rsidRDefault="0012740A" w:rsidP="0012740A">
      <w:pPr>
        <w:jc w:val="both"/>
        <w:rPr>
          <w:sz w:val="20"/>
          <w:szCs w:val="20"/>
        </w:rPr>
      </w:pPr>
      <w:r w:rsidRPr="009D5E5F">
        <w:rPr>
          <w:sz w:val="20"/>
          <w:szCs w:val="20"/>
        </w:rPr>
        <w:t>The compiler would report an error indicating the missing semicolon, allowing you to correct the syntax by adding it at the end of the line.</w:t>
      </w:r>
    </w:p>
    <w:p w14:paraId="611C6925" w14:textId="77777777" w:rsidR="0012740A" w:rsidRPr="009D5E5F" w:rsidRDefault="0012740A" w:rsidP="0012740A">
      <w:pPr>
        <w:jc w:val="both"/>
        <w:rPr>
          <w:sz w:val="20"/>
          <w:szCs w:val="20"/>
        </w:rPr>
      </w:pPr>
    </w:p>
    <w:p w14:paraId="19FAA016" w14:textId="77777777" w:rsidR="009D5E5F" w:rsidRDefault="009D5E5F" w:rsidP="0012740A">
      <w:pPr>
        <w:jc w:val="both"/>
        <w:rPr>
          <w:b/>
          <w:bCs/>
          <w:sz w:val="20"/>
          <w:szCs w:val="20"/>
        </w:rPr>
      </w:pPr>
    </w:p>
    <w:p w14:paraId="3EDC3832" w14:textId="77777777" w:rsidR="0012740A" w:rsidRPr="009D5E5F" w:rsidRDefault="0012740A" w:rsidP="0012740A">
      <w:pPr>
        <w:jc w:val="both"/>
        <w:rPr>
          <w:b/>
          <w:bCs/>
          <w:sz w:val="20"/>
          <w:szCs w:val="20"/>
        </w:rPr>
      </w:pPr>
      <w:r w:rsidRPr="009D5E5F">
        <w:rPr>
          <w:b/>
          <w:bCs/>
          <w:sz w:val="20"/>
          <w:szCs w:val="20"/>
        </w:rPr>
        <w:t>Semantic Errors</w:t>
      </w:r>
    </w:p>
    <w:p w14:paraId="2164A597" w14:textId="77777777" w:rsidR="0012740A" w:rsidRPr="009D5E5F" w:rsidRDefault="0012740A" w:rsidP="0012740A">
      <w:pPr>
        <w:jc w:val="both"/>
        <w:rPr>
          <w:sz w:val="20"/>
          <w:szCs w:val="20"/>
        </w:rPr>
      </w:pPr>
      <w:r w:rsidRPr="009D5E5F">
        <w:rPr>
          <w:sz w:val="20"/>
          <w:szCs w:val="20"/>
        </w:rPr>
        <w:t>Semantic errors occur when the code is syntactically correct but does not produce the desired or expected behavior. These errors are more challenging to identify because the code compiles without errors. Debugging techniques such as using print statements, stepping through the code with a debugger, or analyzing runtime behavior can help identify semantic errors.</w:t>
      </w:r>
    </w:p>
    <w:p w14:paraId="2D315A03" w14:textId="77777777" w:rsidR="0012740A" w:rsidRPr="009D5E5F" w:rsidRDefault="0012740A" w:rsidP="0012740A">
      <w:pPr>
        <w:jc w:val="both"/>
        <w:rPr>
          <w:sz w:val="20"/>
          <w:szCs w:val="20"/>
        </w:rPr>
      </w:pPr>
      <w:r w:rsidRPr="009D5E5F">
        <w:rPr>
          <w:sz w:val="20"/>
          <w:szCs w:val="20"/>
        </w:rPr>
        <w:t>Consider the following example:</w:t>
      </w:r>
    </w:p>
    <w:p w14:paraId="5956FBDB" w14:textId="77777777" w:rsidR="0012740A" w:rsidRPr="009D5E5F" w:rsidRDefault="0012740A" w:rsidP="0012740A">
      <w:pPr>
        <w:jc w:val="both"/>
        <w:rPr>
          <w:sz w:val="20"/>
          <w:szCs w:val="20"/>
        </w:rPr>
      </w:pPr>
    </w:p>
    <w:p w14:paraId="7908E76F" w14:textId="77777777" w:rsidR="0012740A" w:rsidRPr="009D5E5F" w:rsidRDefault="0012740A" w:rsidP="0012740A">
      <w:pPr>
        <w:jc w:val="both"/>
        <w:rPr>
          <w:sz w:val="20"/>
          <w:szCs w:val="20"/>
        </w:rPr>
      </w:pPr>
    </w:p>
    <w:p w14:paraId="65A37639" w14:textId="77777777" w:rsidR="0012740A" w:rsidRPr="009D5E5F" w:rsidRDefault="0012740A" w:rsidP="0012740A">
      <w:pPr>
        <w:jc w:val="both"/>
        <w:rPr>
          <w:b/>
          <w:bCs/>
          <w:sz w:val="20"/>
          <w:szCs w:val="20"/>
        </w:rPr>
      </w:pPr>
      <w:r w:rsidRPr="009D5E5F">
        <w:rPr>
          <w:sz w:val="20"/>
          <w:szCs w:val="20"/>
        </w:rPr>
        <w:tab/>
      </w:r>
      <w:r w:rsidRPr="009D5E5F">
        <w:rPr>
          <w:b/>
          <w:bCs/>
          <w:sz w:val="20"/>
          <w:szCs w:val="20"/>
        </w:rPr>
        <w:t>#include &lt;stdio.h&gt;</w:t>
      </w:r>
    </w:p>
    <w:p w14:paraId="4AFB4DEF" w14:textId="77777777" w:rsidR="0012740A" w:rsidRPr="009D5E5F" w:rsidRDefault="0012740A" w:rsidP="0012740A">
      <w:pPr>
        <w:jc w:val="both"/>
        <w:rPr>
          <w:sz w:val="20"/>
          <w:szCs w:val="20"/>
        </w:rPr>
      </w:pPr>
      <w:r w:rsidRPr="009D5E5F">
        <w:rPr>
          <w:sz w:val="20"/>
          <w:szCs w:val="20"/>
        </w:rPr>
        <w:tab/>
      </w:r>
    </w:p>
    <w:p w14:paraId="25E9B2E0" w14:textId="77777777" w:rsidR="0012740A" w:rsidRPr="009D5E5F" w:rsidRDefault="0012740A" w:rsidP="0012740A">
      <w:pPr>
        <w:jc w:val="both"/>
        <w:rPr>
          <w:sz w:val="20"/>
          <w:szCs w:val="20"/>
        </w:rPr>
      </w:pPr>
      <w:r w:rsidRPr="009D5E5F">
        <w:rPr>
          <w:sz w:val="20"/>
          <w:szCs w:val="20"/>
        </w:rPr>
        <w:tab/>
        <w:t>int main() {</w:t>
      </w:r>
    </w:p>
    <w:p w14:paraId="1180082E" w14:textId="77777777" w:rsidR="0012740A" w:rsidRPr="009D5E5F" w:rsidRDefault="0012740A" w:rsidP="0012740A">
      <w:pPr>
        <w:jc w:val="both"/>
        <w:rPr>
          <w:sz w:val="20"/>
          <w:szCs w:val="20"/>
        </w:rPr>
      </w:pPr>
      <w:r w:rsidRPr="009D5E5F">
        <w:rPr>
          <w:sz w:val="20"/>
          <w:szCs w:val="20"/>
        </w:rPr>
        <w:tab/>
        <w:t xml:space="preserve">    int x = 5;</w:t>
      </w:r>
    </w:p>
    <w:p w14:paraId="77C68727" w14:textId="77777777" w:rsidR="0012740A" w:rsidRPr="009D5E5F" w:rsidRDefault="0012740A" w:rsidP="0012740A">
      <w:pPr>
        <w:jc w:val="both"/>
        <w:rPr>
          <w:sz w:val="20"/>
          <w:szCs w:val="20"/>
        </w:rPr>
      </w:pPr>
      <w:r w:rsidRPr="009D5E5F">
        <w:rPr>
          <w:sz w:val="20"/>
          <w:szCs w:val="20"/>
        </w:rPr>
        <w:tab/>
        <w:t xml:space="preserve">    int y = 0;</w:t>
      </w:r>
    </w:p>
    <w:p w14:paraId="163BD716" w14:textId="77777777" w:rsidR="0012740A" w:rsidRPr="009D5E5F" w:rsidRDefault="0012740A" w:rsidP="0012740A">
      <w:pPr>
        <w:jc w:val="both"/>
        <w:rPr>
          <w:sz w:val="20"/>
          <w:szCs w:val="20"/>
        </w:rPr>
      </w:pPr>
      <w:r w:rsidRPr="009D5E5F">
        <w:rPr>
          <w:sz w:val="20"/>
          <w:szCs w:val="20"/>
        </w:rPr>
        <w:tab/>
        <w:t xml:space="preserve">    int z = x / y; // Division by zero</w:t>
      </w:r>
    </w:p>
    <w:p w14:paraId="10B71A79" w14:textId="77777777" w:rsidR="0012740A" w:rsidRPr="009D5E5F" w:rsidRDefault="0012740A" w:rsidP="0012740A">
      <w:pPr>
        <w:jc w:val="both"/>
        <w:rPr>
          <w:sz w:val="20"/>
          <w:szCs w:val="20"/>
        </w:rPr>
      </w:pPr>
      <w:r w:rsidRPr="009D5E5F">
        <w:rPr>
          <w:sz w:val="20"/>
          <w:szCs w:val="20"/>
        </w:rPr>
        <w:tab/>
      </w:r>
    </w:p>
    <w:p w14:paraId="5B7F3F44" w14:textId="77777777" w:rsidR="0012740A" w:rsidRPr="009D5E5F" w:rsidRDefault="0012740A" w:rsidP="0012740A">
      <w:pPr>
        <w:jc w:val="both"/>
        <w:rPr>
          <w:sz w:val="20"/>
          <w:szCs w:val="20"/>
        </w:rPr>
      </w:pPr>
      <w:r w:rsidRPr="009D5E5F">
        <w:rPr>
          <w:sz w:val="20"/>
          <w:szCs w:val="20"/>
        </w:rPr>
        <w:tab/>
        <w:t xml:space="preserve">    printf("Result: %d\n", z);</w:t>
      </w:r>
    </w:p>
    <w:p w14:paraId="3BAAED18" w14:textId="77777777" w:rsidR="0012740A" w:rsidRPr="009D5E5F" w:rsidRDefault="0012740A" w:rsidP="0012740A">
      <w:pPr>
        <w:jc w:val="both"/>
        <w:rPr>
          <w:sz w:val="20"/>
          <w:szCs w:val="20"/>
        </w:rPr>
      </w:pPr>
      <w:r w:rsidRPr="009D5E5F">
        <w:rPr>
          <w:sz w:val="20"/>
          <w:szCs w:val="20"/>
        </w:rPr>
        <w:tab/>
      </w:r>
    </w:p>
    <w:p w14:paraId="27567FF2" w14:textId="77777777" w:rsidR="0012740A" w:rsidRPr="009D5E5F" w:rsidRDefault="0012740A" w:rsidP="0012740A">
      <w:pPr>
        <w:jc w:val="both"/>
        <w:rPr>
          <w:sz w:val="20"/>
          <w:szCs w:val="20"/>
        </w:rPr>
      </w:pPr>
      <w:r w:rsidRPr="009D5E5F">
        <w:rPr>
          <w:sz w:val="20"/>
          <w:szCs w:val="20"/>
        </w:rPr>
        <w:tab/>
        <w:t xml:space="preserve">    return 0;</w:t>
      </w:r>
    </w:p>
    <w:p w14:paraId="3C7732AB" w14:textId="77777777" w:rsidR="0012740A" w:rsidRPr="009D5E5F" w:rsidRDefault="0012740A" w:rsidP="0012740A">
      <w:pPr>
        <w:jc w:val="both"/>
        <w:rPr>
          <w:sz w:val="20"/>
          <w:szCs w:val="20"/>
        </w:rPr>
      </w:pPr>
      <w:r w:rsidRPr="009D5E5F">
        <w:rPr>
          <w:sz w:val="20"/>
          <w:szCs w:val="20"/>
        </w:rPr>
        <w:tab/>
        <w:t>}</w:t>
      </w:r>
    </w:p>
    <w:p w14:paraId="43DF9619" w14:textId="77777777" w:rsidR="0012740A" w:rsidRPr="009D5E5F" w:rsidRDefault="0012740A" w:rsidP="0012740A">
      <w:pPr>
        <w:jc w:val="both"/>
        <w:rPr>
          <w:sz w:val="20"/>
          <w:szCs w:val="20"/>
        </w:rPr>
      </w:pPr>
      <w:r w:rsidRPr="009D5E5F">
        <w:rPr>
          <w:sz w:val="20"/>
          <w:szCs w:val="20"/>
        </w:rPr>
        <w:t>In this case, the program compiles without errors, but when executed, it produces a runtime error due to division by zero. Analyzing the runtime behavior or using a debugger would help identify the error and correct it.</w:t>
      </w:r>
    </w:p>
    <w:p w14:paraId="738E1DF6" w14:textId="77777777" w:rsidR="0012740A" w:rsidRPr="009D5E5F" w:rsidRDefault="0012740A" w:rsidP="0012740A">
      <w:pPr>
        <w:jc w:val="both"/>
        <w:rPr>
          <w:sz w:val="20"/>
          <w:szCs w:val="20"/>
        </w:rPr>
      </w:pPr>
    </w:p>
    <w:p w14:paraId="2E206140" w14:textId="77777777" w:rsidR="0012740A" w:rsidRPr="009D5E5F" w:rsidRDefault="0012740A" w:rsidP="0012740A">
      <w:pPr>
        <w:jc w:val="both"/>
        <w:rPr>
          <w:b/>
          <w:bCs/>
          <w:sz w:val="20"/>
          <w:szCs w:val="20"/>
        </w:rPr>
      </w:pPr>
      <w:r w:rsidRPr="009D5E5F">
        <w:rPr>
          <w:b/>
          <w:bCs/>
          <w:sz w:val="20"/>
          <w:szCs w:val="20"/>
        </w:rPr>
        <w:t>Logical Errors</w:t>
      </w:r>
    </w:p>
    <w:p w14:paraId="2B3FA9E5" w14:textId="77777777" w:rsidR="0012740A" w:rsidRPr="009D5E5F" w:rsidRDefault="0012740A" w:rsidP="0012740A">
      <w:pPr>
        <w:jc w:val="both"/>
        <w:rPr>
          <w:sz w:val="20"/>
          <w:szCs w:val="20"/>
        </w:rPr>
      </w:pPr>
      <w:r w:rsidRPr="009D5E5F">
        <w:rPr>
          <w:sz w:val="20"/>
          <w:szCs w:val="20"/>
        </w:rPr>
        <w:t>Logical errors occur when the code is syntactically and semantically correct but does not produce the intended output or behavior. These errors can be the most challenging to identify and fix because they require a deep understanding of the problem domain and the program's logic.</w:t>
      </w:r>
    </w:p>
    <w:p w14:paraId="44658145" w14:textId="77777777" w:rsidR="0012740A" w:rsidRPr="009D5E5F" w:rsidRDefault="0012740A" w:rsidP="0012740A">
      <w:pPr>
        <w:jc w:val="both"/>
        <w:rPr>
          <w:sz w:val="20"/>
          <w:szCs w:val="20"/>
        </w:rPr>
      </w:pPr>
      <w:r w:rsidRPr="009D5E5F">
        <w:rPr>
          <w:sz w:val="20"/>
          <w:szCs w:val="20"/>
        </w:rPr>
        <w:t>Here's an example of a logical error:</w:t>
      </w:r>
    </w:p>
    <w:p w14:paraId="051D0E0F" w14:textId="77777777" w:rsidR="0012740A" w:rsidRPr="009D5E5F" w:rsidRDefault="0012740A" w:rsidP="0012740A">
      <w:pPr>
        <w:jc w:val="both"/>
        <w:rPr>
          <w:b/>
          <w:bCs/>
          <w:sz w:val="20"/>
          <w:szCs w:val="20"/>
        </w:rPr>
      </w:pPr>
      <w:r w:rsidRPr="009D5E5F">
        <w:rPr>
          <w:sz w:val="20"/>
          <w:szCs w:val="20"/>
        </w:rPr>
        <w:tab/>
      </w:r>
      <w:r w:rsidRPr="009D5E5F">
        <w:rPr>
          <w:b/>
          <w:bCs/>
          <w:sz w:val="20"/>
          <w:szCs w:val="20"/>
        </w:rPr>
        <w:t>#include &lt;stdio.h&gt;</w:t>
      </w:r>
    </w:p>
    <w:p w14:paraId="46B10EB2" w14:textId="77777777" w:rsidR="0012740A" w:rsidRPr="009D5E5F" w:rsidRDefault="0012740A" w:rsidP="0012740A">
      <w:pPr>
        <w:jc w:val="both"/>
        <w:rPr>
          <w:sz w:val="20"/>
          <w:szCs w:val="20"/>
        </w:rPr>
      </w:pPr>
      <w:r w:rsidRPr="009D5E5F">
        <w:rPr>
          <w:sz w:val="20"/>
          <w:szCs w:val="20"/>
        </w:rPr>
        <w:tab/>
      </w:r>
    </w:p>
    <w:p w14:paraId="118D93D1" w14:textId="77777777" w:rsidR="0012740A" w:rsidRPr="009D5E5F" w:rsidRDefault="0012740A" w:rsidP="0012740A">
      <w:pPr>
        <w:jc w:val="both"/>
        <w:rPr>
          <w:sz w:val="20"/>
          <w:szCs w:val="20"/>
        </w:rPr>
      </w:pPr>
      <w:r w:rsidRPr="009D5E5F">
        <w:rPr>
          <w:sz w:val="20"/>
          <w:szCs w:val="20"/>
        </w:rPr>
        <w:tab/>
        <w:t>int main() {</w:t>
      </w:r>
    </w:p>
    <w:p w14:paraId="7F6C6189" w14:textId="77777777" w:rsidR="0012740A" w:rsidRPr="009D5E5F" w:rsidRDefault="0012740A" w:rsidP="0012740A">
      <w:pPr>
        <w:jc w:val="both"/>
        <w:rPr>
          <w:sz w:val="20"/>
          <w:szCs w:val="20"/>
        </w:rPr>
      </w:pPr>
      <w:r w:rsidRPr="009D5E5F">
        <w:rPr>
          <w:sz w:val="20"/>
          <w:szCs w:val="20"/>
        </w:rPr>
        <w:tab/>
        <w:t xml:space="preserve">    int x = 5;</w:t>
      </w:r>
    </w:p>
    <w:p w14:paraId="7BE6AFD7" w14:textId="77777777" w:rsidR="0012740A" w:rsidRPr="009D5E5F" w:rsidRDefault="0012740A" w:rsidP="0012740A">
      <w:pPr>
        <w:jc w:val="both"/>
        <w:rPr>
          <w:sz w:val="20"/>
          <w:szCs w:val="20"/>
        </w:rPr>
      </w:pPr>
      <w:r w:rsidRPr="009D5E5F">
        <w:rPr>
          <w:sz w:val="20"/>
          <w:szCs w:val="20"/>
        </w:rPr>
        <w:tab/>
        <w:t xml:space="preserve">    int y = 7;</w:t>
      </w:r>
    </w:p>
    <w:p w14:paraId="5BF4BAAC" w14:textId="77777777" w:rsidR="0012740A" w:rsidRPr="009D5E5F" w:rsidRDefault="0012740A" w:rsidP="0012740A">
      <w:pPr>
        <w:jc w:val="both"/>
        <w:rPr>
          <w:sz w:val="20"/>
          <w:szCs w:val="20"/>
        </w:rPr>
      </w:pPr>
      <w:r w:rsidRPr="009D5E5F">
        <w:rPr>
          <w:sz w:val="20"/>
          <w:szCs w:val="20"/>
        </w:rPr>
        <w:tab/>
        <w:t xml:space="preserve">    int sum = x * y; // Incorrect operation</w:t>
      </w:r>
    </w:p>
    <w:p w14:paraId="56AA4428" w14:textId="77777777" w:rsidR="0012740A" w:rsidRPr="009D5E5F" w:rsidRDefault="0012740A" w:rsidP="0012740A">
      <w:pPr>
        <w:jc w:val="both"/>
        <w:rPr>
          <w:sz w:val="20"/>
          <w:szCs w:val="20"/>
        </w:rPr>
      </w:pPr>
      <w:r w:rsidRPr="009D5E5F">
        <w:rPr>
          <w:sz w:val="20"/>
          <w:szCs w:val="20"/>
        </w:rPr>
        <w:tab/>
      </w:r>
    </w:p>
    <w:p w14:paraId="5D058D0B" w14:textId="77777777" w:rsidR="0012740A" w:rsidRPr="009D5E5F" w:rsidRDefault="0012740A" w:rsidP="0012740A">
      <w:pPr>
        <w:jc w:val="both"/>
        <w:rPr>
          <w:sz w:val="20"/>
          <w:szCs w:val="20"/>
        </w:rPr>
      </w:pPr>
      <w:r w:rsidRPr="009D5E5F">
        <w:rPr>
          <w:sz w:val="20"/>
          <w:szCs w:val="20"/>
        </w:rPr>
        <w:lastRenderedPageBreak/>
        <w:tab/>
        <w:t xml:space="preserve">    printf("Sum: %d\n", sum);</w:t>
      </w:r>
    </w:p>
    <w:p w14:paraId="3900C905" w14:textId="77777777" w:rsidR="0012740A" w:rsidRPr="009D5E5F" w:rsidRDefault="0012740A" w:rsidP="0012740A">
      <w:pPr>
        <w:jc w:val="both"/>
        <w:rPr>
          <w:sz w:val="20"/>
          <w:szCs w:val="20"/>
        </w:rPr>
      </w:pPr>
      <w:r w:rsidRPr="009D5E5F">
        <w:rPr>
          <w:sz w:val="20"/>
          <w:szCs w:val="20"/>
        </w:rPr>
        <w:tab/>
      </w:r>
    </w:p>
    <w:p w14:paraId="6E2C9F7A" w14:textId="77777777" w:rsidR="0012740A" w:rsidRPr="009D5E5F" w:rsidRDefault="0012740A" w:rsidP="0012740A">
      <w:pPr>
        <w:jc w:val="both"/>
        <w:rPr>
          <w:sz w:val="20"/>
          <w:szCs w:val="20"/>
        </w:rPr>
      </w:pPr>
      <w:r w:rsidRPr="009D5E5F">
        <w:rPr>
          <w:sz w:val="20"/>
          <w:szCs w:val="20"/>
        </w:rPr>
        <w:tab/>
        <w:t xml:space="preserve">    return 0;</w:t>
      </w:r>
    </w:p>
    <w:p w14:paraId="40EF0348" w14:textId="77777777" w:rsidR="0012740A" w:rsidRPr="009D5E5F" w:rsidRDefault="0012740A" w:rsidP="0012740A">
      <w:pPr>
        <w:jc w:val="both"/>
        <w:rPr>
          <w:sz w:val="20"/>
          <w:szCs w:val="20"/>
        </w:rPr>
      </w:pPr>
      <w:r w:rsidRPr="009D5E5F">
        <w:rPr>
          <w:sz w:val="20"/>
          <w:szCs w:val="20"/>
        </w:rPr>
        <w:tab/>
        <w:t>}</w:t>
      </w:r>
    </w:p>
    <w:p w14:paraId="2C5DB3A7" w14:textId="77777777" w:rsidR="0012740A" w:rsidRPr="009D5E5F" w:rsidRDefault="0012740A" w:rsidP="0012740A">
      <w:pPr>
        <w:jc w:val="both"/>
        <w:rPr>
          <w:sz w:val="20"/>
          <w:szCs w:val="20"/>
        </w:rPr>
      </w:pPr>
    </w:p>
    <w:p w14:paraId="21C1E6FC" w14:textId="77777777" w:rsidR="0012740A" w:rsidRPr="009D5E5F" w:rsidRDefault="0012740A" w:rsidP="0012740A">
      <w:pPr>
        <w:jc w:val="both"/>
        <w:rPr>
          <w:sz w:val="20"/>
          <w:szCs w:val="20"/>
        </w:rPr>
      </w:pPr>
      <w:r w:rsidRPr="009D5E5F">
        <w:rPr>
          <w:sz w:val="20"/>
          <w:szCs w:val="20"/>
        </w:rPr>
        <w:t>In this code, the programmer mistakenly uses the multiplication operator instead of the addition operator. The program compiles and executes without errors, but the output is incorrect. Identifying and fixing logical errors often requires careful review and testing of the code's logic.</w:t>
      </w:r>
    </w:p>
    <w:p w14:paraId="26C718CE" w14:textId="77777777" w:rsidR="0012740A" w:rsidRPr="009D5E5F" w:rsidRDefault="0012740A" w:rsidP="0012740A">
      <w:pPr>
        <w:jc w:val="both"/>
        <w:rPr>
          <w:sz w:val="20"/>
          <w:szCs w:val="20"/>
        </w:rPr>
      </w:pPr>
    </w:p>
    <w:p w14:paraId="3F0F66B6" w14:textId="77777777" w:rsidR="0012740A" w:rsidRPr="009D5E5F" w:rsidRDefault="0012740A" w:rsidP="0012740A">
      <w:pPr>
        <w:jc w:val="both"/>
        <w:rPr>
          <w:b/>
          <w:bCs/>
          <w:sz w:val="20"/>
          <w:szCs w:val="20"/>
        </w:rPr>
      </w:pPr>
      <w:r w:rsidRPr="009D5E5F">
        <w:rPr>
          <w:b/>
          <w:bCs/>
          <w:sz w:val="20"/>
          <w:szCs w:val="20"/>
        </w:rPr>
        <w:t>Strategies to Identify and Fix Errors</w:t>
      </w:r>
    </w:p>
    <w:p w14:paraId="4CE41FB8" w14:textId="77777777" w:rsidR="0012740A" w:rsidRPr="009D5E5F" w:rsidRDefault="0012740A" w:rsidP="0012740A">
      <w:pPr>
        <w:jc w:val="both"/>
        <w:rPr>
          <w:b/>
          <w:bCs/>
          <w:sz w:val="20"/>
          <w:szCs w:val="20"/>
        </w:rPr>
      </w:pPr>
      <w:r w:rsidRPr="009D5E5F">
        <w:rPr>
          <w:b/>
          <w:bCs/>
          <w:sz w:val="20"/>
          <w:szCs w:val="20"/>
        </w:rPr>
        <w:t>Compiler Errors and Warnings</w:t>
      </w:r>
    </w:p>
    <w:p w14:paraId="66A1BA3F" w14:textId="77777777" w:rsidR="0012740A" w:rsidRPr="009D5E5F" w:rsidRDefault="0012740A" w:rsidP="0012740A">
      <w:pPr>
        <w:jc w:val="both"/>
        <w:rPr>
          <w:sz w:val="20"/>
          <w:szCs w:val="20"/>
        </w:rPr>
      </w:pPr>
      <w:r w:rsidRPr="009D5E5F">
        <w:rPr>
          <w:sz w:val="20"/>
          <w:szCs w:val="20"/>
        </w:rPr>
        <w:t>Compiler errors and warnings provide valuable information about syntax errors, potential issues, and inconsistencies in the code. Pay close attention to the error messages and warnings generated by the compiler. It helps to carefully review the reported line numbers and the specific error messages to identify the root cause of the issue.</w:t>
      </w:r>
    </w:p>
    <w:p w14:paraId="6572EC02" w14:textId="77777777" w:rsidR="0012740A" w:rsidRPr="009D5E5F" w:rsidRDefault="0012740A" w:rsidP="0012740A">
      <w:pPr>
        <w:jc w:val="both"/>
        <w:rPr>
          <w:sz w:val="20"/>
          <w:szCs w:val="20"/>
        </w:rPr>
      </w:pPr>
    </w:p>
    <w:p w14:paraId="04D502DD" w14:textId="77777777" w:rsidR="0012740A" w:rsidRPr="009D5E5F" w:rsidRDefault="0012740A" w:rsidP="0012740A">
      <w:pPr>
        <w:jc w:val="both"/>
        <w:rPr>
          <w:b/>
          <w:bCs/>
          <w:sz w:val="20"/>
          <w:szCs w:val="20"/>
        </w:rPr>
      </w:pPr>
      <w:r w:rsidRPr="009D5E5F">
        <w:rPr>
          <w:b/>
          <w:bCs/>
          <w:sz w:val="20"/>
          <w:szCs w:val="20"/>
        </w:rPr>
        <w:t>Debugging Techniques</w:t>
      </w:r>
    </w:p>
    <w:p w14:paraId="7ADB8E9B" w14:textId="77777777" w:rsidR="0012740A" w:rsidRPr="009D5E5F" w:rsidRDefault="0012740A" w:rsidP="0012740A">
      <w:pPr>
        <w:jc w:val="both"/>
        <w:rPr>
          <w:sz w:val="20"/>
          <w:szCs w:val="20"/>
        </w:rPr>
      </w:pPr>
      <w:r w:rsidRPr="009D5E5F">
        <w:rPr>
          <w:sz w:val="20"/>
          <w:szCs w:val="20"/>
        </w:rPr>
        <w:t>Debugging is a systematic process of identifying and fixing errors in the code. Some common debugging techniques include:</w:t>
      </w:r>
    </w:p>
    <w:p w14:paraId="53FAC499" w14:textId="77777777" w:rsidR="0012740A" w:rsidRPr="009D5E5F" w:rsidRDefault="0012740A" w:rsidP="0012740A">
      <w:pPr>
        <w:numPr>
          <w:ilvl w:val="0"/>
          <w:numId w:val="2"/>
        </w:numPr>
        <w:jc w:val="both"/>
        <w:rPr>
          <w:sz w:val="20"/>
          <w:szCs w:val="20"/>
        </w:rPr>
      </w:pPr>
      <w:r w:rsidRPr="009D5E5F">
        <w:rPr>
          <w:b/>
          <w:bCs/>
          <w:sz w:val="20"/>
          <w:szCs w:val="20"/>
        </w:rPr>
        <w:t>Print Statements</w:t>
      </w:r>
      <w:r w:rsidRPr="009D5E5F">
        <w:rPr>
          <w:sz w:val="20"/>
          <w:szCs w:val="20"/>
        </w:rPr>
        <w:t>: Inserting print statements at strategic points in the code can help trace the program's execution and identify potential errors.</w:t>
      </w:r>
    </w:p>
    <w:p w14:paraId="5654F7D3" w14:textId="77777777" w:rsidR="0012740A" w:rsidRPr="009D5E5F" w:rsidRDefault="0012740A" w:rsidP="0012740A">
      <w:pPr>
        <w:numPr>
          <w:ilvl w:val="0"/>
          <w:numId w:val="2"/>
        </w:numPr>
        <w:jc w:val="both"/>
        <w:rPr>
          <w:sz w:val="20"/>
          <w:szCs w:val="20"/>
        </w:rPr>
      </w:pPr>
      <w:r w:rsidRPr="009D5E5F">
        <w:rPr>
          <w:b/>
          <w:bCs/>
          <w:sz w:val="20"/>
          <w:szCs w:val="20"/>
        </w:rPr>
        <w:t>Debugger</w:t>
      </w:r>
      <w:r w:rsidRPr="009D5E5F">
        <w:rPr>
          <w:sz w:val="20"/>
          <w:szCs w:val="20"/>
        </w:rPr>
        <w:t>: Utilizing a debugger allows you to step through the code line by line, inspect variables, and analyze the program's behavior during runtime.</w:t>
      </w:r>
    </w:p>
    <w:p w14:paraId="14B4361E" w14:textId="77777777" w:rsidR="0012740A" w:rsidRPr="009D5E5F" w:rsidRDefault="0012740A" w:rsidP="0012740A">
      <w:pPr>
        <w:numPr>
          <w:ilvl w:val="0"/>
          <w:numId w:val="2"/>
        </w:numPr>
        <w:jc w:val="both"/>
        <w:rPr>
          <w:sz w:val="20"/>
          <w:szCs w:val="20"/>
        </w:rPr>
      </w:pPr>
      <w:r w:rsidRPr="009D5E5F">
        <w:rPr>
          <w:b/>
          <w:bCs/>
          <w:sz w:val="20"/>
          <w:szCs w:val="20"/>
        </w:rPr>
        <w:t>Code Review</w:t>
      </w:r>
      <w:r w:rsidRPr="009D5E5F">
        <w:rPr>
          <w:sz w:val="20"/>
          <w:szCs w:val="20"/>
        </w:rPr>
        <w:t>: Engaging in code review with peers or experienced programmers can provide fresh perspectives and uncover errors that might have been overlooked.</w:t>
      </w:r>
    </w:p>
    <w:p w14:paraId="608CD5EB" w14:textId="77777777" w:rsidR="0012740A" w:rsidRPr="009D5E5F" w:rsidRDefault="0012740A" w:rsidP="0012740A">
      <w:pPr>
        <w:jc w:val="both"/>
        <w:rPr>
          <w:sz w:val="20"/>
          <w:szCs w:val="20"/>
        </w:rPr>
      </w:pPr>
    </w:p>
    <w:p w14:paraId="15F77AFB" w14:textId="77777777" w:rsidR="0012740A" w:rsidRPr="009D5E5F" w:rsidRDefault="0012740A" w:rsidP="0012740A">
      <w:pPr>
        <w:jc w:val="both"/>
        <w:rPr>
          <w:b/>
          <w:bCs/>
          <w:sz w:val="20"/>
          <w:szCs w:val="20"/>
        </w:rPr>
      </w:pPr>
      <w:r w:rsidRPr="009D5E5F">
        <w:rPr>
          <w:b/>
          <w:bCs/>
          <w:sz w:val="20"/>
          <w:szCs w:val="20"/>
        </w:rPr>
        <w:t>Test Cases and Test Inputs</w:t>
      </w:r>
    </w:p>
    <w:p w14:paraId="5235A428" w14:textId="77777777" w:rsidR="0012740A" w:rsidRPr="009D5E5F" w:rsidRDefault="0012740A" w:rsidP="0012740A">
      <w:pPr>
        <w:jc w:val="both"/>
        <w:rPr>
          <w:sz w:val="20"/>
          <w:szCs w:val="20"/>
        </w:rPr>
      </w:pPr>
      <w:r w:rsidRPr="009D5E5F">
        <w:rPr>
          <w:sz w:val="20"/>
          <w:szCs w:val="20"/>
        </w:rPr>
        <w:t xml:space="preserve">Creating comprehensive test cases and providing a range of inputs to the program can help identify errors and verify the correctness of the code. Test your program with different inputs, including edge </w:t>
      </w:r>
      <w:r w:rsidRPr="009D5E5F">
        <w:rPr>
          <w:sz w:val="20"/>
          <w:szCs w:val="20"/>
        </w:rPr>
        <w:t>cases and boundary conditions, to ensure its robustness and correctness.</w:t>
      </w:r>
    </w:p>
    <w:p w14:paraId="6EE77C7A" w14:textId="77777777" w:rsidR="0012740A" w:rsidRPr="009D5E5F" w:rsidRDefault="0012740A" w:rsidP="0012740A">
      <w:pPr>
        <w:jc w:val="both"/>
        <w:rPr>
          <w:b/>
          <w:bCs/>
          <w:sz w:val="20"/>
          <w:szCs w:val="20"/>
        </w:rPr>
      </w:pPr>
      <w:r w:rsidRPr="009D5E5F">
        <w:rPr>
          <w:b/>
          <w:bCs/>
          <w:sz w:val="20"/>
          <w:szCs w:val="20"/>
        </w:rPr>
        <w:t>Divide and Conquer</w:t>
      </w:r>
    </w:p>
    <w:p w14:paraId="419F4E61" w14:textId="77777777" w:rsidR="0012740A" w:rsidRPr="009D5E5F" w:rsidRDefault="0012740A" w:rsidP="0012740A">
      <w:pPr>
        <w:jc w:val="both"/>
        <w:rPr>
          <w:sz w:val="20"/>
          <w:szCs w:val="20"/>
        </w:rPr>
      </w:pPr>
      <w:r w:rsidRPr="009D5E5F">
        <w:rPr>
          <w:sz w:val="20"/>
          <w:szCs w:val="20"/>
        </w:rPr>
        <w:t>When faced with complex issues, divide the problem into smaller parts and test each part individually. This approach helps narrow down the scope of the problem and makes it easier to identify and fix errors.</w:t>
      </w:r>
    </w:p>
    <w:p w14:paraId="178EB509" w14:textId="77777777" w:rsidR="0012740A" w:rsidRPr="009D5E5F" w:rsidRDefault="0012740A" w:rsidP="009E7866">
      <w:pPr>
        <w:jc w:val="both"/>
        <w:rPr>
          <w:sz w:val="20"/>
          <w:szCs w:val="20"/>
        </w:rPr>
      </w:pPr>
    </w:p>
    <w:p w14:paraId="58C3CCEB" w14:textId="77777777" w:rsidR="0012740A" w:rsidRPr="009D5E5F" w:rsidRDefault="0012740A" w:rsidP="0012740A">
      <w:pPr>
        <w:pStyle w:val="Heading4"/>
        <w:shd w:val="clear" w:color="auto" w:fill="F0F5F9"/>
        <w:spacing w:before="0" w:beforeAutospacing="0" w:after="0" w:afterAutospacing="0"/>
        <w:jc w:val="center"/>
        <w:rPr>
          <w:rFonts w:ascii="var(--font-montserrat)" w:hAnsi="var(--font-montserrat)"/>
          <w:caps/>
          <w:color w:val="88919B"/>
          <w:sz w:val="20"/>
          <w:szCs w:val="20"/>
        </w:rPr>
      </w:pPr>
      <w:r w:rsidRPr="009D5E5F">
        <w:rPr>
          <w:rFonts w:ascii="var(--font-montserrat)" w:hAnsi="var(--font-montserrat)"/>
          <w:caps/>
          <w:color w:val="88919B"/>
          <w:sz w:val="20"/>
          <w:szCs w:val="20"/>
        </w:rPr>
        <w:t>TOPIC 7</w:t>
      </w:r>
    </w:p>
    <w:p w14:paraId="6A994B7B" w14:textId="77777777" w:rsidR="0012740A" w:rsidRPr="009D5E5F" w:rsidRDefault="0012740A" w:rsidP="0012740A">
      <w:pPr>
        <w:pStyle w:val="Heading2"/>
        <w:shd w:val="clear" w:color="auto" w:fill="F0F5F9"/>
        <w:spacing w:before="0" w:beforeAutospacing="0" w:after="0" w:afterAutospacing="0"/>
        <w:jc w:val="center"/>
        <w:rPr>
          <w:rFonts w:ascii="var(--font-montserrat)" w:hAnsi="var(--font-montserrat)"/>
          <w:color w:val="2D3845"/>
          <w:sz w:val="20"/>
          <w:szCs w:val="20"/>
        </w:rPr>
      </w:pPr>
      <w:r w:rsidRPr="009D5E5F">
        <w:rPr>
          <w:rFonts w:ascii="var(--font-montserrat)" w:hAnsi="var(--font-montserrat)"/>
          <w:color w:val="2D3845"/>
          <w:sz w:val="20"/>
          <w:szCs w:val="20"/>
        </w:rPr>
        <w:t>Symbols</w:t>
      </w:r>
    </w:p>
    <w:p w14:paraId="15F18E0B" w14:textId="77777777" w:rsidR="0012740A" w:rsidRPr="009D5E5F" w:rsidRDefault="0012740A" w:rsidP="009E7866">
      <w:pPr>
        <w:jc w:val="both"/>
        <w:rPr>
          <w:sz w:val="20"/>
          <w:szCs w:val="20"/>
        </w:rPr>
      </w:pPr>
    </w:p>
    <w:p w14:paraId="6EE30619" w14:textId="77777777" w:rsidR="0012740A" w:rsidRPr="009D5E5F" w:rsidRDefault="0012740A" w:rsidP="0012740A">
      <w:pPr>
        <w:jc w:val="both"/>
        <w:rPr>
          <w:sz w:val="20"/>
          <w:szCs w:val="20"/>
        </w:rPr>
      </w:pPr>
      <w:r w:rsidRPr="009D5E5F">
        <w:rPr>
          <w:sz w:val="20"/>
          <w:szCs w:val="20"/>
        </w:rPr>
        <w:t>Symbols are fundamental elements in the C programming language that allow programmers to work with data, perform operations, and organize code. This guide will explore the key symbols in C, including variables, constants, and functions, their purpose, placement, and usage.</w:t>
      </w:r>
    </w:p>
    <w:p w14:paraId="166DDF93" w14:textId="77777777" w:rsidR="0012740A" w:rsidRPr="009D5E5F" w:rsidRDefault="0012740A" w:rsidP="0012740A">
      <w:pPr>
        <w:jc w:val="both"/>
        <w:rPr>
          <w:sz w:val="20"/>
          <w:szCs w:val="20"/>
        </w:rPr>
      </w:pPr>
    </w:p>
    <w:p w14:paraId="1026D2DC" w14:textId="77777777" w:rsidR="0012740A" w:rsidRPr="009D5E5F" w:rsidRDefault="0012740A" w:rsidP="0012740A">
      <w:pPr>
        <w:jc w:val="both"/>
        <w:rPr>
          <w:b/>
          <w:bCs/>
          <w:sz w:val="20"/>
          <w:szCs w:val="20"/>
        </w:rPr>
      </w:pPr>
      <w:r w:rsidRPr="009D5E5F">
        <w:rPr>
          <w:b/>
          <w:bCs/>
          <w:sz w:val="20"/>
          <w:szCs w:val="20"/>
        </w:rPr>
        <w:t>Variables</w:t>
      </w:r>
    </w:p>
    <w:p w14:paraId="3C740E33" w14:textId="77777777" w:rsidR="0012740A" w:rsidRPr="009D5E5F" w:rsidRDefault="0012740A" w:rsidP="0012740A">
      <w:pPr>
        <w:jc w:val="both"/>
        <w:rPr>
          <w:b/>
          <w:bCs/>
          <w:sz w:val="20"/>
          <w:szCs w:val="20"/>
        </w:rPr>
      </w:pPr>
      <w:r w:rsidRPr="009D5E5F">
        <w:rPr>
          <w:b/>
          <w:bCs/>
          <w:sz w:val="20"/>
          <w:szCs w:val="20"/>
        </w:rPr>
        <w:t>Introduction to Variables</w:t>
      </w:r>
    </w:p>
    <w:p w14:paraId="4B5190EB" w14:textId="77777777" w:rsidR="0012740A" w:rsidRPr="009D5E5F" w:rsidRDefault="0012740A" w:rsidP="0012740A">
      <w:pPr>
        <w:jc w:val="both"/>
        <w:rPr>
          <w:sz w:val="20"/>
          <w:szCs w:val="20"/>
        </w:rPr>
      </w:pPr>
      <w:r w:rsidRPr="009D5E5F">
        <w:rPr>
          <w:sz w:val="20"/>
          <w:szCs w:val="20"/>
        </w:rPr>
        <w:t>Variables are named storage locations that hold values during program execution. They are used to store and manipulate data. In C, variables must be declared with a specific data type before they can be used. Common data types in C include int, float, char, and double.</w:t>
      </w:r>
    </w:p>
    <w:p w14:paraId="133171C6" w14:textId="77777777" w:rsidR="0012740A" w:rsidRPr="009D5E5F" w:rsidRDefault="0012740A" w:rsidP="0012740A">
      <w:pPr>
        <w:jc w:val="both"/>
        <w:rPr>
          <w:sz w:val="20"/>
          <w:szCs w:val="20"/>
        </w:rPr>
      </w:pPr>
    </w:p>
    <w:p w14:paraId="6AE669B5" w14:textId="77777777" w:rsidR="0012740A" w:rsidRPr="009D5E5F" w:rsidRDefault="0012740A" w:rsidP="0012740A">
      <w:pPr>
        <w:jc w:val="both"/>
        <w:rPr>
          <w:b/>
          <w:bCs/>
          <w:sz w:val="20"/>
          <w:szCs w:val="20"/>
        </w:rPr>
      </w:pPr>
      <w:r w:rsidRPr="009D5E5F">
        <w:rPr>
          <w:b/>
          <w:bCs/>
          <w:sz w:val="20"/>
          <w:szCs w:val="20"/>
        </w:rPr>
        <w:t>Declaring and Using Variables</w:t>
      </w:r>
    </w:p>
    <w:p w14:paraId="2472281C" w14:textId="77777777" w:rsidR="0012740A" w:rsidRPr="009D5E5F" w:rsidRDefault="0012740A" w:rsidP="0012740A">
      <w:pPr>
        <w:jc w:val="both"/>
        <w:rPr>
          <w:sz w:val="20"/>
          <w:szCs w:val="20"/>
        </w:rPr>
      </w:pPr>
      <w:r w:rsidRPr="009D5E5F">
        <w:rPr>
          <w:sz w:val="20"/>
          <w:szCs w:val="20"/>
        </w:rPr>
        <w:t>To declare a variable, you specify its data type followed by the variable name. Here's an example:</w:t>
      </w:r>
    </w:p>
    <w:p w14:paraId="4A798E9E" w14:textId="77777777" w:rsidR="0012740A" w:rsidRPr="009D5E5F" w:rsidRDefault="0012740A" w:rsidP="0012740A">
      <w:pPr>
        <w:jc w:val="both"/>
        <w:rPr>
          <w:sz w:val="20"/>
          <w:szCs w:val="20"/>
        </w:rPr>
      </w:pPr>
      <w:r w:rsidRPr="009D5E5F">
        <w:rPr>
          <w:sz w:val="20"/>
          <w:szCs w:val="20"/>
        </w:rPr>
        <w:t>1</w:t>
      </w:r>
      <w:r w:rsidRPr="009D5E5F">
        <w:rPr>
          <w:sz w:val="20"/>
          <w:szCs w:val="20"/>
        </w:rPr>
        <w:tab/>
        <w:t>int age;</w:t>
      </w:r>
    </w:p>
    <w:p w14:paraId="34611213" w14:textId="77777777" w:rsidR="0012740A" w:rsidRPr="009D5E5F" w:rsidRDefault="0012740A" w:rsidP="0012740A">
      <w:pPr>
        <w:jc w:val="both"/>
        <w:rPr>
          <w:sz w:val="20"/>
          <w:szCs w:val="20"/>
        </w:rPr>
      </w:pPr>
      <w:r w:rsidRPr="009D5E5F">
        <w:rPr>
          <w:sz w:val="20"/>
          <w:szCs w:val="20"/>
        </w:rPr>
        <w:t>In the above code, an integer variable named age is declared. Once declared, you can assign a value to the variable using the assignment operator (=). For example:</w:t>
      </w:r>
    </w:p>
    <w:p w14:paraId="0AFF321B" w14:textId="77777777" w:rsidR="0012740A" w:rsidRPr="009D5E5F" w:rsidRDefault="0012740A" w:rsidP="0012740A">
      <w:pPr>
        <w:jc w:val="both"/>
        <w:rPr>
          <w:b/>
          <w:bCs/>
          <w:sz w:val="20"/>
          <w:szCs w:val="20"/>
        </w:rPr>
      </w:pPr>
      <w:r w:rsidRPr="009D5E5F">
        <w:rPr>
          <w:sz w:val="20"/>
          <w:szCs w:val="20"/>
        </w:rPr>
        <w:tab/>
      </w:r>
      <w:r w:rsidRPr="009D5E5F">
        <w:rPr>
          <w:b/>
          <w:bCs/>
          <w:sz w:val="20"/>
          <w:szCs w:val="20"/>
        </w:rPr>
        <w:t>age = 25;</w:t>
      </w:r>
    </w:p>
    <w:p w14:paraId="7B31E90E" w14:textId="77777777" w:rsidR="0012740A" w:rsidRPr="009D5E5F" w:rsidRDefault="0012740A" w:rsidP="0012740A">
      <w:pPr>
        <w:jc w:val="both"/>
        <w:rPr>
          <w:sz w:val="20"/>
          <w:szCs w:val="20"/>
        </w:rPr>
      </w:pPr>
      <w:r w:rsidRPr="009D5E5F">
        <w:rPr>
          <w:sz w:val="20"/>
          <w:szCs w:val="20"/>
        </w:rPr>
        <w:t>You can also declare and assign a value to a variable in a single statement:</w:t>
      </w:r>
    </w:p>
    <w:p w14:paraId="44C6C794" w14:textId="77777777" w:rsidR="0012740A" w:rsidRPr="009D5E5F" w:rsidRDefault="0012740A" w:rsidP="0012740A">
      <w:pPr>
        <w:jc w:val="both"/>
        <w:rPr>
          <w:b/>
          <w:bCs/>
          <w:sz w:val="20"/>
          <w:szCs w:val="20"/>
        </w:rPr>
      </w:pPr>
      <w:r w:rsidRPr="009D5E5F">
        <w:rPr>
          <w:sz w:val="20"/>
          <w:szCs w:val="20"/>
        </w:rPr>
        <w:tab/>
      </w:r>
      <w:r w:rsidRPr="009D5E5F">
        <w:rPr>
          <w:b/>
          <w:bCs/>
          <w:sz w:val="20"/>
          <w:szCs w:val="20"/>
        </w:rPr>
        <w:t>int age = 25;</w:t>
      </w:r>
    </w:p>
    <w:p w14:paraId="18E35E99" w14:textId="77777777" w:rsidR="0012740A" w:rsidRPr="009D5E5F" w:rsidRDefault="0012740A" w:rsidP="0012740A">
      <w:pPr>
        <w:jc w:val="both"/>
        <w:rPr>
          <w:sz w:val="20"/>
          <w:szCs w:val="20"/>
        </w:rPr>
      </w:pPr>
      <w:r w:rsidRPr="009D5E5F">
        <w:rPr>
          <w:sz w:val="20"/>
          <w:szCs w:val="20"/>
        </w:rPr>
        <w:t>Variables can be used in expressions, assignments, and other operations throughout the program.</w:t>
      </w:r>
    </w:p>
    <w:p w14:paraId="65B0C149" w14:textId="77777777" w:rsidR="0012740A" w:rsidRPr="009D5E5F" w:rsidRDefault="0012740A" w:rsidP="0012740A">
      <w:pPr>
        <w:jc w:val="both"/>
        <w:rPr>
          <w:sz w:val="20"/>
          <w:szCs w:val="20"/>
        </w:rPr>
      </w:pPr>
    </w:p>
    <w:p w14:paraId="48F40614" w14:textId="77777777" w:rsidR="0012740A" w:rsidRPr="009D5E5F" w:rsidRDefault="0012740A" w:rsidP="0012740A">
      <w:pPr>
        <w:jc w:val="both"/>
        <w:rPr>
          <w:b/>
          <w:bCs/>
          <w:sz w:val="20"/>
          <w:szCs w:val="20"/>
        </w:rPr>
      </w:pPr>
      <w:r w:rsidRPr="009D5E5F">
        <w:rPr>
          <w:b/>
          <w:bCs/>
          <w:sz w:val="20"/>
          <w:szCs w:val="20"/>
        </w:rPr>
        <w:t>Constants</w:t>
      </w:r>
    </w:p>
    <w:p w14:paraId="549A1112" w14:textId="77777777" w:rsidR="0012740A" w:rsidRPr="009D5E5F" w:rsidRDefault="0012740A" w:rsidP="0012740A">
      <w:pPr>
        <w:jc w:val="both"/>
        <w:rPr>
          <w:b/>
          <w:bCs/>
          <w:sz w:val="20"/>
          <w:szCs w:val="20"/>
        </w:rPr>
      </w:pPr>
      <w:r w:rsidRPr="009D5E5F">
        <w:rPr>
          <w:b/>
          <w:bCs/>
          <w:sz w:val="20"/>
          <w:szCs w:val="20"/>
        </w:rPr>
        <w:t>Introduction to Constants</w:t>
      </w:r>
    </w:p>
    <w:p w14:paraId="358DB748" w14:textId="77777777" w:rsidR="0012740A" w:rsidRPr="009D5E5F" w:rsidRDefault="0012740A" w:rsidP="0012740A">
      <w:pPr>
        <w:jc w:val="both"/>
        <w:rPr>
          <w:sz w:val="20"/>
          <w:szCs w:val="20"/>
        </w:rPr>
      </w:pPr>
      <w:r w:rsidRPr="009D5E5F">
        <w:rPr>
          <w:sz w:val="20"/>
          <w:szCs w:val="20"/>
        </w:rPr>
        <w:t>Constants are fixed values that do not change during program execution. They are useful for storing values that remain constant throughout the program's execution. In C, constants can be of various types, such as integers, floating-point numbers, characters, or strings.</w:t>
      </w:r>
    </w:p>
    <w:p w14:paraId="18BD1389" w14:textId="77777777" w:rsidR="0012740A" w:rsidRPr="009D5E5F" w:rsidRDefault="0012740A" w:rsidP="0012740A">
      <w:pPr>
        <w:jc w:val="both"/>
        <w:rPr>
          <w:sz w:val="20"/>
          <w:szCs w:val="20"/>
        </w:rPr>
      </w:pPr>
    </w:p>
    <w:p w14:paraId="28A32219" w14:textId="77777777" w:rsidR="0012740A" w:rsidRPr="009D5E5F" w:rsidRDefault="0012740A" w:rsidP="0012740A">
      <w:pPr>
        <w:jc w:val="both"/>
        <w:rPr>
          <w:b/>
          <w:bCs/>
          <w:sz w:val="20"/>
          <w:szCs w:val="20"/>
        </w:rPr>
      </w:pPr>
      <w:r w:rsidRPr="009D5E5F">
        <w:rPr>
          <w:b/>
          <w:bCs/>
          <w:sz w:val="20"/>
          <w:szCs w:val="20"/>
        </w:rPr>
        <w:t>Declaring and Using Constants</w:t>
      </w:r>
    </w:p>
    <w:p w14:paraId="155FDCD2" w14:textId="77777777" w:rsidR="0012740A" w:rsidRPr="009D5E5F" w:rsidRDefault="0012740A" w:rsidP="0012740A">
      <w:pPr>
        <w:jc w:val="both"/>
        <w:rPr>
          <w:sz w:val="20"/>
          <w:szCs w:val="20"/>
        </w:rPr>
      </w:pPr>
      <w:r w:rsidRPr="009D5E5F">
        <w:rPr>
          <w:sz w:val="20"/>
          <w:szCs w:val="20"/>
        </w:rPr>
        <w:t>In C, constants are typically declared using the const keyword. Here's an example:</w:t>
      </w:r>
    </w:p>
    <w:p w14:paraId="19A71F8F" w14:textId="77777777" w:rsidR="0012740A" w:rsidRPr="009D5E5F" w:rsidRDefault="0012740A" w:rsidP="0012740A">
      <w:pPr>
        <w:jc w:val="both"/>
        <w:rPr>
          <w:b/>
          <w:bCs/>
          <w:sz w:val="20"/>
          <w:szCs w:val="20"/>
        </w:rPr>
      </w:pPr>
      <w:r w:rsidRPr="009D5E5F">
        <w:rPr>
          <w:sz w:val="20"/>
          <w:szCs w:val="20"/>
        </w:rPr>
        <w:tab/>
      </w:r>
      <w:r w:rsidRPr="009D5E5F">
        <w:rPr>
          <w:b/>
          <w:bCs/>
          <w:sz w:val="20"/>
          <w:szCs w:val="20"/>
        </w:rPr>
        <w:t>const int MAX_VALUE = 100;</w:t>
      </w:r>
    </w:p>
    <w:p w14:paraId="3B727E6D" w14:textId="77777777" w:rsidR="0012740A" w:rsidRPr="009D5E5F" w:rsidRDefault="0012740A" w:rsidP="0012740A">
      <w:pPr>
        <w:jc w:val="both"/>
        <w:rPr>
          <w:sz w:val="20"/>
          <w:szCs w:val="20"/>
        </w:rPr>
      </w:pPr>
      <w:r w:rsidRPr="009D5E5F">
        <w:rPr>
          <w:sz w:val="20"/>
          <w:szCs w:val="20"/>
        </w:rPr>
        <w:t>In the above code, a constant integer named MAX_VALUE is declared with a value of 100. Once declared, the constant cannot be modified during program execution.</w:t>
      </w:r>
    </w:p>
    <w:p w14:paraId="3268EE65" w14:textId="77777777" w:rsidR="0012740A" w:rsidRPr="009D5E5F" w:rsidRDefault="0012740A" w:rsidP="0012740A">
      <w:pPr>
        <w:jc w:val="both"/>
        <w:rPr>
          <w:sz w:val="20"/>
          <w:szCs w:val="20"/>
        </w:rPr>
      </w:pPr>
      <w:r w:rsidRPr="009D5E5F">
        <w:rPr>
          <w:sz w:val="20"/>
          <w:szCs w:val="20"/>
        </w:rPr>
        <w:t>Constants are often used to define meaningful names for fixed values and to improve code readability. For example:</w:t>
      </w:r>
    </w:p>
    <w:p w14:paraId="7E8E6783" w14:textId="77777777" w:rsidR="0012740A" w:rsidRPr="009D5E5F" w:rsidRDefault="0012740A" w:rsidP="0012740A">
      <w:pPr>
        <w:jc w:val="both"/>
        <w:rPr>
          <w:b/>
          <w:bCs/>
          <w:sz w:val="20"/>
          <w:szCs w:val="20"/>
        </w:rPr>
      </w:pPr>
      <w:r w:rsidRPr="009D5E5F">
        <w:rPr>
          <w:sz w:val="20"/>
          <w:szCs w:val="20"/>
        </w:rPr>
        <w:tab/>
      </w:r>
      <w:r w:rsidRPr="009D5E5F">
        <w:rPr>
          <w:b/>
          <w:bCs/>
          <w:sz w:val="20"/>
          <w:szCs w:val="20"/>
        </w:rPr>
        <w:t>const float PI = 3.14159;</w:t>
      </w:r>
    </w:p>
    <w:p w14:paraId="38261017" w14:textId="77777777" w:rsidR="0012740A" w:rsidRPr="009D5E5F" w:rsidRDefault="0012740A" w:rsidP="0012740A">
      <w:pPr>
        <w:jc w:val="both"/>
        <w:rPr>
          <w:sz w:val="20"/>
          <w:szCs w:val="20"/>
        </w:rPr>
      </w:pPr>
    </w:p>
    <w:p w14:paraId="274413CE" w14:textId="77777777" w:rsidR="0012740A" w:rsidRPr="009D5E5F" w:rsidRDefault="0012740A" w:rsidP="0012740A">
      <w:pPr>
        <w:jc w:val="both"/>
        <w:rPr>
          <w:b/>
          <w:bCs/>
          <w:sz w:val="20"/>
          <w:szCs w:val="20"/>
        </w:rPr>
      </w:pPr>
      <w:r w:rsidRPr="009D5E5F">
        <w:rPr>
          <w:b/>
          <w:bCs/>
          <w:sz w:val="20"/>
          <w:szCs w:val="20"/>
        </w:rPr>
        <w:t>Functions</w:t>
      </w:r>
    </w:p>
    <w:p w14:paraId="79B88A51" w14:textId="77777777" w:rsidR="0012740A" w:rsidRPr="009D5E5F" w:rsidRDefault="0012740A" w:rsidP="0012740A">
      <w:pPr>
        <w:jc w:val="both"/>
        <w:rPr>
          <w:b/>
          <w:bCs/>
          <w:sz w:val="20"/>
          <w:szCs w:val="20"/>
        </w:rPr>
      </w:pPr>
      <w:r w:rsidRPr="009D5E5F">
        <w:rPr>
          <w:b/>
          <w:bCs/>
          <w:sz w:val="20"/>
          <w:szCs w:val="20"/>
        </w:rPr>
        <w:t>Introduction to Functions</w:t>
      </w:r>
    </w:p>
    <w:p w14:paraId="379F4661" w14:textId="77777777" w:rsidR="0012740A" w:rsidRPr="009D5E5F" w:rsidRDefault="0012740A" w:rsidP="0012740A">
      <w:pPr>
        <w:jc w:val="both"/>
        <w:rPr>
          <w:sz w:val="20"/>
          <w:szCs w:val="20"/>
        </w:rPr>
      </w:pPr>
      <w:r w:rsidRPr="009D5E5F">
        <w:rPr>
          <w:sz w:val="20"/>
          <w:szCs w:val="20"/>
        </w:rPr>
        <w:t>Functions are blocks of code that perform specific tasks. They are used to organize code into logical units, improve code reusability, and enhance program modularity. Functions in C consist of a function signature (return type and name), parameters (optional), and a function body (code block).</w:t>
      </w:r>
    </w:p>
    <w:p w14:paraId="745BC1F0" w14:textId="77777777" w:rsidR="0012740A" w:rsidRPr="009D5E5F" w:rsidRDefault="0012740A" w:rsidP="0012740A">
      <w:pPr>
        <w:jc w:val="both"/>
        <w:rPr>
          <w:sz w:val="20"/>
          <w:szCs w:val="20"/>
        </w:rPr>
      </w:pPr>
    </w:p>
    <w:p w14:paraId="7F2C180F" w14:textId="77777777" w:rsidR="0012740A" w:rsidRPr="009D5E5F" w:rsidRDefault="0012740A" w:rsidP="0012740A">
      <w:pPr>
        <w:jc w:val="both"/>
        <w:rPr>
          <w:b/>
          <w:bCs/>
          <w:sz w:val="20"/>
          <w:szCs w:val="20"/>
        </w:rPr>
      </w:pPr>
      <w:r w:rsidRPr="009D5E5F">
        <w:rPr>
          <w:b/>
          <w:bCs/>
          <w:sz w:val="20"/>
          <w:szCs w:val="20"/>
        </w:rPr>
        <w:t>Declaring and Using Functions</w:t>
      </w:r>
    </w:p>
    <w:p w14:paraId="59A3EBA9" w14:textId="77777777" w:rsidR="0012740A" w:rsidRPr="009D5E5F" w:rsidRDefault="0012740A" w:rsidP="0012740A">
      <w:pPr>
        <w:jc w:val="both"/>
        <w:rPr>
          <w:sz w:val="20"/>
          <w:szCs w:val="20"/>
        </w:rPr>
      </w:pPr>
      <w:r w:rsidRPr="009D5E5F">
        <w:rPr>
          <w:sz w:val="20"/>
          <w:szCs w:val="20"/>
        </w:rPr>
        <w:t>To declare a function, you specify the return type, function name, and any parameters it accepts. Here's an example:</w:t>
      </w:r>
    </w:p>
    <w:p w14:paraId="0094A81C" w14:textId="77777777" w:rsidR="0012740A" w:rsidRPr="009D5E5F" w:rsidRDefault="0012740A" w:rsidP="0012740A">
      <w:pPr>
        <w:jc w:val="both"/>
        <w:rPr>
          <w:b/>
          <w:bCs/>
          <w:sz w:val="20"/>
          <w:szCs w:val="20"/>
        </w:rPr>
      </w:pPr>
      <w:r w:rsidRPr="009D5E5F">
        <w:rPr>
          <w:sz w:val="20"/>
          <w:szCs w:val="20"/>
        </w:rPr>
        <w:tab/>
      </w:r>
      <w:r w:rsidRPr="009D5E5F">
        <w:rPr>
          <w:b/>
          <w:bCs/>
          <w:sz w:val="20"/>
          <w:szCs w:val="20"/>
        </w:rPr>
        <w:t xml:space="preserve">int addNumbers(int a, int b) </w:t>
      </w:r>
    </w:p>
    <w:p w14:paraId="6201FB5C" w14:textId="77777777" w:rsidR="0012740A" w:rsidRPr="009D5E5F" w:rsidRDefault="0012740A" w:rsidP="0012740A">
      <w:pPr>
        <w:ind w:firstLine="720"/>
        <w:jc w:val="both"/>
        <w:rPr>
          <w:sz w:val="20"/>
          <w:szCs w:val="20"/>
        </w:rPr>
      </w:pPr>
      <w:r w:rsidRPr="009D5E5F">
        <w:rPr>
          <w:sz w:val="20"/>
          <w:szCs w:val="20"/>
        </w:rPr>
        <w:t>{</w:t>
      </w:r>
    </w:p>
    <w:p w14:paraId="0114D351" w14:textId="77777777" w:rsidR="0012740A" w:rsidRPr="009D5E5F" w:rsidRDefault="0012740A" w:rsidP="0012740A">
      <w:pPr>
        <w:jc w:val="both"/>
        <w:rPr>
          <w:sz w:val="20"/>
          <w:szCs w:val="20"/>
        </w:rPr>
      </w:pPr>
      <w:r w:rsidRPr="009D5E5F">
        <w:rPr>
          <w:sz w:val="20"/>
          <w:szCs w:val="20"/>
        </w:rPr>
        <w:tab/>
        <w:t xml:space="preserve">    int sum = a + b;</w:t>
      </w:r>
    </w:p>
    <w:p w14:paraId="16FB6FAB" w14:textId="77777777" w:rsidR="0012740A" w:rsidRPr="009D5E5F" w:rsidRDefault="0012740A" w:rsidP="0012740A">
      <w:pPr>
        <w:jc w:val="both"/>
        <w:rPr>
          <w:sz w:val="20"/>
          <w:szCs w:val="20"/>
        </w:rPr>
      </w:pPr>
      <w:r w:rsidRPr="009D5E5F">
        <w:rPr>
          <w:sz w:val="20"/>
          <w:szCs w:val="20"/>
        </w:rPr>
        <w:tab/>
        <w:t xml:space="preserve">    return sum;</w:t>
      </w:r>
    </w:p>
    <w:p w14:paraId="46F7B12A" w14:textId="77777777" w:rsidR="0012740A" w:rsidRPr="009D5E5F" w:rsidRDefault="0012740A" w:rsidP="0012740A">
      <w:pPr>
        <w:jc w:val="both"/>
        <w:rPr>
          <w:sz w:val="20"/>
          <w:szCs w:val="20"/>
        </w:rPr>
      </w:pPr>
      <w:r w:rsidRPr="009D5E5F">
        <w:rPr>
          <w:sz w:val="20"/>
          <w:szCs w:val="20"/>
        </w:rPr>
        <w:tab/>
        <w:t>}</w:t>
      </w:r>
    </w:p>
    <w:p w14:paraId="27546686" w14:textId="77777777" w:rsidR="0012740A" w:rsidRPr="009D5E5F" w:rsidRDefault="0012740A" w:rsidP="0012740A">
      <w:pPr>
        <w:jc w:val="both"/>
        <w:rPr>
          <w:sz w:val="20"/>
          <w:szCs w:val="20"/>
        </w:rPr>
      </w:pPr>
      <w:r w:rsidRPr="009D5E5F">
        <w:rPr>
          <w:sz w:val="20"/>
          <w:szCs w:val="20"/>
        </w:rPr>
        <w:t>In the above code, a function named addNumbers is declared, which takes two integer parameters a and b. The function calculates their sum and returns the result.</w:t>
      </w:r>
    </w:p>
    <w:p w14:paraId="6BEDDEC5" w14:textId="77777777" w:rsidR="0012740A" w:rsidRPr="009D5E5F" w:rsidRDefault="0012740A" w:rsidP="0012740A">
      <w:pPr>
        <w:jc w:val="both"/>
        <w:rPr>
          <w:sz w:val="20"/>
          <w:szCs w:val="20"/>
        </w:rPr>
      </w:pPr>
      <w:r w:rsidRPr="009D5E5F">
        <w:rPr>
          <w:sz w:val="20"/>
          <w:szCs w:val="20"/>
        </w:rPr>
        <w:t xml:space="preserve">Functions are typically defined before they are used in the program. To call a function, you use its name </w:t>
      </w:r>
      <w:r w:rsidRPr="009D5E5F">
        <w:rPr>
          <w:sz w:val="20"/>
          <w:szCs w:val="20"/>
        </w:rPr>
        <w:lastRenderedPageBreak/>
        <w:t>followed by parentheses and any required arguments. Here's an example:</w:t>
      </w:r>
    </w:p>
    <w:p w14:paraId="1F881F55" w14:textId="77777777" w:rsidR="0012740A" w:rsidRPr="009D5E5F" w:rsidRDefault="0012740A" w:rsidP="0012740A">
      <w:pPr>
        <w:jc w:val="both"/>
        <w:rPr>
          <w:b/>
          <w:bCs/>
          <w:sz w:val="20"/>
          <w:szCs w:val="20"/>
        </w:rPr>
      </w:pPr>
      <w:r w:rsidRPr="009D5E5F">
        <w:rPr>
          <w:sz w:val="20"/>
          <w:szCs w:val="20"/>
        </w:rPr>
        <w:tab/>
      </w:r>
      <w:r w:rsidRPr="009D5E5F">
        <w:rPr>
          <w:b/>
          <w:bCs/>
          <w:sz w:val="20"/>
          <w:szCs w:val="20"/>
        </w:rPr>
        <w:t>int result = addNumbers(5, 3);</w:t>
      </w:r>
    </w:p>
    <w:p w14:paraId="4426CBC8" w14:textId="77777777" w:rsidR="0012740A" w:rsidRPr="009D5E5F" w:rsidRDefault="0012740A" w:rsidP="0012740A">
      <w:pPr>
        <w:jc w:val="both"/>
        <w:rPr>
          <w:sz w:val="20"/>
          <w:szCs w:val="20"/>
        </w:rPr>
      </w:pPr>
      <w:r w:rsidRPr="009D5E5F">
        <w:rPr>
          <w:sz w:val="20"/>
          <w:szCs w:val="20"/>
        </w:rPr>
        <w:t>In the above code, the addNumbers function is called with arguments 5 and 3. The returned value is assigned to the variable result.</w:t>
      </w:r>
    </w:p>
    <w:p w14:paraId="1F649193" w14:textId="77777777" w:rsidR="0012740A" w:rsidRPr="009D5E5F" w:rsidRDefault="0012740A" w:rsidP="0012740A">
      <w:pPr>
        <w:jc w:val="both"/>
        <w:rPr>
          <w:sz w:val="20"/>
          <w:szCs w:val="20"/>
        </w:rPr>
      </w:pPr>
      <w:r w:rsidRPr="009D5E5F">
        <w:rPr>
          <w:sz w:val="20"/>
          <w:szCs w:val="20"/>
        </w:rPr>
        <w:t>Functions play a crucial role in C programming as they allow for code organization, reusability, and the separation of complex tasks into smaller, manageable units.</w:t>
      </w:r>
    </w:p>
    <w:p w14:paraId="703166AD" w14:textId="77777777" w:rsidR="0012740A" w:rsidRPr="009D5E5F" w:rsidRDefault="0012740A" w:rsidP="009E7866">
      <w:pPr>
        <w:jc w:val="both"/>
        <w:rPr>
          <w:sz w:val="20"/>
          <w:szCs w:val="20"/>
        </w:rPr>
      </w:pPr>
    </w:p>
    <w:p w14:paraId="323CF67B" w14:textId="77777777" w:rsidR="0012740A" w:rsidRPr="009D5E5F" w:rsidRDefault="0012740A" w:rsidP="0012740A">
      <w:pPr>
        <w:jc w:val="center"/>
        <w:outlineLvl w:val="3"/>
        <w:rPr>
          <w:rFonts w:ascii="var(--font-montserrat)" w:eastAsia="Times New Roman" w:hAnsi="var(--font-montserrat)" w:cs="Times New Roman"/>
          <w:b/>
          <w:bCs/>
          <w:caps/>
          <w:color w:val="88919B"/>
          <w:sz w:val="20"/>
          <w:szCs w:val="20"/>
        </w:rPr>
      </w:pPr>
      <w:r w:rsidRPr="009D5E5F">
        <w:rPr>
          <w:rFonts w:ascii="var(--font-montserrat)" w:eastAsia="Times New Roman" w:hAnsi="var(--font-montserrat)" w:cs="Times New Roman"/>
          <w:b/>
          <w:bCs/>
          <w:caps/>
          <w:color w:val="88919B"/>
          <w:sz w:val="20"/>
          <w:szCs w:val="20"/>
        </w:rPr>
        <w:t>TOPIC 8</w:t>
      </w:r>
    </w:p>
    <w:p w14:paraId="67C89B6E" w14:textId="77777777" w:rsidR="0012740A" w:rsidRPr="009D5E5F" w:rsidRDefault="0012740A" w:rsidP="0012740A">
      <w:pPr>
        <w:jc w:val="center"/>
        <w:outlineLvl w:val="1"/>
        <w:rPr>
          <w:rFonts w:ascii="var(--font-montserrat)" w:eastAsia="Times New Roman" w:hAnsi="var(--font-montserrat)" w:cs="Times New Roman"/>
          <w:b/>
          <w:bCs/>
          <w:color w:val="2D3845"/>
          <w:sz w:val="20"/>
          <w:szCs w:val="20"/>
        </w:rPr>
      </w:pPr>
      <w:r w:rsidRPr="009D5E5F">
        <w:rPr>
          <w:rFonts w:ascii="var(--font-montserrat)" w:eastAsia="Times New Roman" w:hAnsi="var(--font-montserrat)" w:cs="Times New Roman"/>
          <w:b/>
          <w:bCs/>
          <w:color w:val="2D3845"/>
          <w:sz w:val="20"/>
          <w:szCs w:val="20"/>
        </w:rPr>
        <w:t>Comments</w:t>
      </w:r>
    </w:p>
    <w:p w14:paraId="15FFC77F" w14:textId="77777777" w:rsidR="0012740A" w:rsidRPr="009D5E5F" w:rsidRDefault="0012740A" w:rsidP="0012740A">
      <w:pPr>
        <w:rPr>
          <w:rFonts w:ascii="__Inter_Fallback_e66fe9" w:eastAsia="Times New Roman" w:hAnsi="__Inter_Fallback_e66fe9" w:cs="Times New Roman"/>
          <w:color w:val="2D3845"/>
          <w:sz w:val="20"/>
          <w:szCs w:val="20"/>
        </w:rPr>
      </w:pPr>
    </w:p>
    <w:p w14:paraId="10950245" w14:textId="77777777" w:rsidR="0012740A" w:rsidRPr="009D5E5F" w:rsidRDefault="0012740A" w:rsidP="0012740A">
      <w:pPr>
        <w:jc w:val="both"/>
        <w:rPr>
          <w:sz w:val="20"/>
          <w:szCs w:val="20"/>
        </w:rPr>
      </w:pPr>
      <w:r w:rsidRPr="009D5E5F">
        <w:rPr>
          <w:sz w:val="20"/>
          <w:szCs w:val="20"/>
        </w:rPr>
        <w:t>Comments play a crucial role in code documentation. They provide additional context, explanations, and instructions within the code, aiding both developers and future maintainers. In this guide, we will explore the importance of comments in code documentation and discuss different types of comments commonly used in C programming.</w:t>
      </w:r>
    </w:p>
    <w:p w14:paraId="3F84CE35" w14:textId="77777777" w:rsidR="0012740A" w:rsidRPr="009D5E5F" w:rsidRDefault="0012740A" w:rsidP="0012740A">
      <w:pPr>
        <w:jc w:val="both"/>
        <w:rPr>
          <w:sz w:val="20"/>
          <w:szCs w:val="20"/>
        </w:rPr>
      </w:pPr>
    </w:p>
    <w:p w14:paraId="64E7A97C" w14:textId="77777777" w:rsidR="0012740A" w:rsidRPr="009D5E5F" w:rsidRDefault="0012740A" w:rsidP="0012740A">
      <w:pPr>
        <w:jc w:val="both"/>
        <w:rPr>
          <w:b/>
          <w:bCs/>
          <w:sz w:val="20"/>
          <w:szCs w:val="20"/>
        </w:rPr>
      </w:pPr>
      <w:r w:rsidRPr="009D5E5F">
        <w:rPr>
          <w:b/>
          <w:bCs/>
          <w:sz w:val="20"/>
          <w:szCs w:val="20"/>
        </w:rPr>
        <w:t>Importance of Comments in Code Documentation</w:t>
      </w:r>
    </w:p>
    <w:p w14:paraId="265DD8E8" w14:textId="77777777" w:rsidR="0012740A" w:rsidRPr="009D5E5F" w:rsidRDefault="0012740A" w:rsidP="0012740A">
      <w:pPr>
        <w:jc w:val="both"/>
        <w:rPr>
          <w:b/>
          <w:bCs/>
          <w:sz w:val="20"/>
          <w:szCs w:val="20"/>
        </w:rPr>
      </w:pPr>
      <w:r w:rsidRPr="009D5E5F">
        <w:rPr>
          <w:b/>
          <w:bCs/>
          <w:sz w:val="20"/>
          <w:szCs w:val="20"/>
        </w:rPr>
        <w:t>Enhancing Code Readability and Understanding</w:t>
      </w:r>
    </w:p>
    <w:p w14:paraId="79571478" w14:textId="77777777" w:rsidR="0012740A" w:rsidRPr="009D5E5F" w:rsidRDefault="0012740A" w:rsidP="0012740A">
      <w:pPr>
        <w:jc w:val="both"/>
        <w:rPr>
          <w:sz w:val="20"/>
          <w:szCs w:val="20"/>
        </w:rPr>
      </w:pPr>
      <w:r w:rsidRPr="009D5E5F">
        <w:rPr>
          <w:sz w:val="20"/>
          <w:szCs w:val="20"/>
        </w:rPr>
        <w:t>Comments act as a form of communication within the code, helping developers understand the purpose, functionality, and logic of different sections of code. They provide clarity by explaining complex algorithms, outlining key steps, and documenting important decisions made during the development process. Well-placed comments make code more readable and easier to understand, reducing the time and effort required for comprehension.</w:t>
      </w:r>
    </w:p>
    <w:p w14:paraId="1CB937C8" w14:textId="77777777" w:rsidR="0012740A" w:rsidRPr="009D5E5F" w:rsidRDefault="0012740A" w:rsidP="0012740A">
      <w:pPr>
        <w:jc w:val="both"/>
        <w:rPr>
          <w:sz w:val="20"/>
          <w:szCs w:val="20"/>
        </w:rPr>
      </w:pPr>
    </w:p>
    <w:p w14:paraId="089DB49F" w14:textId="77777777" w:rsidR="0012740A" w:rsidRPr="009D5E5F" w:rsidRDefault="0012740A" w:rsidP="0012740A">
      <w:pPr>
        <w:jc w:val="both"/>
        <w:rPr>
          <w:b/>
          <w:bCs/>
          <w:sz w:val="20"/>
          <w:szCs w:val="20"/>
        </w:rPr>
      </w:pPr>
      <w:r w:rsidRPr="009D5E5F">
        <w:rPr>
          <w:b/>
          <w:bCs/>
          <w:sz w:val="20"/>
          <w:szCs w:val="20"/>
        </w:rPr>
        <w:t>Facilitating Collaboration and Maintenance</w:t>
      </w:r>
    </w:p>
    <w:p w14:paraId="2526FDBF" w14:textId="77777777" w:rsidR="0012740A" w:rsidRPr="009D5E5F" w:rsidRDefault="0012740A" w:rsidP="0012740A">
      <w:pPr>
        <w:jc w:val="both"/>
        <w:rPr>
          <w:sz w:val="20"/>
          <w:szCs w:val="20"/>
        </w:rPr>
      </w:pPr>
      <w:r w:rsidRPr="009D5E5F">
        <w:rPr>
          <w:sz w:val="20"/>
          <w:szCs w:val="20"/>
        </w:rPr>
        <w:t>Comments also foster collaboration among team members by facilitating code sharing and maintenance. They enable multiple developers to work together on a project, understand each other's code, and make changes or improvements. Comments serve as a documentation resource, allowing developers to follow code logic, identify potential issues, and make informed modifications or updates.</w:t>
      </w:r>
    </w:p>
    <w:p w14:paraId="63E154E3" w14:textId="77777777" w:rsidR="0012740A" w:rsidRPr="009D5E5F" w:rsidRDefault="0012740A" w:rsidP="0012740A">
      <w:pPr>
        <w:jc w:val="both"/>
        <w:rPr>
          <w:b/>
          <w:bCs/>
          <w:sz w:val="20"/>
          <w:szCs w:val="20"/>
        </w:rPr>
      </w:pPr>
      <w:r w:rsidRPr="009D5E5F">
        <w:rPr>
          <w:b/>
          <w:bCs/>
          <w:sz w:val="20"/>
          <w:szCs w:val="20"/>
        </w:rPr>
        <w:t>Assisting Debugging and Troubleshooting</w:t>
      </w:r>
    </w:p>
    <w:p w14:paraId="568273C3" w14:textId="77777777" w:rsidR="0012740A" w:rsidRPr="009D5E5F" w:rsidRDefault="0012740A" w:rsidP="0012740A">
      <w:pPr>
        <w:jc w:val="both"/>
        <w:rPr>
          <w:sz w:val="20"/>
          <w:szCs w:val="20"/>
        </w:rPr>
      </w:pPr>
      <w:r w:rsidRPr="009D5E5F">
        <w:rPr>
          <w:sz w:val="20"/>
          <w:szCs w:val="20"/>
        </w:rPr>
        <w:t>During the debugging process, comments can be invaluable in identifying and isolating problematic code sections. By temporarily commenting out specific code blocks or providing explanations about the intended functionality, developers can narrow down the root cause of an issue and accelerate the troubleshooting process.</w:t>
      </w:r>
    </w:p>
    <w:p w14:paraId="659FDDDF" w14:textId="77777777" w:rsidR="0012740A" w:rsidRPr="009D5E5F" w:rsidRDefault="0012740A" w:rsidP="0012740A">
      <w:pPr>
        <w:jc w:val="both"/>
        <w:rPr>
          <w:sz w:val="20"/>
          <w:szCs w:val="20"/>
        </w:rPr>
      </w:pPr>
    </w:p>
    <w:p w14:paraId="410FB2A4" w14:textId="77777777" w:rsidR="0012740A" w:rsidRPr="009D5E5F" w:rsidRDefault="0012740A" w:rsidP="0012740A">
      <w:pPr>
        <w:jc w:val="both"/>
        <w:rPr>
          <w:b/>
          <w:bCs/>
          <w:sz w:val="20"/>
          <w:szCs w:val="20"/>
        </w:rPr>
      </w:pPr>
      <w:r w:rsidRPr="009D5E5F">
        <w:rPr>
          <w:b/>
          <w:bCs/>
          <w:sz w:val="20"/>
          <w:szCs w:val="20"/>
        </w:rPr>
        <w:t>Different Types of Comments in C Programming</w:t>
      </w:r>
    </w:p>
    <w:p w14:paraId="1245165F" w14:textId="77777777" w:rsidR="0012740A" w:rsidRPr="009D5E5F" w:rsidRDefault="0012740A" w:rsidP="0012740A">
      <w:pPr>
        <w:jc w:val="both"/>
        <w:rPr>
          <w:b/>
          <w:bCs/>
          <w:sz w:val="20"/>
          <w:szCs w:val="20"/>
        </w:rPr>
      </w:pPr>
    </w:p>
    <w:p w14:paraId="7F77F75A" w14:textId="77777777" w:rsidR="0012740A" w:rsidRPr="009D5E5F" w:rsidRDefault="0012740A" w:rsidP="0012740A">
      <w:pPr>
        <w:jc w:val="both"/>
        <w:rPr>
          <w:b/>
          <w:bCs/>
          <w:sz w:val="20"/>
          <w:szCs w:val="20"/>
        </w:rPr>
      </w:pPr>
      <w:r w:rsidRPr="009D5E5F">
        <w:rPr>
          <w:b/>
          <w:bCs/>
          <w:sz w:val="20"/>
          <w:szCs w:val="20"/>
        </w:rPr>
        <w:t>Single-Line Comments</w:t>
      </w:r>
    </w:p>
    <w:p w14:paraId="3859246B" w14:textId="77777777" w:rsidR="0012740A" w:rsidRPr="009D5E5F" w:rsidRDefault="0012740A" w:rsidP="0012740A">
      <w:pPr>
        <w:jc w:val="both"/>
        <w:rPr>
          <w:sz w:val="20"/>
          <w:szCs w:val="20"/>
        </w:rPr>
      </w:pPr>
      <w:r w:rsidRPr="009D5E5F">
        <w:rPr>
          <w:sz w:val="20"/>
          <w:szCs w:val="20"/>
        </w:rPr>
        <w:t>Single-line comments are used to add explanations or comments on a single line. They are typically used for short descriptions or annotations. In C, single-line comments start with // and continue until the end of the line. Here's an example:</w:t>
      </w:r>
    </w:p>
    <w:p w14:paraId="4ED6E5ED" w14:textId="77777777" w:rsidR="0012740A" w:rsidRPr="009D5E5F" w:rsidRDefault="0012740A" w:rsidP="0012740A">
      <w:pPr>
        <w:jc w:val="both"/>
        <w:rPr>
          <w:color w:val="7F7F7F" w:themeColor="text1" w:themeTint="80"/>
          <w:sz w:val="20"/>
          <w:szCs w:val="20"/>
        </w:rPr>
      </w:pPr>
      <w:r w:rsidRPr="009D5E5F">
        <w:rPr>
          <w:sz w:val="20"/>
          <w:szCs w:val="20"/>
        </w:rPr>
        <w:tab/>
        <w:t xml:space="preserve">int age; </w:t>
      </w:r>
      <w:r w:rsidRPr="009D5E5F">
        <w:rPr>
          <w:color w:val="7F7F7F" w:themeColor="text1" w:themeTint="80"/>
          <w:sz w:val="20"/>
          <w:szCs w:val="20"/>
        </w:rPr>
        <w:t>// Variable to store the user's age</w:t>
      </w:r>
    </w:p>
    <w:p w14:paraId="253F92C3" w14:textId="77777777" w:rsidR="0012740A" w:rsidRPr="009D5E5F" w:rsidRDefault="0012740A" w:rsidP="0012740A">
      <w:pPr>
        <w:jc w:val="both"/>
        <w:rPr>
          <w:b/>
          <w:bCs/>
          <w:sz w:val="20"/>
          <w:szCs w:val="20"/>
        </w:rPr>
      </w:pPr>
      <w:r w:rsidRPr="009D5E5F">
        <w:rPr>
          <w:b/>
          <w:bCs/>
          <w:sz w:val="20"/>
          <w:szCs w:val="20"/>
        </w:rPr>
        <w:t>Multi-Line Comments</w:t>
      </w:r>
    </w:p>
    <w:p w14:paraId="12EDF844" w14:textId="77777777" w:rsidR="0012740A" w:rsidRPr="009D5E5F" w:rsidRDefault="0012740A" w:rsidP="0012740A">
      <w:pPr>
        <w:jc w:val="both"/>
        <w:rPr>
          <w:sz w:val="20"/>
          <w:szCs w:val="20"/>
        </w:rPr>
      </w:pPr>
      <w:r w:rsidRPr="009D5E5F">
        <w:rPr>
          <w:sz w:val="20"/>
          <w:szCs w:val="20"/>
        </w:rPr>
        <w:t>Multi-line comments, also known as block comments, allow for longer explanations or comments spanning multiple lines. They are useful for documenting larger sections of code, outlining functions, or providing more extensive explanations. In C, multi-line comments start with /* and end with */. Here's an example:</w:t>
      </w:r>
    </w:p>
    <w:p w14:paraId="4E5A0FBC" w14:textId="77777777" w:rsidR="0012740A" w:rsidRPr="009D5E5F" w:rsidRDefault="0012740A" w:rsidP="0012740A">
      <w:pPr>
        <w:jc w:val="both"/>
        <w:rPr>
          <w:sz w:val="20"/>
          <w:szCs w:val="20"/>
        </w:rPr>
      </w:pPr>
      <w:r w:rsidRPr="009D5E5F">
        <w:rPr>
          <w:sz w:val="20"/>
          <w:szCs w:val="20"/>
        </w:rPr>
        <w:tab/>
        <w:t>/*</w:t>
      </w:r>
    </w:p>
    <w:p w14:paraId="701A80A0" w14:textId="77777777" w:rsidR="0012740A" w:rsidRPr="009D5E5F" w:rsidRDefault="0012740A" w:rsidP="0012740A">
      <w:pPr>
        <w:jc w:val="both"/>
        <w:rPr>
          <w:sz w:val="20"/>
          <w:szCs w:val="20"/>
        </w:rPr>
      </w:pPr>
      <w:r w:rsidRPr="009D5E5F">
        <w:rPr>
          <w:sz w:val="20"/>
          <w:szCs w:val="20"/>
        </w:rPr>
        <w:tab/>
        <w:t>This function calculates the sum of two numbers.</w:t>
      </w:r>
    </w:p>
    <w:p w14:paraId="43C57874" w14:textId="77777777" w:rsidR="0012740A" w:rsidRPr="009D5E5F" w:rsidRDefault="0012740A" w:rsidP="0012740A">
      <w:pPr>
        <w:jc w:val="both"/>
        <w:rPr>
          <w:sz w:val="20"/>
          <w:szCs w:val="20"/>
        </w:rPr>
      </w:pPr>
      <w:r w:rsidRPr="009D5E5F">
        <w:rPr>
          <w:sz w:val="20"/>
          <w:szCs w:val="20"/>
        </w:rPr>
        <w:tab/>
        <w:t>Parameters:</w:t>
      </w:r>
    </w:p>
    <w:p w14:paraId="09AADD93" w14:textId="77777777" w:rsidR="0012740A" w:rsidRPr="009D5E5F" w:rsidRDefault="0012740A" w:rsidP="0012740A">
      <w:pPr>
        <w:jc w:val="both"/>
        <w:rPr>
          <w:sz w:val="20"/>
          <w:szCs w:val="20"/>
        </w:rPr>
      </w:pPr>
      <w:r w:rsidRPr="009D5E5F">
        <w:rPr>
          <w:sz w:val="20"/>
          <w:szCs w:val="20"/>
        </w:rPr>
        <w:tab/>
        <w:t>- a: First number</w:t>
      </w:r>
    </w:p>
    <w:p w14:paraId="7B03054C" w14:textId="77777777" w:rsidR="0012740A" w:rsidRPr="009D5E5F" w:rsidRDefault="0012740A" w:rsidP="0012740A">
      <w:pPr>
        <w:jc w:val="both"/>
        <w:rPr>
          <w:sz w:val="20"/>
          <w:szCs w:val="20"/>
        </w:rPr>
      </w:pPr>
      <w:r w:rsidRPr="009D5E5F">
        <w:rPr>
          <w:sz w:val="20"/>
          <w:szCs w:val="20"/>
        </w:rPr>
        <w:tab/>
        <w:t>- b: Second number</w:t>
      </w:r>
    </w:p>
    <w:p w14:paraId="3DEF3DF4" w14:textId="77777777" w:rsidR="0012740A" w:rsidRPr="009D5E5F" w:rsidRDefault="0012740A" w:rsidP="0012740A">
      <w:pPr>
        <w:jc w:val="both"/>
        <w:rPr>
          <w:sz w:val="20"/>
          <w:szCs w:val="20"/>
        </w:rPr>
      </w:pPr>
      <w:r w:rsidRPr="009D5E5F">
        <w:rPr>
          <w:sz w:val="20"/>
          <w:szCs w:val="20"/>
        </w:rPr>
        <w:tab/>
        <w:t>Returns:</w:t>
      </w:r>
    </w:p>
    <w:p w14:paraId="1E289189" w14:textId="77777777" w:rsidR="0012740A" w:rsidRPr="009D5E5F" w:rsidRDefault="0012740A" w:rsidP="0012740A">
      <w:pPr>
        <w:jc w:val="both"/>
        <w:rPr>
          <w:sz w:val="20"/>
          <w:szCs w:val="20"/>
        </w:rPr>
      </w:pPr>
      <w:r w:rsidRPr="009D5E5F">
        <w:rPr>
          <w:sz w:val="20"/>
          <w:szCs w:val="20"/>
        </w:rPr>
        <w:tab/>
        <w:t>The sum of a and b.</w:t>
      </w:r>
    </w:p>
    <w:p w14:paraId="1563EAB9" w14:textId="77777777" w:rsidR="0012740A" w:rsidRPr="009D5E5F" w:rsidRDefault="0012740A" w:rsidP="0012740A">
      <w:pPr>
        <w:jc w:val="both"/>
        <w:rPr>
          <w:sz w:val="20"/>
          <w:szCs w:val="20"/>
        </w:rPr>
      </w:pPr>
      <w:r w:rsidRPr="009D5E5F">
        <w:rPr>
          <w:sz w:val="20"/>
          <w:szCs w:val="20"/>
        </w:rPr>
        <w:tab/>
        <w:t>*/</w:t>
      </w:r>
    </w:p>
    <w:p w14:paraId="3530664B" w14:textId="77777777" w:rsidR="0012740A" w:rsidRPr="009D5E5F" w:rsidRDefault="0012740A" w:rsidP="0012740A">
      <w:pPr>
        <w:jc w:val="both"/>
        <w:rPr>
          <w:sz w:val="20"/>
          <w:szCs w:val="20"/>
        </w:rPr>
      </w:pPr>
      <w:r w:rsidRPr="009D5E5F">
        <w:rPr>
          <w:sz w:val="20"/>
          <w:szCs w:val="20"/>
        </w:rPr>
        <w:tab/>
        <w:t>int addNumbers(int a, int b) {</w:t>
      </w:r>
    </w:p>
    <w:p w14:paraId="1CD10FBC" w14:textId="77777777" w:rsidR="0012740A" w:rsidRPr="009D5E5F" w:rsidRDefault="0012740A" w:rsidP="0012740A">
      <w:pPr>
        <w:jc w:val="both"/>
        <w:rPr>
          <w:sz w:val="20"/>
          <w:szCs w:val="20"/>
        </w:rPr>
      </w:pPr>
      <w:r w:rsidRPr="009D5E5F">
        <w:rPr>
          <w:sz w:val="20"/>
          <w:szCs w:val="20"/>
        </w:rPr>
        <w:tab/>
        <w:t xml:space="preserve">    return a + b;</w:t>
      </w:r>
    </w:p>
    <w:p w14:paraId="1B555386" w14:textId="77777777" w:rsidR="0012740A" w:rsidRPr="009D5E5F" w:rsidRDefault="0012740A" w:rsidP="0012740A">
      <w:pPr>
        <w:jc w:val="both"/>
        <w:rPr>
          <w:sz w:val="20"/>
          <w:szCs w:val="20"/>
        </w:rPr>
      </w:pPr>
      <w:r w:rsidRPr="009D5E5F">
        <w:rPr>
          <w:sz w:val="20"/>
          <w:szCs w:val="20"/>
        </w:rPr>
        <w:tab/>
        <w:t>}</w:t>
      </w:r>
    </w:p>
    <w:p w14:paraId="3372064F" w14:textId="77777777" w:rsidR="0012740A" w:rsidRPr="009D5E5F" w:rsidRDefault="0012740A" w:rsidP="0012740A">
      <w:pPr>
        <w:jc w:val="both"/>
        <w:rPr>
          <w:b/>
          <w:bCs/>
          <w:sz w:val="20"/>
          <w:szCs w:val="20"/>
        </w:rPr>
      </w:pPr>
      <w:r w:rsidRPr="009D5E5F">
        <w:rPr>
          <w:b/>
          <w:bCs/>
          <w:sz w:val="20"/>
          <w:szCs w:val="20"/>
        </w:rPr>
        <w:t>Commenting Out Code</w:t>
      </w:r>
    </w:p>
    <w:p w14:paraId="3868DB3E" w14:textId="77777777" w:rsidR="0012740A" w:rsidRPr="009D5E5F" w:rsidRDefault="0012740A" w:rsidP="0012740A">
      <w:pPr>
        <w:jc w:val="both"/>
        <w:rPr>
          <w:sz w:val="20"/>
          <w:szCs w:val="20"/>
        </w:rPr>
      </w:pPr>
      <w:r w:rsidRPr="009D5E5F">
        <w:rPr>
          <w:sz w:val="20"/>
          <w:szCs w:val="20"/>
        </w:rPr>
        <w:t xml:space="preserve">Comments can also be used to temporarily disable or "comment out" sections of code. This technique is helpful during testing, experimentation, or when wanting to exclude specific code without deleting it. By commenting out code, you ensure that it is not </w:t>
      </w:r>
      <w:r w:rsidRPr="009D5E5F">
        <w:rPr>
          <w:sz w:val="20"/>
          <w:szCs w:val="20"/>
        </w:rPr>
        <w:t>executed while still keeping it in the source file for future reference or reintegration. Here's an example:</w:t>
      </w:r>
    </w:p>
    <w:p w14:paraId="29AFAB7F" w14:textId="77777777" w:rsidR="0012740A" w:rsidRPr="009D5E5F" w:rsidRDefault="0012740A" w:rsidP="0012740A">
      <w:pPr>
        <w:jc w:val="both"/>
        <w:rPr>
          <w:sz w:val="20"/>
          <w:szCs w:val="20"/>
        </w:rPr>
      </w:pPr>
      <w:r w:rsidRPr="009D5E5F">
        <w:rPr>
          <w:sz w:val="20"/>
          <w:szCs w:val="20"/>
        </w:rPr>
        <w:tab/>
        <w:t>/*</w:t>
      </w:r>
    </w:p>
    <w:p w14:paraId="5352F609" w14:textId="77777777" w:rsidR="0012740A" w:rsidRPr="009D5E5F" w:rsidRDefault="0012740A" w:rsidP="0012740A">
      <w:pPr>
        <w:jc w:val="both"/>
        <w:rPr>
          <w:sz w:val="20"/>
          <w:szCs w:val="20"/>
        </w:rPr>
      </w:pPr>
      <w:r w:rsidRPr="009D5E5F">
        <w:rPr>
          <w:sz w:val="20"/>
          <w:szCs w:val="20"/>
        </w:rPr>
        <w:tab/>
        <w:t>int x = 5;</w:t>
      </w:r>
    </w:p>
    <w:p w14:paraId="30B59B60" w14:textId="77777777" w:rsidR="0012740A" w:rsidRPr="009D5E5F" w:rsidRDefault="0012740A" w:rsidP="0012740A">
      <w:pPr>
        <w:jc w:val="both"/>
        <w:rPr>
          <w:sz w:val="20"/>
          <w:szCs w:val="20"/>
        </w:rPr>
      </w:pPr>
      <w:r w:rsidRPr="009D5E5F">
        <w:rPr>
          <w:sz w:val="20"/>
          <w:szCs w:val="20"/>
        </w:rPr>
        <w:tab/>
        <w:t>int y = 10;</w:t>
      </w:r>
    </w:p>
    <w:p w14:paraId="42167F20" w14:textId="77777777" w:rsidR="0012740A" w:rsidRPr="009D5E5F" w:rsidRDefault="0012740A" w:rsidP="0012740A">
      <w:pPr>
        <w:jc w:val="both"/>
        <w:rPr>
          <w:sz w:val="20"/>
          <w:szCs w:val="20"/>
        </w:rPr>
      </w:pPr>
      <w:r w:rsidRPr="009D5E5F">
        <w:rPr>
          <w:sz w:val="20"/>
          <w:szCs w:val="20"/>
        </w:rPr>
        <w:tab/>
        <w:t>int sum = x + y;</w:t>
      </w:r>
    </w:p>
    <w:p w14:paraId="7417D2E0" w14:textId="77777777" w:rsidR="0012740A" w:rsidRPr="009D5E5F" w:rsidRDefault="0012740A" w:rsidP="0012740A">
      <w:pPr>
        <w:jc w:val="both"/>
        <w:rPr>
          <w:sz w:val="20"/>
          <w:szCs w:val="20"/>
        </w:rPr>
      </w:pPr>
      <w:r w:rsidRPr="009D5E5F">
        <w:rPr>
          <w:sz w:val="20"/>
          <w:szCs w:val="20"/>
        </w:rPr>
        <w:tab/>
        <w:t>*/</w:t>
      </w:r>
    </w:p>
    <w:p w14:paraId="5101DCED" w14:textId="77777777" w:rsidR="009D27EE" w:rsidRPr="009D5E5F" w:rsidRDefault="009D27EE" w:rsidP="009D27EE">
      <w:pPr>
        <w:pStyle w:val="Heading4"/>
        <w:shd w:val="clear" w:color="auto" w:fill="F0F5F9"/>
        <w:spacing w:before="0" w:beforeAutospacing="0" w:after="0" w:afterAutospacing="0"/>
        <w:jc w:val="center"/>
        <w:rPr>
          <w:rFonts w:ascii="var(--font-montserrat)" w:hAnsi="var(--font-montserrat)"/>
          <w:caps/>
          <w:color w:val="88919B"/>
          <w:sz w:val="20"/>
          <w:szCs w:val="20"/>
        </w:rPr>
      </w:pPr>
      <w:r w:rsidRPr="009D5E5F">
        <w:rPr>
          <w:rFonts w:ascii="var(--font-montserrat)" w:hAnsi="var(--font-montserrat)"/>
          <w:caps/>
          <w:color w:val="88919B"/>
          <w:sz w:val="20"/>
          <w:szCs w:val="20"/>
        </w:rPr>
        <w:t>TOPIC 9</w:t>
      </w:r>
    </w:p>
    <w:p w14:paraId="4F854C2F" w14:textId="77777777" w:rsidR="009D27EE" w:rsidRPr="009D5E5F" w:rsidRDefault="009D27EE" w:rsidP="009D27EE">
      <w:pPr>
        <w:pStyle w:val="Heading2"/>
        <w:shd w:val="clear" w:color="auto" w:fill="F0F5F9"/>
        <w:spacing w:before="0" w:beforeAutospacing="0" w:after="0" w:afterAutospacing="0"/>
        <w:jc w:val="center"/>
        <w:rPr>
          <w:rFonts w:ascii="var(--font-montserrat)" w:hAnsi="var(--font-montserrat)"/>
          <w:color w:val="2D3845"/>
          <w:sz w:val="20"/>
          <w:szCs w:val="20"/>
        </w:rPr>
      </w:pPr>
      <w:r w:rsidRPr="009D5E5F">
        <w:rPr>
          <w:rFonts w:ascii="var(--font-montserrat)" w:hAnsi="var(--font-montserrat)"/>
          <w:color w:val="2D3845"/>
          <w:sz w:val="20"/>
          <w:szCs w:val="20"/>
        </w:rPr>
        <w:t>Variables</w:t>
      </w:r>
    </w:p>
    <w:p w14:paraId="47C889FB" w14:textId="77777777" w:rsidR="0012740A" w:rsidRPr="009D5E5F" w:rsidRDefault="0012740A" w:rsidP="009E7866">
      <w:pPr>
        <w:jc w:val="both"/>
        <w:rPr>
          <w:sz w:val="20"/>
          <w:szCs w:val="20"/>
        </w:rPr>
      </w:pPr>
    </w:p>
    <w:p w14:paraId="73623307" w14:textId="77777777" w:rsidR="009D27EE" w:rsidRPr="009D5E5F" w:rsidRDefault="009D27EE" w:rsidP="009D27EE">
      <w:pPr>
        <w:jc w:val="both"/>
        <w:rPr>
          <w:sz w:val="20"/>
          <w:szCs w:val="20"/>
        </w:rPr>
      </w:pPr>
      <w:r w:rsidRPr="009D5E5F">
        <w:rPr>
          <w:sz w:val="20"/>
          <w:szCs w:val="20"/>
        </w:rPr>
        <w:t>Variables are essential components in programming that allow us to store and manipulate data. They play a crucial role in defining and managing information within a program. In this guide, we will explore the declaration, initialization, and usage of variables in the context of the C programming language. We will also discuss different data types and recommended naming conventions for variables.</w:t>
      </w:r>
    </w:p>
    <w:p w14:paraId="194C9360" w14:textId="77777777" w:rsidR="009D27EE" w:rsidRPr="009D5E5F" w:rsidRDefault="009D27EE" w:rsidP="009D27EE">
      <w:pPr>
        <w:jc w:val="both"/>
        <w:rPr>
          <w:sz w:val="20"/>
          <w:szCs w:val="20"/>
        </w:rPr>
      </w:pPr>
    </w:p>
    <w:p w14:paraId="29BE78DB" w14:textId="77777777" w:rsidR="009D27EE" w:rsidRPr="009D5E5F" w:rsidRDefault="009D27EE" w:rsidP="009D27EE">
      <w:pPr>
        <w:jc w:val="both"/>
        <w:rPr>
          <w:b/>
          <w:bCs/>
          <w:sz w:val="20"/>
          <w:szCs w:val="20"/>
        </w:rPr>
      </w:pPr>
      <w:r w:rsidRPr="009D5E5F">
        <w:rPr>
          <w:b/>
          <w:bCs/>
          <w:sz w:val="20"/>
          <w:szCs w:val="20"/>
        </w:rPr>
        <w:t>Declaration and Initialization of Variables</w:t>
      </w:r>
    </w:p>
    <w:p w14:paraId="0B2F3F21" w14:textId="77777777" w:rsidR="009D27EE" w:rsidRPr="009D5E5F" w:rsidRDefault="009D27EE" w:rsidP="009D27EE">
      <w:pPr>
        <w:jc w:val="both"/>
        <w:rPr>
          <w:b/>
          <w:bCs/>
          <w:sz w:val="20"/>
          <w:szCs w:val="20"/>
        </w:rPr>
      </w:pPr>
      <w:r w:rsidRPr="009D5E5F">
        <w:rPr>
          <w:b/>
          <w:bCs/>
          <w:sz w:val="20"/>
          <w:szCs w:val="20"/>
        </w:rPr>
        <w:t>Declaration of Variables</w:t>
      </w:r>
    </w:p>
    <w:p w14:paraId="2E959919" w14:textId="77777777" w:rsidR="009D27EE" w:rsidRPr="009D5E5F" w:rsidRDefault="009D27EE" w:rsidP="009D27EE">
      <w:pPr>
        <w:jc w:val="both"/>
        <w:rPr>
          <w:sz w:val="20"/>
          <w:szCs w:val="20"/>
        </w:rPr>
      </w:pPr>
      <w:r w:rsidRPr="009D5E5F">
        <w:rPr>
          <w:sz w:val="20"/>
          <w:szCs w:val="20"/>
        </w:rPr>
        <w:t>In C, variables must be declared before they can be used. A variable declaration consists of specifying the data type and the variable name. Here's an example of declaring an integer variable named age:</w:t>
      </w:r>
    </w:p>
    <w:p w14:paraId="3C1F3231" w14:textId="77777777" w:rsidR="009D27EE" w:rsidRPr="009D5E5F" w:rsidRDefault="009D27EE" w:rsidP="009D27EE">
      <w:pPr>
        <w:jc w:val="both"/>
        <w:rPr>
          <w:b/>
          <w:bCs/>
          <w:sz w:val="20"/>
          <w:szCs w:val="20"/>
        </w:rPr>
      </w:pPr>
      <w:r w:rsidRPr="009D5E5F">
        <w:rPr>
          <w:sz w:val="20"/>
          <w:szCs w:val="20"/>
        </w:rPr>
        <w:tab/>
      </w:r>
      <w:r w:rsidRPr="009D5E5F">
        <w:rPr>
          <w:b/>
          <w:bCs/>
          <w:sz w:val="20"/>
          <w:szCs w:val="20"/>
        </w:rPr>
        <w:t>int age;</w:t>
      </w:r>
    </w:p>
    <w:p w14:paraId="13D5610A" w14:textId="77777777" w:rsidR="009D27EE" w:rsidRPr="009D5E5F" w:rsidRDefault="009D27EE" w:rsidP="009D27EE">
      <w:pPr>
        <w:jc w:val="both"/>
        <w:rPr>
          <w:sz w:val="20"/>
          <w:szCs w:val="20"/>
        </w:rPr>
      </w:pPr>
      <w:r w:rsidRPr="009D5E5F">
        <w:rPr>
          <w:sz w:val="20"/>
          <w:szCs w:val="20"/>
        </w:rPr>
        <w:t>In the above code, we declare an integer variable called age. This declaration informs the compiler about the type of data that age will hold.</w:t>
      </w:r>
    </w:p>
    <w:p w14:paraId="7BF86AEF" w14:textId="77777777" w:rsidR="009D27EE" w:rsidRPr="009D5E5F" w:rsidRDefault="009D27EE" w:rsidP="009D27EE">
      <w:pPr>
        <w:jc w:val="both"/>
        <w:rPr>
          <w:b/>
          <w:bCs/>
          <w:sz w:val="20"/>
          <w:szCs w:val="20"/>
        </w:rPr>
      </w:pPr>
      <w:r w:rsidRPr="009D5E5F">
        <w:rPr>
          <w:b/>
          <w:bCs/>
          <w:sz w:val="20"/>
          <w:szCs w:val="20"/>
        </w:rPr>
        <w:t>Initialization of Variables</w:t>
      </w:r>
    </w:p>
    <w:p w14:paraId="042B5CC5" w14:textId="77777777" w:rsidR="009D27EE" w:rsidRPr="009D5E5F" w:rsidRDefault="009D27EE" w:rsidP="009D27EE">
      <w:pPr>
        <w:jc w:val="both"/>
        <w:rPr>
          <w:sz w:val="20"/>
          <w:szCs w:val="20"/>
        </w:rPr>
      </w:pPr>
      <w:r w:rsidRPr="009D5E5F">
        <w:rPr>
          <w:sz w:val="20"/>
          <w:szCs w:val="20"/>
        </w:rPr>
        <w:t>After declaring a variable, we can assign an initial value to it through initialization. Initialization is the process of providing an initial value to a variable at the time of declaration. Here's an example:</w:t>
      </w:r>
    </w:p>
    <w:p w14:paraId="0E92B47B" w14:textId="77777777" w:rsidR="009D27EE" w:rsidRPr="009D5E5F" w:rsidRDefault="009D27EE" w:rsidP="009D27EE">
      <w:pPr>
        <w:jc w:val="both"/>
        <w:rPr>
          <w:b/>
          <w:bCs/>
          <w:sz w:val="20"/>
          <w:szCs w:val="20"/>
        </w:rPr>
      </w:pPr>
      <w:r w:rsidRPr="009D5E5F">
        <w:rPr>
          <w:sz w:val="20"/>
          <w:szCs w:val="20"/>
        </w:rPr>
        <w:tab/>
      </w:r>
      <w:r w:rsidRPr="009D5E5F">
        <w:rPr>
          <w:b/>
          <w:bCs/>
          <w:sz w:val="20"/>
          <w:szCs w:val="20"/>
        </w:rPr>
        <w:t>int age = 25;</w:t>
      </w:r>
    </w:p>
    <w:p w14:paraId="2D228E07" w14:textId="77777777" w:rsidR="009D27EE" w:rsidRPr="009D5E5F" w:rsidRDefault="009D27EE" w:rsidP="009D27EE">
      <w:pPr>
        <w:jc w:val="both"/>
        <w:rPr>
          <w:sz w:val="20"/>
          <w:szCs w:val="20"/>
        </w:rPr>
      </w:pPr>
      <w:r w:rsidRPr="009D5E5F">
        <w:rPr>
          <w:sz w:val="20"/>
          <w:szCs w:val="20"/>
        </w:rPr>
        <w:t>In the above code, we declare and initialize the variable age with the value 25. Initialization allows us to set an initial value, making the variable ready for use immediately.</w:t>
      </w:r>
    </w:p>
    <w:p w14:paraId="21AF76FD" w14:textId="77777777" w:rsidR="009D27EE" w:rsidRPr="009D5E5F" w:rsidRDefault="009D27EE" w:rsidP="009D27EE">
      <w:pPr>
        <w:jc w:val="both"/>
        <w:rPr>
          <w:b/>
          <w:bCs/>
          <w:sz w:val="20"/>
          <w:szCs w:val="20"/>
        </w:rPr>
      </w:pPr>
    </w:p>
    <w:p w14:paraId="63749695" w14:textId="77777777" w:rsidR="009D27EE" w:rsidRPr="009D5E5F" w:rsidRDefault="009D27EE" w:rsidP="009D27EE">
      <w:pPr>
        <w:jc w:val="both"/>
        <w:rPr>
          <w:b/>
          <w:bCs/>
          <w:sz w:val="20"/>
          <w:szCs w:val="20"/>
        </w:rPr>
      </w:pPr>
    </w:p>
    <w:p w14:paraId="0AC1C7B2" w14:textId="77777777" w:rsidR="009D27EE" w:rsidRPr="009D5E5F" w:rsidRDefault="009D27EE" w:rsidP="009D27EE">
      <w:pPr>
        <w:jc w:val="both"/>
        <w:rPr>
          <w:b/>
          <w:bCs/>
          <w:sz w:val="20"/>
          <w:szCs w:val="20"/>
        </w:rPr>
      </w:pPr>
    </w:p>
    <w:p w14:paraId="4716AAEA" w14:textId="77777777" w:rsidR="009D27EE" w:rsidRPr="009D5E5F" w:rsidRDefault="009D27EE" w:rsidP="009D27EE">
      <w:pPr>
        <w:jc w:val="both"/>
        <w:rPr>
          <w:b/>
          <w:bCs/>
          <w:sz w:val="20"/>
          <w:szCs w:val="20"/>
        </w:rPr>
      </w:pPr>
      <w:r w:rsidRPr="009D5E5F">
        <w:rPr>
          <w:b/>
          <w:bCs/>
          <w:sz w:val="20"/>
          <w:szCs w:val="20"/>
        </w:rPr>
        <w:t>Usage of Variables</w:t>
      </w:r>
    </w:p>
    <w:p w14:paraId="4BA7B623" w14:textId="77777777" w:rsidR="009D27EE" w:rsidRPr="009D5E5F" w:rsidRDefault="009D27EE" w:rsidP="009D27EE">
      <w:pPr>
        <w:jc w:val="both"/>
        <w:rPr>
          <w:b/>
          <w:bCs/>
          <w:sz w:val="20"/>
          <w:szCs w:val="20"/>
        </w:rPr>
      </w:pPr>
      <w:r w:rsidRPr="009D5E5F">
        <w:rPr>
          <w:b/>
          <w:bCs/>
          <w:sz w:val="20"/>
          <w:szCs w:val="20"/>
        </w:rPr>
        <w:t>Assigning Values to Variables</w:t>
      </w:r>
    </w:p>
    <w:p w14:paraId="7C034277" w14:textId="77777777" w:rsidR="009D27EE" w:rsidRPr="009D5E5F" w:rsidRDefault="009D27EE" w:rsidP="009D27EE">
      <w:pPr>
        <w:jc w:val="both"/>
        <w:rPr>
          <w:sz w:val="20"/>
          <w:szCs w:val="20"/>
        </w:rPr>
      </w:pPr>
      <w:r w:rsidRPr="009D5E5F">
        <w:rPr>
          <w:sz w:val="20"/>
          <w:szCs w:val="20"/>
        </w:rPr>
        <w:lastRenderedPageBreak/>
        <w:t>Once declared and initialized, variables can be assigned new values using the assignment operator (=). Here's an example:</w:t>
      </w:r>
    </w:p>
    <w:p w14:paraId="2419C2B2" w14:textId="77777777" w:rsidR="009D27EE" w:rsidRPr="009D5E5F" w:rsidRDefault="009D27EE" w:rsidP="009D27EE">
      <w:pPr>
        <w:jc w:val="both"/>
        <w:rPr>
          <w:b/>
          <w:bCs/>
          <w:sz w:val="20"/>
          <w:szCs w:val="20"/>
        </w:rPr>
      </w:pPr>
      <w:r w:rsidRPr="009D5E5F">
        <w:rPr>
          <w:sz w:val="20"/>
          <w:szCs w:val="20"/>
        </w:rPr>
        <w:tab/>
      </w:r>
      <w:r w:rsidRPr="009D5E5F">
        <w:rPr>
          <w:b/>
          <w:bCs/>
          <w:sz w:val="20"/>
          <w:szCs w:val="20"/>
        </w:rPr>
        <w:t>age = 30;</w:t>
      </w:r>
    </w:p>
    <w:p w14:paraId="0B4EFD0F" w14:textId="77777777" w:rsidR="009D27EE" w:rsidRPr="009D5E5F" w:rsidRDefault="009D27EE" w:rsidP="009D27EE">
      <w:pPr>
        <w:jc w:val="both"/>
        <w:rPr>
          <w:sz w:val="20"/>
          <w:szCs w:val="20"/>
        </w:rPr>
      </w:pPr>
      <w:r w:rsidRPr="009D5E5F">
        <w:rPr>
          <w:sz w:val="20"/>
          <w:szCs w:val="20"/>
        </w:rPr>
        <w:t>In the above code, we update the value of the age variable to 30.</w:t>
      </w:r>
    </w:p>
    <w:p w14:paraId="704EEC7B" w14:textId="77777777" w:rsidR="009D27EE" w:rsidRPr="009D5E5F" w:rsidRDefault="009D27EE" w:rsidP="009D27EE">
      <w:pPr>
        <w:jc w:val="both"/>
        <w:rPr>
          <w:b/>
          <w:bCs/>
          <w:sz w:val="20"/>
          <w:szCs w:val="20"/>
        </w:rPr>
      </w:pPr>
    </w:p>
    <w:p w14:paraId="1ED32831" w14:textId="77777777" w:rsidR="009D27EE" w:rsidRPr="009D5E5F" w:rsidRDefault="009D27EE" w:rsidP="009D27EE">
      <w:pPr>
        <w:jc w:val="both"/>
        <w:rPr>
          <w:b/>
          <w:bCs/>
          <w:sz w:val="20"/>
          <w:szCs w:val="20"/>
        </w:rPr>
      </w:pPr>
      <w:r w:rsidRPr="009D5E5F">
        <w:rPr>
          <w:b/>
          <w:bCs/>
          <w:sz w:val="20"/>
          <w:szCs w:val="20"/>
        </w:rPr>
        <w:t>Using Variables in Expressions</w:t>
      </w:r>
    </w:p>
    <w:p w14:paraId="25B99CDF" w14:textId="77777777" w:rsidR="009D27EE" w:rsidRPr="009D5E5F" w:rsidRDefault="009D27EE" w:rsidP="009D27EE">
      <w:pPr>
        <w:jc w:val="both"/>
        <w:rPr>
          <w:sz w:val="20"/>
          <w:szCs w:val="20"/>
        </w:rPr>
      </w:pPr>
      <w:r w:rsidRPr="009D5E5F">
        <w:rPr>
          <w:sz w:val="20"/>
          <w:szCs w:val="20"/>
        </w:rPr>
        <w:t>Variables can be used in expressions to perform calculations or manipulate data. Here's an example:</w:t>
      </w:r>
    </w:p>
    <w:p w14:paraId="5CC3CBE9" w14:textId="77777777" w:rsidR="009D27EE" w:rsidRPr="009D5E5F" w:rsidRDefault="009D27EE" w:rsidP="009D27EE">
      <w:pPr>
        <w:jc w:val="both"/>
        <w:rPr>
          <w:b/>
          <w:bCs/>
          <w:sz w:val="20"/>
          <w:szCs w:val="20"/>
        </w:rPr>
      </w:pPr>
      <w:r w:rsidRPr="009D5E5F">
        <w:rPr>
          <w:sz w:val="20"/>
          <w:szCs w:val="20"/>
        </w:rPr>
        <w:tab/>
      </w:r>
      <w:r w:rsidRPr="009D5E5F">
        <w:rPr>
          <w:b/>
          <w:bCs/>
          <w:sz w:val="20"/>
          <w:szCs w:val="20"/>
        </w:rPr>
        <w:t>int result = age + 5;</w:t>
      </w:r>
    </w:p>
    <w:p w14:paraId="5E728CA0" w14:textId="77777777" w:rsidR="009D27EE" w:rsidRPr="009D5E5F" w:rsidRDefault="009D27EE" w:rsidP="009D27EE">
      <w:pPr>
        <w:jc w:val="both"/>
        <w:rPr>
          <w:sz w:val="20"/>
          <w:szCs w:val="20"/>
        </w:rPr>
      </w:pPr>
      <w:r w:rsidRPr="009D5E5F">
        <w:rPr>
          <w:sz w:val="20"/>
          <w:szCs w:val="20"/>
        </w:rPr>
        <w:t>In the above code, we calculate a new value by adding 5 to the value stored in the age variable and store the result in the result variable.</w:t>
      </w:r>
    </w:p>
    <w:p w14:paraId="6B89ADF0" w14:textId="77777777" w:rsidR="009D27EE" w:rsidRPr="009D5E5F" w:rsidRDefault="009D27EE" w:rsidP="009D27EE">
      <w:pPr>
        <w:jc w:val="both"/>
        <w:rPr>
          <w:sz w:val="20"/>
          <w:szCs w:val="20"/>
        </w:rPr>
      </w:pPr>
    </w:p>
    <w:p w14:paraId="1BE2CBE6" w14:textId="77777777" w:rsidR="009D27EE" w:rsidRPr="009D5E5F" w:rsidRDefault="009D27EE" w:rsidP="009D27EE">
      <w:pPr>
        <w:jc w:val="both"/>
        <w:rPr>
          <w:b/>
          <w:bCs/>
          <w:sz w:val="20"/>
          <w:szCs w:val="20"/>
        </w:rPr>
      </w:pPr>
      <w:r w:rsidRPr="009D5E5F">
        <w:rPr>
          <w:b/>
          <w:bCs/>
          <w:sz w:val="20"/>
          <w:szCs w:val="20"/>
        </w:rPr>
        <w:t>Printing Variables</w:t>
      </w:r>
    </w:p>
    <w:p w14:paraId="66B4E5D5" w14:textId="77777777" w:rsidR="009D27EE" w:rsidRPr="009D5E5F" w:rsidRDefault="009D27EE" w:rsidP="009D27EE">
      <w:pPr>
        <w:jc w:val="both"/>
        <w:rPr>
          <w:sz w:val="20"/>
          <w:szCs w:val="20"/>
        </w:rPr>
      </w:pPr>
      <w:r w:rsidRPr="009D5E5F">
        <w:rPr>
          <w:sz w:val="20"/>
          <w:szCs w:val="20"/>
        </w:rPr>
        <w:t>To display the value of a variable, we can use the printf() function from the C standard library. Here's an example:</w:t>
      </w:r>
    </w:p>
    <w:p w14:paraId="44E20DD2" w14:textId="77777777" w:rsidR="009D27EE" w:rsidRPr="009D5E5F" w:rsidRDefault="009D27EE" w:rsidP="009D27EE">
      <w:pPr>
        <w:jc w:val="both"/>
        <w:rPr>
          <w:b/>
          <w:bCs/>
          <w:sz w:val="20"/>
          <w:szCs w:val="20"/>
        </w:rPr>
      </w:pPr>
      <w:r w:rsidRPr="009D5E5F">
        <w:rPr>
          <w:sz w:val="20"/>
          <w:szCs w:val="20"/>
        </w:rPr>
        <w:tab/>
      </w:r>
      <w:r w:rsidRPr="009D5E5F">
        <w:rPr>
          <w:b/>
          <w:bCs/>
          <w:sz w:val="20"/>
          <w:szCs w:val="20"/>
        </w:rPr>
        <w:t>printf("The current age is %d\n", age);</w:t>
      </w:r>
    </w:p>
    <w:p w14:paraId="2F390B47" w14:textId="77777777" w:rsidR="009D27EE" w:rsidRPr="009D5E5F" w:rsidRDefault="009D27EE" w:rsidP="009D27EE">
      <w:pPr>
        <w:jc w:val="both"/>
        <w:rPr>
          <w:sz w:val="20"/>
          <w:szCs w:val="20"/>
        </w:rPr>
      </w:pPr>
      <w:r w:rsidRPr="009D5E5F">
        <w:rPr>
          <w:sz w:val="20"/>
          <w:szCs w:val="20"/>
        </w:rPr>
        <w:t>In the above code, we print the value of the age variable using the %d format specifier.</w:t>
      </w:r>
    </w:p>
    <w:p w14:paraId="3A728267" w14:textId="77777777" w:rsidR="009D27EE" w:rsidRPr="009D5E5F" w:rsidRDefault="009D27EE" w:rsidP="009D27EE">
      <w:pPr>
        <w:jc w:val="both"/>
        <w:rPr>
          <w:sz w:val="20"/>
          <w:szCs w:val="20"/>
        </w:rPr>
      </w:pPr>
    </w:p>
    <w:p w14:paraId="56017A90" w14:textId="77777777" w:rsidR="009D27EE" w:rsidRPr="009D5E5F" w:rsidRDefault="009D27EE" w:rsidP="009D27EE">
      <w:pPr>
        <w:jc w:val="both"/>
        <w:rPr>
          <w:b/>
          <w:bCs/>
          <w:sz w:val="20"/>
          <w:szCs w:val="20"/>
        </w:rPr>
      </w:pPr>
      <w:r w:rsidRPr="009D5E5F">
        <w:rPr>
          <w:b/>
          <w:bCs/>
          <w:sz w:val="20"/>
          <w:szCs w:val="20"/>
        </w:rPr>
        <w:t>Variable Naming Conventions</w:t>
      </w:r>
    </w:p>
    <w:p w14:paraId="11C7DBA7" w14:textId="77777777" w:rsidR="009D27EE" w:rsidRPr="009D5E5F" w:rsidRDefault="009D27EE" w:rsidP="009D27EE">
      <w:pPr>
        <w:jc w:val="both"/>
        <w:rPr>
          <w:sz w:val="20"/>
          <w:szCs w:val="20"/>
        </w:rPr>
      </w:pPr>
      <w:r w:rsidRPr="009D5E5F">
        <w:rPr>
          <w:sz w:val="20"/>
          <w:szCs w:val="20"/>
        </w:rPr>
        <w:t>To write clean and readable code, it is essential to follow certain naming conventions for variables. Here are some common practices:</w:t>
      </w:r>
    </w:p>
    <w:p w14:paraId="3B425A61" w14:textId="77777777" w:rsidR="009D27EE" w:rsidRPr="009D5E5F" w:rsidRDefault="009D27EE" w:rsidP="009D27EE">
      <w:pPr>
        <w:numPr>
          <w:ilvl w:val="0"/>
          <w:numId w:val="3"/>
        </w:numPr>
        <w:jc w:val="both"/>
        <w:rPr>
          <w:sz w:val="20"/>
          <w:szCs w:val="20"/>
        </w:rPr>
      </w:pPr>
      <w:r w:rsidRPr="009D5E5F">
        <w:rPr>
          <w:sz w:val="20"/>
          <w:szCs w:val="20"/>
        </w:rPr>
        <w:t>Use descriptive names that reflect the purpose or meaning of the variable.</w:t>
      </w:r>
    </w:p>
    <w:p w14:paraId="7B92045D" w14:textId="77777777" w:rsidR="009D27EE" w:rsidRPr="009D5E5F" w:rsidRDefault="009D27EE" w:rsidP="009D27EE">
      <w:pPr>
        <w:numPr>
          <w:ilvl w:val="0"/>
          <w:numId w:val="3"/>
        </w:numPr>
        <w:jc w:val="both"/>
        <w:rPr>
          <w:sz w:val="20"/>
          <w:szCs w:val="20"/>
        </w:rPr>
      </w:pPr>
      <w:r w:rsidRPr="009D5E5F">
        <w:rPr>
          <w:sz w:val="20"/>
          <w:szCs w:val="20"/>
        </w:rPr>
        <w:t>Start variable names with a lowercase letter and use camel case for multiple words (e.g., firstName, studentAge).</w:t>
      </w:r>
    </w:p>
    <w:p w14:paraId="2BBE6EC7" w14:textId="77777777" w:rsidR="009D27EE" w:rsidRPr="009D5E5F" w:rsidRDefault="009D27EE" w:rsidP="009D27EE">
      <w:pPr>
        <w:numPr>
          <w:ilvl w:val="0"/>
          <w:numId w:val="3"/>
        </w:numPr>
        <w:jc w:val="both"/>
        <w:rPr>
          <w:sz w:val="20"/>
          <w:szCs w:val="20"/>
        </w:rPr>
      </w:pPr>
      <w:r w:rsidRPr="009D5E5F">
        <w:rPr>
          <w:sz w:val="20"/>
          <w:szCs w:val="20"/>
        </w:rPr>
        <w:t>Avoid using reserved keywords as variable names.</w:t>
      </w:r>
    </w:p>
    <w:p w14:paraId="43ACA009" w14:textId="77777777" w:rsidR="009D27EE" w:rsidRPr="009D5E5F" w:rsidRDefault="009D27EE" w:rsidP="009D27EE">
      <w:pPr>
        <w:numPr>
          <w:ilvl w:val="0"/>
          <w:numId w:val="3"/>
        </w:numPr>
        <w:jc w:val="both"/>
        <w:rPr>
          <w:sz w:val="20"/>
          <w:szCs w:val="20"/>
        </w:rPr>
      </w:pPr>
      <w:r w:rsidRPr="009D5E5F">
        <w:rPr>
          <w:sz w:val="20"/>
          <w:szCs w:val="20"/>
        </w:rPr>
        <w:t>Use meaningful abbreviations when necessary to maintain readability.</w:t>
      </w:r>
    </w:p>
    <w:p w14:paraId="508447A5" w14:textId="77777777" w:rsidR="009D27EE" w:rsidRPr="009D5E5F" w:rsidRDefault="009D27EE" w:rsidP="009D5E5F">
      <w:pPr>
        <w:jc w:val="both"/>
        <w:rPr>
          <w:sz w:val="20"/>
          <w:szCs w:val="20"/>
        </w:rPr>
      </w:pPr>
      <w:r w:rsidRPr="009D5E5F">
        <w:rPr>
          <w:sz w:val="20"/>
          <w:szCs w:val="20"/>
        </w:rPr>
        <w:t>By following consistent naming conventions, code becomes more understandable, maintainable, and easier to collaborate on.</w:t>
      </w:r>
    </w:p>
    <w:p w14:paraId="7DBD5EA1" w14:textId="77777777" w:rsidR="009D27EE" w:rsidRDefault="009D27EE" w:rsidP="009D27EE">
      <w:pPr>
        <w:rPr>
          <w:ins w:id="0" w:author="Microsoft Office User" w:date="2023-10-05T20:09:00Z"/>
          <w:sz w:val="20"/>
          <w:szCs w:val="20"/>
        </w:rPr>
      </w:pPr>
    </w:p>
    <w:p w14:paraId="64E43096" w14:textId="77777777" w:rsidR="009D5E5F" w:rsidRDefault="009D5E5F" w:rsidP="009D27EE">
      <w:pPr>
        <w:rPr>
          <w:ins w:id="1" w:author="Microsoft Office User" w:date="2023-10-05T20:09:00Z"/>
          <w:sz w:val="20"/>
          <w:szCs w:val="20"/>
        </w:rPr>
      </w:pPr>
    </w:p>
    <w:p w14:paraId="2128CC20" w14:textId="77777777" w:rsidR="009D5E5F" w:rsidRDefault="009D5E5F" w:rsidP="009D27EE">
      <w:pPr>
        <w:rPr>
          <w:ins w:id="2" w:author="Microsoft Office User" w:date="2023-10-05T20:09:00Z"/>
          <w:sz w:val="20"/>
          <w:szCs w:val="20"/>
        </w:rPr>
      </w:pPr>
    </w:p>
    <w:p w14:paraId="352BB51A" w14:textId="77777777" w:rsidR="009D5E5F" w:rsidRDefault="009D5E5F" w:rsidP="009D27EE">
      <w:pPr>
        <w:rPr>
          <w:ins w:id="3" w:author="Microsoft Office User" w:date="2023-10-05T20:09:00Z"/>
          <w:sz w:val="20"/>
          <w:szCs w:val="20"/>
        </w:rPr>
      </w:pPr>
    </w:p>
    <w:p w14:paraId="68CF793D" w14:textId="77777777" w:rsidR="009D5E5F" w:rsidRPr="009D5E5F" w:rsidRDefault="009D5E5F" w:rsidP="009D27EE">
      <w:pPr>
        <w:rPr>
          <w:sz w:val="20"/>
          <w:szCs w:val="20"/>
        </w:rPr>
      </w:pPr>
    </w:p>
    <w:p w14:paraId="7A6B0E58" w14:textId="77777777" w:rsidR="009D27EE" w:rsidRPr="009D5E5F" w:rsidRDefault="009D27EE" w:rsidP="009D5E5F">
      <w:pPr>
        <w:pStyle w:val="Heading4"/>
        <w:shd w:val="clear" w:color="auto" w:fill="F0F5F9"/>
        <w:spacing w:before="0" w:beforeAutospacing="0" w:after="0" w:afterAutospacing="0"/>
        <w:jc w:val="center"/>
        <w:rPr>
          <w:rFonts w:ascii="var(--font-montserrat)" w:hAnsi="var(--font-montserrat)"/>
          <w:caps/>
          <w:color w:val="88919B"/>
          <w:sz w:val="20"/>
          <w:szCs w:val="20"/>
        </w:rPr>
      </w:pPr>
      <w:r w:rsidRPr="009D5E5F">
        <w:rPr>
          <w:rFonts w:ascii="var(--font-montserrat)" w:hAnsi="var(--font-montserrat)"/>
          <w:caps/>
          <w:color w:val="88919B"/>
          <w:sz w:val="20"/>
          <w:szCs w:val="20"/>
        </w:rPr>
        <w:t>TOPIC 10</w:t>
      </w:r>
    </w:p>
    <w:p w14:paraId="78124977" w14:textId="77777777" w:rsidR="009D27EE" w:rsidRPr="009D5E5F" w:rsidRDefault="009D27EE" w:rsidP="009D27EE">
      <w:pPr>
        <w:pStyle w:val="Heading2"/>
        <w:shd w:val="clear" w:color="auto" w:fill="F0F5F9"/>
        <w:spacing w:before="0" w:beforeAutospacing="0" w:after="0" w:afterAutospacing="0"/>
        <w:jc w:val="center"/>
        <w:rPr>
          <w:rFonts w:ascii="var(--font-montserrat)" w:hAnsi="var(--font-montserrat)"/>
          <w:color w:val="2D3845"/>
          <w:sz w:val="20"/>
          <w:szCs w:val="20"/>
        </w:rPr>
      </w:pPr>
      <w:r w:rsidRPr="009D5E5F">
        <w:rPr>
          <w:rFonts w:ascii="var(--font-montserrat)" w:hAnsi="var(--font-montserrat)"/>
          <w:color w:val="2D3845"/>
          <w:sz w:val="20"/>
          <w:szCs w:val="20"/>
        </w:rPr>
        <w:t>Data Type</w:t>
      </w:r>
    </w:p>
    <w:p w14:paraId="7099520A" w14:textId="77777777" w:rsidR="009D27EE" w:rsidRPr="009D5E5F" w:rsidRDefault="009D27EE" w:rsidP="009D27EE">
      <w:pPr>
        <w:rPr>
          <w:rFonts w:ascii="__Inter_Fallback_e66fe9" w:eastAsia="Times New Roman" w:hAnsi="__Inter_Fallback_e66fe9" w:cs="Times New Roman"/>
          <w:color w:val="2D3845"/>
          <w:sz w:val="20"/>
          <w:szCs w:val="20"/>
        </w:rPr>
      </w:pPr>
    </w:p>
    <w:p w14:paraId="44ED348E" w14:textId="77777777" w:rsidR="009D27EE" w:rsidRPr="009D5E5F" w:rsidRDefault="009D27EE" w:rsidP="009D27EE">
      <w:pPr>
        <w:jc w:val="both"/>
        <w:rPr>
          <w:rFonts w:eastAsia="Times New Roman" w:cstheme="minorHAnsi"/>
          <w:color w:val="2D3845"/>
          <w:sz w:val="20"/>
          <w:szCs w:val="20"/>
        </w:rPr>
      </w:pPr>
      <w:r w:rsidRPr="009D5E5F">
        <w:rPr>
          <w:rFonts w:eastAsia="Times New Roman" w:cstheme="minorHAnsi"/>
          <w:color w:val="2D3845"/>
          <w:sz w:val="20"/>
          <w:szCs w:val="20"/>
        </w:rPr>
        <w:t>Data types in programming define the kind of data that variables can hold. They determine the size, range, and behavior of variables, allowing programmers to work with different types of data efficiently. In this guide, we will explore the common data types in C programming, including int, float, char, and more. We will discuss their size, range, and typical usage scenarios.</w:t>
      </w:r>
    </w:p>
    <w:p w14:paraId="5B060D37" w14:textId="77777777" w:rsidR="009D27EE" w:rsidRPr="009D5E5F" w:rsidRDefault="009D27EE" w:rsidP="009D27EE">
      <w:pPr>
        <w:jc w:val="both"/>
        <w:rPr>
          <w:rFonts w:eastAsia="Times New Roman" w:cstheme="minorHAnsi"/>
          <w:color w:val="2D3845"/>
          <w:sz w:val="20"/>
          <w:szCs w:val="20"/>
        </w:rPr>
      </w:pPr>
    </w:p>
    <w:p w14:paraId="1235EAD3"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Integer Data Types</w:t>
      </w:r>
    </w:p>
    <w:p w14:paraId="397E4D16"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int</w:t>
      </w:r>
    </w:p>
    <w:p w14:paraId="3D6013D1"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The int data type is used to represent whole numbers. It typically has a size of 4 bytes and a range of -2,147,483,648 to 2,147,483,647 (or -2^31 to 2^31 - 1). It is commonly used for variables that store integer values. Here's an example:</w:t>
      </w:r>
    </w:p>
    <w:p w14:paraId="29E51610"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ab/>
      </w:r>
      <w:r w:rsidRPr="009D5E5F">
        <w:rPr>
          <w:rFonts w:eastAsia="Times New Roman" w:cstheme="minorHAnsi"/>
          <w:b/>
          <w:bCs/>
          <w:color w:val="2D3845"/>
          <w:sz w:val="20"/>
          <w:szCs w:val="20"/>
        </w:rPr>
        <w:t>int age = 25;</w:t>
      </w:r>
    </w:p>
    <w:p w14:paraId="548C352F" w14:textId="77777777" w:rsidR="003E7EEF" w:rsidRPr="009D5E5F" w:rsidRDefault="003E7EEF" w:rsidP="003E7EEF">
      <w:pPr>
        <w:jc w:val="both"/>
        <w:rPr>
          <w:rFonts w:eastAsia="Times New Roman" w:cstheme="minorHAnsi"/>
          <w:b/>
          <w:bCs/>
          <w:color w:val="2D3845"/>
          <w:sz w:val="20"/>
          <w:szCs w:val="20"/>
        </w:rPr>
      </w:pPr>
    </w:p>
    <w:p w14:paraId="21E12FF5"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short</w:t>
      </w:r>
    </w:p>
    <w:p w14:paraId="56F98259"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The short data type is used to represent smaller integer values. It typically has a size of 2 bytes and a range of -32,768 to 32,767 (or -2^15 to 2^15 - 1). It is useful when memory conservation is a concern. Here's an example:</w:t>
      </w:r>
    </w:p>
    <w:p w14:paraId="3D0A80F3"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ab/>
      </w:r>
      <w:r w:rsidRPr="009D5E5F">
        <w:rPr>
          <w:rFonts w:eastAsia="Times New Roman" w:cstheme="minorHAnsi"/>
          <w:b/>
          <w:bCs/>
          <w:color w:val="2D3845"/>
          <w:sz w:val="20"/>
          <w:szCs w:val="20"/>
        </w:rPr>
        <w:t>short quantity = 100;</w:t>
      </w:r>
    </w:p>
    <w:p w14:paraId="5701C457" w14:textId="77777777" w:rsidR="003E7EEF" w:rsidRPr="009D5E5F" w:rsidRDefault="003E7EEF" w:rsidP="003E7EEF">
      <w:pPr>
        <w:jc w:val="both"/>
        <w:rPr>
          <w:rFonts w:eastAsia="Times New Roman" w:cstheme="minorHAnsi"/>
          <w:b/>
          <w:bCs/>
          <w:color w:val="2D3845"/>
          <w:sz w:val="20"/>
          <w:szCs w:val="20"/>
        </w:rPr>
      </w:pPr>
    </w:p>
    <w:p w14:paraId="79D6242E"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long and long long</w:t>
      </w:r>
    </w:p>
    <w:p w14:paraId="2736EC1A"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The long and long long data types are used to represent larger integer values. The long type typically has a size of 4 bytes, while long long has a size of 8 bytes. The range of long is the same as int, while long long can represent even larger numbers. Here's an example:</w:t>
      </w:r>
    </w:p>
    <w:p w14:paraId="010C70CC"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color w:val="2D3845"/>
          <w:sz w:val="20"/>
          <w:szCs w:val="20"/>
        </w:rPr>
        <w:tab/>
      </w:r>
      <w:r w:rsidRPr="009D5E5F">
        <w:rPr>
          <w:rFonts w:eastAsia="Times New Roman" w:cstheme="minorHAnsi"/>
          <w:b/>
          <w:bCs/>
          <w:color w:val="2D3845"/>
          <w:sz w:val="20"/>
          <w:szCs w:val="20"/>
        </w:rPr>
        <w:t>long population = 1000000;</w:t>
      </w:r>
    </w:p>
    <w:p w14:paraId="5550034C"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color w:val="2D3845"/>
          <w:sz w:val="20"/>
          <w:szCs w:val="20"/>
        </w:rPr>
        <w:tab/>
      </w:r>
      <w:r w:rsidRPr="009D5E5F">
        <w:rPr>
          <w:rFonts w:eastAsia="Times New Roman" w:cstheme="minorHAnsi"/>
          <w:b/>
          <w:bCs/>
          <w:color w:val="2D3845"/>
          <w:sz w:val="20"/>
          <w:szCs w:val="20"/>
        </w:rPr>
        <w:t>long long veryLargeNumber = 1234567890123456789LL;</w:t>
      </w:r>
    </w:p>
    <w:p w14:paraId="799B557F"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Floating-Point Data Types</w:t>
      </w:r>
    </w:p>
    <w:p w14:paraId="572BDB1A"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float</w:t>
      </w:r>
    </w:p>
    <w:p w14:paraId="488158ED"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 xml:space="preserve">The float data type is used to represent floating-point numbers. It typically has a size of 4 bytes and can </w:t>
      </w:r>
      <w:r w:rsidRPr="009D5E5F">
        <w:rPr>
          <w:rFonts w:eastAsia="Times New Roman" w:cstheme="minorHAnsi"/>
          <w:color w:val="2D3845"/>
          <w:sz w:val="20"/>
          <w:szCs w:val="20"/>
        </w:rPr>
        <w:t>store decimal values with a precision of about 6 digits. Here's an example:</w:t>
      </w:r>
    </w:p>
    <w:p w14:paraId="253D45D4"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color w:val="2D3845"/>
          <w:sz w:val="20"/>
          <w:szCs w:val="20"/>
        </w:rPr>
        <w:tab/>
      </w:r>
      <w:r w:rsidRPr="009D5E5F">
        <w:rPr>
          <w:rFonts w:eastAsia="Times New Roman" w:cstheme="minorHAnsi"/>
          <w:b/>
          <w:bCs/>
          <w:color w:val="2D3845"/>
          <w:sz w:val="20"/>
          <w:szCs w:val="20"/>
        </w:rPr>
        <w:t>float pi = 3.14;</w:t>
      </w:r>
    </w:p>
    <w:p w14:paraId="3AACA5AA"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double</w:t>
      </w:r>
    </w:p>
    <w:p w14:paraId="0C5C47D2"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The double data type is used to represent double-precision floating-point numbers. It typically has a size of 8 bytes and provides a higher precision compared to float, with about 15 digits of precision. Here's an example:</w:t>
      </w:r>
    </w:p>
    <w:p w14:paraId="4B3C0DB1"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color w:val="2D3845"/>
          <w:sz w:val="20"/>
          <w:szCs w:val="20"/>
        </w:rPr>
        <w:tab/>
      </w:r>
      <w:r w:rsidRPr="009D5E5F">
        <w:rPr>
          <w:rFonts w:eastAsia="Times New Roman" w:cstheme="minorHAnsi"/>
          <w:b/>
          <w:bCs/>
          <w:color w:val="2D3845"/>
          <w:sz w:val="20"/>
          <w:szCs w:val="20"/>
        </w:rPr>
        <w:t>double largeNumber = 1234567890.123456789;</w:t>
      </w:r>
    </w:p>
    <w:p w14:paraId="59E6274D"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Character Data Types</w:t>
      </w:r>
    </w:p>
    <w:p w14:paraId="6D7E934E"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char</w:t>
      </w:r>
    </w:p>
    <w:p w14:paraId="2BE60B7A"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The char data type is used to represent single characters. It typically has a size of 1 byte and can store ASCII characters. Here's an example:</w:t>
      </w:r>
    </w:p>
    <w:p w14:paraId="33530FC7"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color w:val="2D3845"/>
          <w:sz w:val="20"/>
          <w:szCs w:val="20"/>
        </w:rPr>
        <w:tab/>
      </w:r>
      <w:r w:rsidRPr="009D5E5F">
        <w:rPr>
          <w:rFonts w:eastAsia="Times New Roman" w:cstheme="minorHAnsi"/>
          <w:b/>
          <w:bCs/>
          <w:color w:val="2D3845"/>
          <w:sz w:val="20"/>
          <w:szCs w:val="20"/>
        </w:rPr>
        <w:t>char grade = 'A';</w:t>
      </w:r>
    </w:p>
    <w:p w14:paraId="14911193" w14:textId="77777777" w:rsidR="003E7EEF" w:rsidRPr="009D5E5F" w:rsidRDefault="003E7EEF" w:rsidP="003E7EEF">
      <w:pPr>
        <w:jc w:val="both"/>
        <w:rPr>
          <w:rFonts w:eastAsia="Times New Roman" w:cstheme="minorHAnsi"/>
          <w:b/>
          <w:bCs/>
          <w:color w:val="2D3845"/>
          <w:sz w:val="20"/>
          <w:szCs w:val="20"/>
        </w:rPr>
      </w:pPr>
    </w:p>
    <w:p w14:paraId="1C5BE46F"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Short and Long Data Types</w:t>
      </w:r>
    </w:p>
    <w:p w14:paraId="0C573A5D"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short</w:t>
      </w:r>
    </w:p>
    <w:p w14:paraId="0966B291"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The short data type is used to represent smaller integer values. It has a size of 2 bytes and can store whole numbers ranging from -32,768 to 32,767.</w:t>
      </w:r>
    </w:p>
    <w:p w14:paraId="43DD21AB"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color w:val="2D3845"/>
          <w:sz w:val="20"/>
          <w:szCs w:val="20"/>
        </w:rPr>
        <w:t>Example:</w:t>
      </w:r>
    </w:p>
    <w:p w14:paraId="1561716B"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b/>
          <w:bCs/>
          <w:color w:val="2D3845"/>
          <w:sz w:val="20"/>
          <w:szCs w:val="20"/>
        </w:rPr>
        <w:tab/>
        <w:t>short temperature = -10;</w:t>
      </w:r>
    </w:p>
    <w:p w14:paraId="5648D69C"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In the above example, the variable temperature is of type short and is assigned the value -10. short data type is commonly used when you need to conserve memory or when you know that the values you need to store will fall within the range supported by short.</w:t>
      </w:r>
    </w:p>
    <w:p w14:paraId="435DF61D"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b/>
          <w:bCs/>
          <w:color w:val="2D3845"/>
          <w:sz w:val="20"/>
          <w:szCs w:val="20"/>
        </w:rPr>
        <w:t>long</w:t>
      </w:r>
    </w:p>
    <w:p w14:paraId="06B78F67"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The long data type is used to represent larger integer values. It has a size of 4 bytes and can store whole numbers ranging from -2,147,483,648 to 2,147,483,647.</w:t>
      </w:r>
    </w:p>
    <w:p w14:paraId="4B05263A"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Example:</w:t>
      </w:r>
    </w:p>
    <w:p w14:paraId="1F9867AC" w14:textId="77777777" w:rsidR="003E7EEF" w:rsidRPr="009D5E5F" w:rsidRDefault="003E7EEF" w:rsidP="003E7EEF">
      <w:pPr>
        <w:jc w:val="both"/>
        <w:rPr>
          <w:rFonts w:eastAsia="Times New Roman" w:cstheme="minorHAnsi"/>
          <w:b/>
          <w:bCs/>
          <w:color w:val="2D3845"/>
          <w:sz w:val="20"/>
          <w:szCs w:val="20"/>
        </w:rPr>
      </w:pPr>
      <w:r w:rsidRPr="009D5E5F">
        <w:rPr>
          <w:rFonts w:eastAsia="Times New Roman" w:cstheme="minorHAnsi"/>
          <w:color w:val="2D3845"/>
          <w:sz w:val="20"/>
          <w:szCs w:val="20"/>
        </w:rPr>
        <w:tab/>
      </w:r>
      <w:r w:rsidRPr="009D5E5F">
        <w:rPr>
          <w:rFonts w:eastAsia="Times New Roman" w:cstheme="minorHAnsi"/>
          <w:b/>
          <w:bCs/>
          <w:color w:val="2D3845"/>
          <w:sz w:val="20"/>
          <w:szCs w:val="20"/>
        </w:rPr>
        <w:t>long population = 1000000;</w:t>
      </w:r>
    </w:p>
    <w:p w14:paraId="34CDFAD7" w14:textId="77777777" w:rsidR="003E7EEF" w:rsidRPr="009D5E5F" w:rsidRDefault="003E7EEF" w:rsidP="003E7EEF">
      <w:pPr>
        <w:jc w:val="both"/>
        <w:rPr>
          <w:rFonts w:eastAsia="Times New Roman" w:cstheme="minorHAnsi"/>
          <w:color w:val="2D3845"/>
          <w:sz w:val="20"/>
          <w:szCs w:val="20"/>
        </w:rPr>
      </w:pPr>
      <w:r w:rsidRPr="009D5E5F">
        <w:rPr>
          <w:rFonts w:eastAsia="Times New Roman" w:cstheme="minorHAnsi"/>
          <w:color w:val="2D3845"/>
          <w:sz w:val="20"/>
          <w:szCs w:val="20"/>
        </w:rPr>
        <w:t>In the above example, the variable population is of type long and is assigned the value 1000000. The long data type is commonly used when you need to work with integer values that fall outside the range of int or when you require a larger storage capacity for your variables.</w:t>
      </w:r>
    </w:p>
    <w:p w14:paraId="5D1CDD46" w14:textId="77777777" w:rsidR="009D27EE" w:rsidRPr="009D5E5F" w:rsidRDefault="009D27EE" w:rsidP="009D27EE">
      <w:pPr>
        <w:jc w:val="both"/>
        <w:rPr>
          <w:rFonts w:eastAsia="Times New Roman" w:cstheme="minorHAnsi"/>
          <w:color w:val="2D3845"/>
          <w:sz w:val="20"/>
          <w:szCs w:val="20"/>
        </w:rPr>
        <w:sectPr w:rsidR="009D27EE" w:rsidRPr="009D5E5F" w:rsidSect="005303B8">
          <w:pgSz w:w="15840" w:h="12240" w:orient="landscape"/>
          <w:pgMar w:top="720" w:right="720" w:bottom="720" w:left="720" w:header="708" w:footer="708" w:gutter="0"/>
          <w:cols w:num="3" w:space="708"/>
          <w:docGrid w:linePitch="360"/>
        </w:sectPr>
      </w:pPr>
      <w:r w:rsidRPr="009D5E5F">
        <w:rPr>
          <w:rFonts w:eastAsia="Times New Roman" w:cstheme="minorHAnsi"/>
          <w:color w:val="2D3845"/>
          <w:sz w:val="20"/>
          <w:szCs w:val="20"/>
        </w:rPr>
        <w:br/>
      </w:r>
    </w:p>
    <w:p w14:paraId="3761B819" w14:textId="77777777" w:rsidR="009D27EE" w:rsidRPr="009D5E5F" w:rsidRDefault="009D27EE" w:rsidP="009D27EE">
      <w:pPr>
        <w:rPr>
          <w:rFonts w:ascii="__Inter_Fallback_e66fe9" w:eastAsia="Times New Roman" w:hAnsi="__Inter_Fallback_e66fe9" w:cs="Times New Roman"/>
          <w:b/>
          <w:bCs/>
          <w:color w:val="2D3845"/>
          <w:sz w:val="20"/>
          <w:szCs w:val="20"/>
        </w:rPr>
      </w:pPr>
      <w:r w:rsidRPr="009D5E5F">
        <w:rPr>
          <w:rFonts w:ascii="__Inter_Fallback_e66fe9" w:eastAsia="Times New Roman" w:hAnsi="__Inter_Fallback_e66fe9" w:cs="Times New Roman"/>
          <w:b/>
          <w:bCs/>
          <w:color w:val="2D3845"/>
          <w:sz w:val="20"/>
          <w:szCs w:val="20"/>
        </w:rPr>
        <w:lastRenderedPageBreak/>
        <w:t>Type</w:t>
      </w:r>
    </w:p>
    <w:tbl>
      <w:tblPr>
        <w:tblW w:w="13992" w:type="dxa"/>
        <w:tblCellSpacing w:w="15" w:type="dxa"/>
        <w:shd w:val="clear" w:color="auto" w:fill="B0B9BF"/>
        <w:tblCellMar>
          <w:top w:w="15" w:type="dxa"/>
          <w:left w:w="15" w:type="dxa"/>
          <w:bottom w:w="15" w:type="dxa"/>
          <w:right w:w="15" w:type="dxa"/>
        </w:tblCellMar>
        <w:tblLook w:val="04A0" w:firstRow="1" w:lastRow="0" w:firstColumn="1" w:lastColumn="0" w:noHBand="0" w:noVBand="1"/>
      </w:tblPr>
      <w:tblGrid>
        <w:gridCol w:w="3898"/>
        <w:gridCol w:w="6815"/>
        <w:gridCol w:w="3279"/>
      </w:tblGrid>
      <w:tr w:rsidR="009D27EE" w:rsidRPr="009D5E5F" w14:paraId="7D6F715E" w14:textId="77777777" w:rsidTr="009D27EE">
        <w:trPr>
          <w:tblHeader/>
          <w:tblCellSpacing w:w="15" w:type="dxa"/>
        </w:trPr>
        <w:tc>
          <w:tcPr>
            <w:tcW w:w="0" w:type="auto"/>
            <w:shd w:val="clear" w:color="auto" w:fill="F0F5F9"/>
            <w:tcMar>
              <w:top w:w="180" w:type="dxa"/>
              <w:left w:w="180" w:type="dxa"/>
              <w:bottom w:w="180" w:type="dxa"/>
              <w:right w:w="180" w:type="dxa"/>
            </w:tcMar>
            <w:vAlign w:val="center"/>
            <w:hideMark/>
          </w:tcPr>
          <w:p w14:paraId="3AE05F9D" w14:textId="77777777" w:rsidR="009D27EE" w:rsidRPr="009D5E5F" w:rsidRDefault="009D27EE" w:rsidP="009D27EE">
            <w:pPr>
              <w:rPr>
                <w:rFonts w:ascii="__Inter_Fallback_e66fe9" w:eastAsia="Times New Roman" w:hAnsi="__Inter_Fallback_e66fe9" w:cs="Times New Roman"/>
                <w:b/>
                <w:bCs/>
                <w:color w:val="2D3845"/>
                <w:sz w:val="20"/>
                <w:szCs w:val="20"/>
              </w:rPr>
            </w:pPr>
            <w:r w:rsidRPr="009D5E5F">
              <w:rPr>
                <w:rFonts w:ascii="__Inter_Fallback_e66fe9" w:eastAsia="Times New Roman" w:hAnsi="__Inter_Fallback_e66fe9" w:cs="Times New Roman"/>
                <w:b/>
                <w:bCs/>
                <w:color w:val="2D3845"/>
                <w:sz w:val="20"/>
                <w:szCs w:val="20"/>
              </w:rPr>
              <w:t>Type</w:t>
            </w:r>
          </w:p>
        </w:tc>
        <w:tc>
          <w:tcPr>
            <w:tcW w:w="0" w:type="auto"/>
            <w:shd w:val="clear" w:color="auto" w:fill="F0F5F9"/>
            <w:tcMar>
              <w:top w:w="180" w:type="dxa"/>
              <w:left w:w="180" w:type="dxa"/>
              <w:bottom w:w="180" w:type="dxa"/>
              <w:right w:w="180" w:type="dxa"/>
            </w:tcMar>
            <w:vAlign w:val="center"/>
            <w:hideMark/>
          </w:tcPr>
          <w:p w14:paraId="4CC0DD48" w14:textId="77777777" w:rsidR="009D27EE" w:rsidRPr="009D5E5F" w:rsidRDefault="009D27EE" w:rsidP="009D27EE">
            <w:pPr>
              <w:rPr>
                <w:rFonts w:ascii="__Inter_Fallback_e66fe9" w:eastAsia="Times New Roman" w:hAnsi="__Inter_Fallback_e66fe9" w:cs="Times New Roman"/>
                <w:b/>
                <w:bCs/>
                <w:color w:val="2D3845"/>
                <w:sz w:val="20"/>
                <w:szCs w:val="20"/>
              </w:rPr>
            </w:pPr>
            <w:r w:rsidRPr="009D5E5F">
              <w:rPr>
                <w:rFonts w:ascii="__Inter_Fallback_e66fe9" w:eastAsia="Times New Roman" w:hAnsi="__Inter_Fallback_e66fe9" w:cs="Times New Roman"/>
                <w:b/>
                <w:bCs/>
                <w:color w:val="2D3845"/>
                <w:sz w:val="20"/>
                <w:szCs w:val="20"/>
              </w:rPr>
              <w:t>Description</w:t>
            </w:r>
          </w:p>
        </w:tc>
        <w:tc>
          <w:tcPr>
            <w:tcW w:w="0" w:type="auto"/>
            <w:shd w:val="clear" w:color="auto" w:fill="F0F5F9"/>
            <w:tcMar>
              <w:top w:w="180" w:type="dxa"/>
              <w:left w:w="180" w:type="dxa"/>
              <w:bottom w:w="180" w:type="dxa"/>
              <w:right w:w="180" w:type="dxa"/>
            </w:tcMar>
            <w:vAlign w:val="center"/>
            <w:hideMark/>
          </w:tcPr>
          <w:p w14:paraId="1DF5E56E" w14:textId="77777777" w:rsidR="009D27EE" w:rsidRPr="009D5E5F" w:rsidRDefault="009D27EE" w:rsidP="009D27EE">
            <w:pPr>
              <w:rPr>
                <w:rFonts w:ascii="__Inter_Fallback_e66fe9" w:eastAsia="Times New Roman" w:hAnsi="__Inter_Fallback_e66fe9" w:cs="Times New Roman"/>
                <w:b/>
                <w:bCs/>
                <w:color w:val="2D3845"/>
                <w:sz w:val="20"/>
                <w:szCs w:val="20"/>
              </w:rPr>
            </w:pPr>
            <w:r w:rsidRPr="009D5E5F">
              <w:rPr>
                <w:rFonts w:ascii="__Inter_Fallback_e66fe9" w:eastAsia="Times New Roman" w:hAnsi="__Inter_Fallback_e66fe9" w:cs="Times New Roman"/>
                <w:b/>
                <w:bCs/>
                <w:color w:val="2D3845"/>
                <w:sz w:val="20"/>
                <w:szCs w:val="20"/>
              </w:rPr>
              <w:t>Format Specifier</w:t>
            </w:r>
          </w:p>
        </w:tc>
      </w:tr>
      <w:tr w:rsidR="009D27EE" w:rsidRPr="009D5E5F" w14:paraId="780D3B86"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375D1D22"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int</w:t>
            </w:r>
          </w:p>
        </w:tc>
        <w:tc>
          <w:tcPr>
            <w:tcW w:w="0" w:type="auto"/>
            <w:shd w:val="clear" w:color="auto" w:fill="FFFFFF"/>
            <w:tcMar>
              <w:top w:w="180" w:type="dxa"/>
              <w:left w:w="180" w:type="dxa"/>
              <w:bottom w:w="180" w:type="dxa"/>
              <w:right w:w="180" w:type="dxa"/>
            </w:tcMar>
            <w:vAlign w:val="center"/>
            <w:hideMark/>
          </w:tcPr>
          <w:p w14:paraId="0A33701B"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Whole numbers</w:t>
            </w:r>
          </w:p>
        </w:tc>
        <w:tc>
          <w:tcPr>
            <w:tcW w:w="0" w:type="auto"/>
            <w:shd w:val="clear" w:color="auto" w:fill="FFFFFF"/>
            <w:tcMar>
              <w:top w:w="180" w:type="dxa"/>
              <w:left w:w="180" w:type="dxa"/>
              <w:bottom w:w="180" w:type="dxa"/>
              <w:right w:w="180" w:type="dxa"/>
            </w:tcMar>
            <w:vAlign w:val="center"/>
            <w:hideMark/>
          </w:tcPr>
          <w:p w14:paraId="72606B9C"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%d, %i</w:t>
            </w:r>
          </w:p>
        </w:tc>
      </w:tr>
      <w:tr w:rsidR="009D27EE" w:rsidRPr="009D5E5F" w14:paraId="54FA8343"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2EB18DA0"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char</w:t>
            </w:r>
          </w:p>
        </w:tc>
        <w:tc>
          <w:tcPr>
            <w:tcW w:w="0" w:type="auto"/>
            <w:shd w:val="clear" w:color="auto" w:fill="FFFFFF"/>
            <w:tcMar>
              <w:top w:w="180" w:type="dxa"/>
              <w:left w:w="180" w:type="dxa"/>
              <w:bottom w:w="180" w:type="dxa"/>
              <w:right w:w="180" w:type="dxa"/>
            </w:tcMar>
            <w:vAlign w:val="center"/>
            <w:hideMark/>
          </w:tcPr>
          <w:p w14:paraId="6C92F609"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Individual characters</w:t>
            </w:r>
          </w:p>
        </w:tc>
        <w:tc>
          <w:tcPr>
            <w:tcW w:w="0" w:type="auto"/>
            <w:shd w:val="clear" w:color="auto" w:fill="FFFFFF"/>
            <w:tcMar>
              <w:top w:w="180" w:type="dxa"/>
              <w:left w:w="180" w:type="dxa"/>
              <w:bottom w:w="180" w:type="dxa"/>
              <w:right w:w="180" w:type="dxa"/>
            </w:tcMar>
            <w:vAlign w:val="center"/>
            <w:hideMark/>
          </w:tcPr>
          <w:p w14:paraId="5CF598F9"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%c</w:t>
            </w:r>
          </w:p>
        </w:tc>
      </w:tr>
      <w:tr w:rsidR="009D27EE" w:rsidRPr="009D5E5F" w14:paraId="323D4D1B"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298A9661"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string</w:t>
            </w:r>
          </w:p>
        </w:tc>
        <w:tc>
          <w:tcPr>
            <w:tcW w:w="0" w:type="auto"/>
            <w:shd w:val="clear" w:color="auto" w:fill="FFFFFF"/>
            <w:tcMar>
              <w:top w:w="180" w:type="dxa"/>
              <w:left w:w="180" w:type="dxa"/>
              <w:bottom w:w="180" w:type="dxa"/>
              <w:right w:w="180" w:type="dxa"/>
            </w:tcMar>
            <w:vAlign w:val="center"/>
            <w:hideMark/>
          </w:tcPr>
          <w:p w14:paraId="44B7D670"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Sequence of characters</w:t>
            </w:r>
          </w:p>
        </w:tc>
        <w:tc>
          <w:tcPr>
            <w:tcW w:w="0" w:type="auto"/>
            <w:shd w:val="clear" w:color="auto" w:fill="FFFFFF"/>
            <w:tcMar>
              <w:top w:w="180" w:type="dxa"/>
              <w:left w:w="180" w:type="dxa"/>
              <w:bottom w:w="180" w:type="dxa"/>
              <w:right w:w="180" w:type="dxa"/>
            </w:tcMar>
            <w:vAlign w:val="center"/>
            <w:hideMark/>
          </w:tcPr>
          <w:p w14:paraId="5BAA604D"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%s</w:t>
            </w:r>
          </w:p>
        </w:tc>
      </w:tr>
      <w:tr w:rsidR="009D27EE" w:rsidRPr="009D5E5F" w14:paraId="628C8D22"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74C3C432"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float</w:t>
            </w:r>
          </w:p>
        </w:tc>
        <w:tc>
          <w:tcPr>
            <w:tcW w:w="0" w:type="auto"/>
            <w:shd w:val="clear" w:color="auto" w:fill="FFFFFF"/>
            <w:tcMar>
              <w:top w:w="180" w:type="dxa"/>
              <w:left w:w="180" w:type="dxa"/>
              <w:bottom w:w="180" w:type="dxa"/>
              <w:right w:w="180" w:type="dxa"/>
            </w:tcMar>
            <w:vAlign w:val="center"/>
            <w:hideMark/>
          </w:tcPr>
          <w:p w14:paraId="154AA5A2"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Decimal numbers with smaller precision</w:t>
            </w:r>
          </w:p>
        </w:tc>
        <w:tc>
          <w:tcPr>
            <w:tcW w:w="0" w:type="auto"/>
            <w:shd w:val="clear" w:color="auto" w:fill="FFFFFF"/>
            <w:tcMar>
              <w:top w:w="180" w:type="dxa"/>
              <w:left w:w="180" w:type="dxa"/>
              <w:bottom w:w="180" w:type="dxa"/>
              <w:right w:w="180" w:type="dxa"/>
            </w:tcMar>
            <w:vAlign w:val="center"/>
            <w:hideMark/>
          </w:tcPr>
          <w:p w14:paraId="6BC0E7E1"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%f</w:t>
            </w:r>
          </w:p>
        </w:tc>
      </w:tr>
      <w:tr w:rsidR="009D27EE" w:rsidRPr="009D5E5F" w14:paraId="107F7C27"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450F4EDB"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double</w:t>
            </w:r>
          </w:p>
        </w:tc>
        <w:tc>
          <w:tcPr>
            <w:tcW w:w="0" w:type="auto"/>
            <w:shd w:val="clear" w:color="auto" w:fill="FFFFFF"/>
            <w:tcMar>
              <w:top w:w="180" w:type="dxa"/>
              <w:left w:w="180" w:type="dxa"/>
              <w:bottom w:w="180" w:type="dxa"/>
              <w:right w:w="180" w:type="dxa"/>
            </w:tcMar>
            <w:vAlign w:val="center"/>
            <w:hideMark/>
          </w:tcPr>
          <w:p w14:paraId="77510AE9"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Decimal numbers with higher precision</w:t>
            </w:r>
          </w:p>
        </w:tc>
        <w:tc>
          <w:tcPr>
            <w:tcW w:w="0" w:type="auto"/>
            <w:shd w:val="clear" w:color="auto" w:fill="FFFFFF"/>
            <w:tcMar>
              <w:top w:w="180" w:type="dxa"/>
              <w:left w:w="180" w:type="dxa"/>
              <w:bottom w:w="180" w:type="dxa"/>
              <w:right w:w="180" w:type="dxa"/>
            </w:tcMar>
            <w:vAlign w:val="center"/>
            <w:hideMark/>
          </w:tcPr>
          <w:p w14:paraId="7B1C874D"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%lf</w:t>
            </w:r>
          </w:p>
        </w:tc>
      </w:tr>
      <w:tr w:rsidR="009D27EE" w:rsidRPr="009D5E5F" w14:paraId="3F158665"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05CA9C4B"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short int</w:t>
            </w:r>
          </w:p>
        </w:tc>
        <w:tc>
          <w:tcPr>
            <w:tcW w:w="0" w:type="auto"/>
            <w:shd w:val="clear" w:color="auto" w:fill="FFFFFF"/>
            <w:tcMar>
              <w:top w:w="180" w:type="dxa"/>
              <w:left w:w="180" w:type="dxa"/>
              <w:bottom w:w="180" w:type="dxa"/>
              <w:right w:w="180" w:type="dxa"/>
            </w:tcMar>
            <w:vAlign w:val="center"/>
            <w:hideMark/>
          </w:tcPr>
          <w:p w14:paraId="48DA9E98"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Smaller whole numbers</w:t>
            </w:r>
          </w:p>
        </w:tc>
        <w:tc>
          <w:tcPr>
            <w:tcW w:w="0" w:type="auto"/>
            <w:shd w:val="clear" w:color="auto" w:fill="FFFFFF"/>
            <w:tcMar>
              <w:top w:w="180" w:type="dxa"/>
              <w:left w:w="180" w:type="dxa"/>
              <w:bottom w:w="180" w:type="dxa"/>
              <w:right w:w="180" w:type="dxa"/>
            </w:tcMar>
            <w:vAlign w:val="center"/>
            <w:hideMark/>
          </w:tcPr>
          <w:p w14:paraId="060313A6"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%hd</w:t>
            </w:r>
          </w:p>
        </w:tc>
      </w:tr>
      <w:tr w:rsidR="009D27EE" w:rsidRPr="009D5E5F" w14:paraId="45A66A2D"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37D1A849"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unsigned int</w:t>
            </w:r>
          </w:p>
        </w:tc>
        <w:tc>
          <w:tcPr>
            <w:tcW w:w="0" w:type="auto"/>
            <w:shd w:val="clear" w:color="auto" w:fill="FFFFFF"/>
            <w:tcMar>
              <w:top w:w="180" w:type="dxa"/>
              <w:left w:w="180" w:type="dxa"/>
              <w:bottom w:w="180" w:type="dxa"/>
              <w:right w:w="180" w:type="dxa"/>
            </w:tcMar>
            <w:vAlign w:val="center"/>
            <w:hideMark/>
          </w:tcPr>
          <w:p w14:paraId="0131B8F6"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Positive whole numbers</w:t>
            </w:r>
          </w:p>
        </w:tc>
        <w:tc>
          <w:tcPr>
            <w:tcW w:w="0" w:type="auto"/>
            <w:shd w:val="clear" w:color="auto" w:fill="FFFFFF"/>
            <w:tcMar>
              <w:top w:w="180" w:type="dxa"/>
              <w:left w:w="180" w:type="dxa"/>
              <w:bottom w:w="180" w:type="dxa"/>
              <w:right w:w="180" w:type="dxa"/>
            </w:tcMar>
            <w:vAlign w:val="center"/>
            <w:hideMark/>
          </w:tcPr>
          <w:p w14:paraId="6B9170EF"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%u</w:t>
            </w:r>
          </w:p>
        </w:tc>
      </w:tr>
      <w:tr w:rsidR="009D27EE" w:rsidRPr="009D5E5F" w14:paraId="5DD51E2B"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1C440E33"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long int</w:t>
            </w:r>
          </w:p>
        </w:tc>
        <w:tc>
          <w:tcPr>
            <w:tcW w:w="0" w:type="auto"/>
            <w:shd w:val="clear" w:color="auto" w:fill="FFFFFF"/>
            <w:tcMar>
              <w:top w:w="180" w:type="dxa"/>
              <w:left w:w="180" w:type="dxa"/>
              <w:bottom w:w="180" w:type="dxa"/>
              <w:right w:w="180" w:type="dxa"/>
            </w:tcMar>
            <w:vAlign w:val="center"/>
            <w:hideMark/>
          </w:tcPr>
          <w:p w14:paraId="79E189CC"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Larger signed whole numbers</w:t>
            </w:r>
          </w:p>
        </w:tc>
        <w:tc>
          <w:tcPr>
            <w:tcW w:w="0" w:type="auto"/>
            <w:shd w:val="clear" w:color="auto" w:fill="FFFFFF"/>
            <w:tcMar>
              <w:top w:w="180" w:type="dxa"/>
              <w:left w:w="180" w:type="dxa"/>
              <w:bottom w:w="180" w:type="dxa"/>
              <w:right w:w="180" w:type="dxa"/>
            </w:tcMar>
            <w:vAlign w:val="center"/>
            <w:hideMark/>
          </w:tcPr>
          <w:p w14:paraId="5C705E0E"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%ld, %li</w:t>
            </w:r>
          </w:p>
        </w:tc>
      </w:tr>
      <w:tr w:rsidR="009D27EE" w:rsidRPr="009D5E5F" w14:paraId="146FE705"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53F344B7"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long long int</w:t>
            </w:r>
          </w:p>
        </w:tc>
        <w:tc>
          <w:tcPr>
            <w:tcW w:w="0" w:type="auto"/>
            <w:shd w:val="clear" w:color="auto" w:fill="FFFFFF"/>
            <w:tcMar>
              <w:top w:w="180" w:type="dxa"/>
              <w:left w:w="180" w:type="dxa"/>
              <w:bottom w:w="180" w:type="dxa"/>
              <w:right w:w="180" w:type="dxa"/>
            </w:tcMar>
            <w:vAlign w:val="center"/>
            <w:hideMark/>
          </w:tcPr>
          <w:p w14:paraId="36A00C4E"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Very large signed whole numbers</w:t>
            </w:r>
          </w:p>
        </w:tc>
        <w:tc>
          <w:tcPr>
            <w:tcW w:w="0" w:type="auto"/>
            <w:shd w:val="clear" w:color="auto" w:fill="FFFFFF"/>
            <w:tcMar>
              <w:top w:w="180" w:type="dxa"/>
              <w:left w:w="180" w:type="dxa"/>
              <w:bottom w:w="180" w:type="dxa"/>
              <w:right w:w="180" w:type="dxa"/>
            </w:tcMar>
            <w:vAlign w:val="center"/>
            <w:hideMark/>
          </w:tcPr>
          <w:p w14:paraId="3504CE6C"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%lld, %lli</w:t>
            </w:r>
          </w:p>
        </w:tc>
      </w:tr>
      <w:tr w:rsidR="009D27EE" w:rsidRPr="009D5E5F" w14:paraId="44E33F79"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23FE5FDE"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unsigned long int</w:t>
            </w:r>
          </w:p>
        </w:tc>
        <w:tc>
          <w:tcPr>
            <w:tcW w:w="0" w:type="auto"/>
            <w:shd w:val="clear" w:color="auto" w:fill="FFFFFF"/>
            <w:tcMar>
              <w:top w:w="180" w:type="dxa"/>
              <w:left w:w="180" w:type="dxa"/>
              <w:bottom w:w="180" w:type="dxa"/>
              <w:right w:w="180" w:type="dxa"/>
            </w:tcMar>
            <w:vAlign w:val="center"/>
            <w:hideMark/>
          </w:tcPr>
          <w:p w14:paraId="70B09233"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Larger unsigned whole numbers</w:t>
            </w:r>
          </w:p>
        </w:tc>
        <w:tc>
          <w:tcPr>
            <w:tcW w:w="0" w:type="auto"/>
            <w:shd w:val="clear" w:color="auto" w:fill="FFFFFF"/>
            <w:tcMar>
              <w:top w:w="180" w:type="dxa"/>
              <w:left w:w="180" w:type="dxa"/>
              <w:bottom w:w="180" w:type="dxa"/>
              <w:right w:w="180" w:type="dxa"/>
            </w:tcMar>
            <w:vAlign w:val="center"/>
            <w:hideMark/>
          </w:tcPr>
          <w:p w14:paraId="40E5A477"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%lu</w:t>
            </w:r>
          </w:p>
        </w:tc>
      </w:tr>
      <w:tr w:rsidR="009D27EE" w:rsidRPr="009D5E5F" w14:paraId="2AF1ECAF"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5D06E16B"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unsigned long long int</w:t>
            </w:r>
          </w:p>
        </w:tc>
        <w:tc>
          <w:tcPr>
            <w:tcW w:w="0" w:type="auto"/>
            <w:shd w:val="clear" w:color="auto" w:fill="FFFFFF"/>
            <w:tcMar>
              <w:top w:w="180" w:type="dxa"/>
              <w:left w:w="180" w:type="dxa"/>
              <w:bottom w:w="180" w:type="dxa"/>
              <w:right w:w="180" w:type="dxa"/>
            </w:tcMar>
            <w:vAlign w:val="center"/>
            <w:hideMark/>
          </w:tcPr>
          <w:p w14:paraId="6C02A541"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Very large unsigned whole numbers</w:t>
            </w:r>
          </w:p>
        </w:tc>
        <w:tc>
          <w:tcPr>
            <w:tcW w:w="0" w:type="auto"/>
            <w:shd w:val="clear" w:color="auto" w:fill="FFFFFF"/>
            <w:tcMar>
              <w:top w:w="180" w:type="dxa"/>
              <w:left w:w="180" w:type="dxa"/>
              <w:bottom w:w="180" w:type="dxa"/>
              <w:right w:w="180" w:type="dxa"/>
            </w:tcMar>
            <w:vAlign w:val="center"/>
            <w:hideMark/>
          </w:tcPr>
          <w:p w14:paraId="3C8A9138"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%llu</w:t>
            </w:r>
          </w:p>
        </w:tc>
      </w:tr>
      <w:tr w:rsidR="009D27EE" w:rsidRPr="009D5E5F" w14:paraId="6F660C72"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1E11B929"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signed char</w:t>
            </w:r>
          </w:p>
        </w:tc>
        <w:tc>
          <w:tcPr>
            <w:tcW w:w="0" w:type="auto"/>
            <w:shd w:val="clear" w:color="auto" w:fill="FFFFFF"/>
            <w:tcMar>
              <w:top w:w="180" w:type="dxa"/>
              <w:left w:w="180" w:type="dxa"/>
              <w:bottom w:w="180" w:type="dxa"/>
              <w:right w:w="180" w:type="dxa"/>
            </w:tcMar>
            <w:vAlign w:val="center"/>
            <w:hideMark/>
          </w:tcPr>
          <w:p w14:paraId="28F92D97"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Signed individual characters</w:t>
            </w:r>
          </w:p>
        </w:tc>
        <w:tc>
          <w:tcPr>
            <w:tcW w:w="0" w:type="auto"/>
            <w:shd w:val="clear" w:color="auto" w:fill="FFFFFF"/>
            <w:tcMar>
              <w:top w:w="180" w:type="dxa"/>
              <w:left w:w="180" w:type="dxa"/>
              <w:bottom w:w="180" w:type="dxa"/>
              <w:right w:w="180" w:type="dxa"/>
            </w:tcMar>
            <w:vAlign w:val="center"/>
            <w:hideMark/>
          </w:tcPr>
          <w:p w14:paraId="7A56CF92"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%c</w:t>
            </w:r>
          </w:p>
        </w:tc>
      </w:tr>
      <w:tr w:rsidR="009D27EE" w:rsidRPr="009D5E5F" w14:paraId="5BCB0308"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38F86DB9"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unsigned char</w:t>
            </w:r>
          </w:p>
        </w:tc>
        <w:tc>
          <w:tcPr>
            <w:tcW w:w="0" w:type="auto"/>
            <w:shd w:val="clear" w:color="auto" w:fill="FFFFFF"/>
            <w:tcMar>
              <w:top w:w="180" w:type="dxa"/>
              <w:left w:w="180" w:type="dxa"/>
              <w:bottom w:w="180" w:type="dxa"/>
              <w:right w:w="180" w:type="dxa"/>
            </w:tcMar>
            <w:vAlign w:val="center"/>
            <w:hideMark/>
          </w:tcPr>
          <w:p w14:paraId="2D9612DF"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Unsigned individual characters</w:t>
            </w:r>
          </w:p>
        </w:tc>
        <w:tc>
          <w:tcPr>
            <w:tcW w:w="0" w:type="auto"/>
            <w:shd w:val="clear" w:color="auto" w:fill="FFFFFF"/>
            <w:tcMar>
              <w:top w:w="180" w:type="dxa"/>
              <w:left w:w="180" w:type="dxa"/>
              <w:bottom w:w="180" w:type="dxa"/>
              <w:right w:w="180" w:type="dxa"/>
            </w:tcMar>
            <w:vAlign w:val="center"/>
            <w:hideMark/>
          </w:tcPr>
          <w:p w14:paraId="715EC57B"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%c</w:t>
            </w:r>
          </w:p>
        </w:tc>
      </w:tr>
      <w:tr w:rsidR="009D27EE" w:rsidRPr="009D5E5F" w14:paraId="0D9331BA"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164033C8"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long double</w:t>
            </w:r>
          </w:p>
        </w:tc>
        <w:tc>
          <w:tcPr>
            <w:tcW w:w="0" w:type="auto"/>
            <w:shd w:val="clear" w:color="auto" w:fill="FFFFFF"/>
            <w:tcMar>
              <w:top w:w="180" w:type="dxa"/>
              <w:left w:w="180" w:type="dxa"/>
              <w:bottom w:w="180" w:type="dxa"/>
              <w:right w:w="180" w:type="dxa"/>
            </w:tcMar>
            <w:vAlign w:val="center"/>
            <w:hideMark/>
          </w:tcPr>
          <w:p w14:paraId="380F4C62"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Decimal numbers with extended precision</w:t>
            </w:r>
          </w:p>
        </w:tc>
        <w:tc>
          <w:tcPr>
            <w:tcW w:w="0" w:type="auto"/>
            <w:shd w:val="clear" w:color="auto" w:fill="FFFFFF"/>
            <w:tcMar>
              <w:top w:w="180" w:type="dxa"/>
              <w:left w:w="180" w:type="dxa"/>
              <w:bottom w:w="180" w:type="dxa"/>
              <w:right w:w="180" w:type="dxa"/>
            </w:tcMar>
            <w:vAlign w:val="center"/>
            <w:hideMark/>
          </w:tcPr>
          <w:p w14:paraId="3DF22571"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%Lf</w:t>
            </w:r>
          </w:p>
        </w:tc>
      </w:tr>
    </w:tbl>
    <w:p w14:paraId="62E75F98" w14:textId="77777777" w:rsidR="009D27EE" w:rsidRPr="009D5E5F" w:rsidRDefault="009D27EE" w:rsidP="009D27EE">
      <w:pPr>
        <w:rPr>
          <w:rFonts w:ascii="__Inter_Fallback_e66fe9" w:eastAsia="Times New Roman" w:hAnsi="__Inter_Fallback_e66fe9" w:cs="Times New Roman"/>
          <w:b/>
          <w:bCs/>
          <w:color w:val="2D3845"/>
          <w:sz w:val="20"/>
          <w:szCs w:val="20"/>
        </w:rPr>
      </w:pPr>
      <w:r w:rsidRPr="009D5E5F">
        <w:rPr>
          <w:rFonts w:ascii="__Inter_Fallback_e66fe9" w:eastAsia="Times New Roman" w:hAnsi="__Inter_Fallback_e66fe9" w:cs="Times New Roman"/>
          <w:b/>
          <w:bCs/>
          <w:color w:val="2D3845"/>
          <w:sz w:val="20"/>
          <w:szCs w:val="20"/>
        </w:rPr>
        <w:t>Integer Data Types</w:t>
      </w:r>
    </w:p>
    <w:p w14:paraId="614B3ECE" w14:textId="77777777" w:rsidR="009D27EE" w:rsidRPr="009D5E5F" w:rsidRDefault="009D27EE" w:rsidP="009D27EE">
      <w:pPr>
        <w:rPr>
          <w:rFonts w:ascii="__Inter_Fallback_e66fe9" w:eastAsia="Times New Roman" w:hAnsi="__Inter_Fallback_e66fe9" w:cs="Times New Roman"/>
          <w:b/>
          <w:bCs/>
          <w:color w:val="2D3845"/>
          <w:sz w:val="20"/>
          <w:szCs w:val="20"/>
        </w:rPr>
      </w:pPr>
      <w:r w:rsidRPr="009D5E5F">
        <w:rPr>
          <w:rFonts w:ascii="__Inter_Fallback_e66fe9" w:eastAsia="Times New Roman" w:hAnsi="__Inter_Fallback_e66fe9" w:cs="Times New Roman"/>
          <w:b/>
          <w:bCs/>
          <w:color w:val="2D3845"/>
          <w:sz w:val="20"/>
          <w:szCs w:val="20"/>
        </w:rPr>
        <w:t>Minimum and Maximum Values</w:t>
      </w:r>
    </w:p>
    <w:p w14:paraId="1EB556F4"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Here's the table of commonly used types and their minimum and maximum values:</w:t>
      </w:r>
    </w:p>
    <w:tbl>
      <w:tblPr>
        <w:tblW w:w="13992" w:type="dxa"/>
        <w:tblCellSpacing w:w="15" w:type="dxa"/>
        <w:shd w:val="clear" w:color="auto" w:fill="B0B9BF"/>
        <w:tblCellMar>
          <w:top w:w="15" w:type="dxa"/>
          <w:left w:w="15" w:type="dxa"/>
          <w:bottom w:w="15" w:type="dxa"/>
          <w:right w:w="15" w:type="dxa"/>
        </w:tblCellMar>
        <w:tblLook w:val="04A0" w:firstRow="1" w:lastRow="0" w:firstColumn="1" w:lastColumn="0" w:noHBand="0" w:noVBand="1"/>
      </w:tblPr>
      <w:tblGrid>
        <w:gridCol w:w="2034"/>
        <w:gridCol w:w="6599"/>
        <w:gridCol w:w="5359"/>
      </w:tblGrid>
      <w:tr w:rsidR="009D27EE" w:rsidRPr="009D5E5F" w14:paraId="6634A87D" w14:textId="77777777" w:rsidTr="009D27EE">
        <w:trPr>
          <w:tblHeader/>
          <w:tblCellSpacing w:w="15" w:type="dxa"/>
        </w:trPr>
        <w:tc>
          <w:tcPr>
            <w:tcW w:w="0" w:type="auto"/>
            <w:shd w:val="clear" w:color="auto" w:fill="F0F5F9"/>
            <w:tcMar>
              <w:top w:w="180" w:type="dxa"/>
              <w:left w:w="180" w:type="dxa"/>
              <w:bottom w:w="180" w:type="dxa"/>
              <w:right w:w="180" w:type="dxa"/>
            </w:tcMar>
            <w:vAlign w:val="center"/>
            <w:hideMark/>
          </w:tcPr>
          <w:p w14:paraId="2DD59A9F" w14:textId="77777777" w:rsidR="009D27EE" w:rsidRPr="009D5E5F" w:rsidRDefault="009D27EE" w:rsidP="009D27EE">
            <w:pPr>
              <w:rPr>
                <w:rFonts w:ascii="__Inter_Fallback_e66fe9" w:eastAsia="Times New Roman" w:hAnsi="__Inter_Fallback_e66fe9" w:cs="Times New Roman"/>
                <w:b/>
                <w:bCs/>
                <w:color w:val="2D3845"/>
                <w:sz w:val="20"/>
                <w:szCs w:val="20"/>
              </w:rPr>
            </w:pPr>
            <w:r w:rsidRPr="009D5E5F">
              <w:rPr>
                <w:rFonts w:ascii="__Inter_Fallback_e66fe9" w:eastAsia="Times New Roman" w:hAnsi="__Inter_Fallback_e66fe9" w:cs="Times New Roman"/>
                <w:b/>
                <w:bCs/>
                <w:color w:val="2D3845"/>
                <w:sz w:val="20"/>
                <w:szCs w:val="20"/>
              </w:rPr>
              <w:lastRenderedPageBreak/>
              <w:t>Type</w:t>
            </w:r>
          </w:p>
        </w:tc>
        <w:tc>
          <w:tcPr>
            <w:tcW w:w="0" w:type="auto"/>
            <w:shd w:val="clear" w:color="auto" w:fill="F0F5F9"/>
            <w:tcMar>
              <w:top w:w="180" w:type="dxa"/>
              <w:left w:w="180" w:type="dxa"/>
              <w:bottom w:w="180" w:type="dxa"/>
              <w:right w:w="180" w:type="dxa"/>
            </w:tcMar>
            <w:vAlign w:val="center"/>
            <w:hideMark/>
          </w:tcPr>
          <w:p w14:paraId="76998047" w14:textId="77777777" w:rsidR="009D27EE" w:rsidRPr="009D5E5F" w:rsidRDefault="009D27EE" w:rsidP="009D27EE">
            <w:pPr>
              <w:rPr>
                <w:rFonts w:ascii="__Inter_Fallback_e66fe9" w:eastAsia="Times New Roman" w:hAnsi="__Inter_Fallback_e66fe9" w:cs="Times New Roman"/>
                <w:b/>
                <w:bCs/>
                <w:color w:val="2D3845"/>
                <w:sz w:val="20"/>
                <w:szCs w:val="20"/>
              </w:rPr>
            </w:pPr>
            <w:r w:rsidRPr="009D5E5F">
              <w:rPr>
                <w:rFonts w:ascii="__Inter_Fallback_e66fe9" w:eastAsia="Times New Roman" w:hAnsi="__Inter_Fallback_e66fe9" w:cs="Times New Roman"/>
                <w:b/>
                <w:bCs/>
                <w:color w:val="2D3845"/>
                <w:sz w:val="20"/>
                <w:szCs w:val="20"/>
              </w:rPr>
              <w:t>Meaning</w:t>
            </w:r>
          </w:p>
        </w:tc>
        <w:tc>
          <w:tcPr>
            <w:tcW w:w="0" w:type="auto"/>
            <w:shd w:val="clear" w:color="auto" w:fill="F0F5F9"/>
            <w:tcMar>
              <w:top w:w="180" w:type="dxa"/>
              <w:left w:w="180" w:type="dxa"/>
              <w:bottom w:w="180" w:type="dxa"/>
              <w:right w:w="180" w:type="dxa"/>
            </w:tcMar>
            <w:vAlign w:val="center"/>
            <w:hideMark/>
          </w:tcPr>
          <w:p w14:paraId="79DB1EAC" w14:textId="77777777" w:rsidR="009D27EE" w:rsidRPr="009D5E5F" w:rsidRDefault="009D27EE" w:rsidP="009D27EE">
            <w:pPr>
              <w:rPr>
                <w:rFonts w:ascii="__Inter_Fallback_e66fe9" w:eastAsia="Times New Roman" w:hAnsi="__Inter_Fallback_e66fe9" w:cs="Times New Roman"/>
                <w:b/>
                <w:bCs/>
                <w:color w:val="2D3845"/>
                <w:sz w:val="20"/>
                <w:szCs w:val="20"/>
              </w:rPr>
            </w:pPr>
            <w:r w:rsidRPr="009D5E5F">
              <w:rPr>
                <w:rFonts w:ascii="__Inter_Fallback_e66fe9" w:eastAsia="Times New Roman" w:hAnsi="__Inter_Fallback_e66fe9" w:cs="Times New Roman"/>
                <w:b/>
                <w:bCs/>
                <w:color w:val="2D3845"/>
                <w:sz w:val="20"/>
                <w:szCs w:val="20"/>
              </w:rPr>
              <w:t>Value</w:t>
            </w:r>
          </w:p>
        </w:tc>
      </w:tr>
      <w:tr w:rsidR="009D27EE" w:rsidRPr="009D5E5F" w14:paraId="40ED4DED"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0D30B4EE"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CHAR_BIT</w:t>
            </w:r>
          </w:p>
        </w:tc>
        <w:tc>
          <w:tcPr>
            <w:tcW w:w="0" w:type="auto"/>
            <w:shd w:val="clear" w:color="auto" w:fill="FFFFFF"/>
            <w:tcMar>
              <w:top w:w="180" w:type="dxa"/>
              <w:left w:w="180" w:type="dxa"/>
              <w:bottom w:w="180" w:type="dxa"/>
              <w:right w:w="180" w:type="dxa"/>
            </w:tcMar>
            <w:vAlign w:val="center"/>
            <w:hideMark/>
          </w:tcPr>
          <w:p w14:paraId="2099C90F"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Number of bits in the smallest variable (not a bit field)</w:t>
            </w:r>
          </w:p>
        </w:tc>
        <w:tc>
          <w:tcPr>
            <w:tcW w:w="0" w:type="auto"/>
            <w:shd w:val="clear" w:color="auto" w:fill="FFFFFF"/>
            <w:tcMar>
              <w:top w:w="180" w:type="dxa"/>
              <w:left w:w="180" w:type="dxa"/>
              <w:bottom w:w="180" w:type="dxa"/>
              <w:right w:w="180" w:type="dxa"/>
            </w:tcMar>
            <w:vAlign w:val="center"/>
            <w:hideMark/>
          </w:tcPr>
          <w:p w14:paraId="46C2F993"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8</w:t>
            </w:r>
          </w:p>
        </w:tc>
      </w:tr>
      <w:tr w:rsidR="009D27EE" w:rsidRPr="009D5E5F" w14:paraId="76D30718"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6AD3488C"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SCHAR_MIN</w:t>
            </w:r>
          </w:p>
        </w:tc>
        <w:tc>
          <w:tcPr>
            <w:tcW w:w="0" w:type="auto"/>
            <w:shd w:val="clear" w:color="auto" w:fill="FFFFFF"/>
            <w:tcMar>
              <w:top w:w="180" w:type="dxa"/>
              <w:left w:w="180" w:type="dxa"/>
              <w:bottom w:w="180" w:type="dxa"/>
              <w:right w:w="180" w:type="dxa"/>
            </w:tcMar>
            <w:vAlign w:val="center"/>
            <w:hideMark/>
          </w:tcPr>
          <w:p w14:paraId="46931FB1"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Minimum value for a variable of type signed char</w:t>
            </w:r>
          </w:p>
        </w:tc>
        <w:tc>
          <w:tcPr>
            <w:tcW w:w="0" w:type="auto"/>
            <w:shd w:val="clear" w:color="auto" w:fill="FFFFFF"/>
            <w:tcMar>
              <w:top w:w="180" w:type="dxa"/>
              <w:left w:w="180" w:type="dxa"/>
              <w:bottom w:w="180" w:type="dxa"/>
              <w:right w:w="180" w:type="dxa"/>
            </w:tcMar>
            <w:vAlign w:val="center"/>
            <w:hideMark/>
          </w:tcPr>
          <w:p w14:paraId="15339475"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-128</w:t>
            </w:r>
          </w:p>
        </w:tc>
      </w:tr>
      <w:tr w:rsidR="009D27EE" w:rsidRPr="009D5E5F" w14:paraId="706B9D8F"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18C42592"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SCHAR_MAX</w:t>
            </w:r>
          </w:p>
        </w:tc>
        <w:tc>
          <w:tcPr>
            <w:tcW w:w="0" w:type="auto"/>
            <w:shd w:val="clear" w:color="auto" w:fill="FFFFFF"/>
            <w:tcMar>
              <w:top w:w="180" w:type="dxa"/>
              <w:left w:w="180" w:type="dxa"/>
              <w:bottom w:w="180" w:type="dxa"/>
              <w:right w:w="180" w:type="dxa"/>
            </w:tcMar>
            <w:vAlign w:val="center"/>
            <w:hideMark/>
          </w:tcPr>
          <w:p w14:paraId="37E223A3"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value for a variable of type signed char</w:t>
            </w:r>
          </w:p>
        </w:tc>
        <w:tc>
          <w:tcPr>
            <w:tcW w:w="0" w:type="auto"/>
            <w:shd w:val="clear" w:color="auto" w:fill="FFFFFF"/>
            <w:tcMar>
              <w:top w:w="180" w:type="dxa"/>
              <w:left w:w="180" w:type="dxa"/>
              <w:bottom w:w="180" w:type="dxa"/>
              <w:right w:w="180" w:type="dxa"/>
            </w:tcMar>
            <w:vAlign w:val="center"/>
            <w:hideMark/>
          </w:tcPr>
          <w:p w14:paraId="797DF6A2"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127</w:t>
            </w:r>
          </w:p>
        </w:tc>
      </w:tr>
      <w:tr w:rsidR="009D27EE" w:rsidRPr="009D5E5F" w14:paraId="0B202A45"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6B8868C3"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UCHAR_MAX</w:t>
            </w:r>
          </w:p>
        </w:tc>
        <w:tc>
          <w:tcPr>
            <w:tcW w:w="0" w:type="auto"/>
            <w:shd w:val="clear" w:color="auto" w:fill="FFFFFF"/>
            <w:tcMar>
              <w:top w:w="180" w:type="dxa"/>
              <w:left w:w="180" w:type="dxa"/>
              <w:bottom w:w="180" w:type="dxa"/>
              <w:right w:w="180" w:type="dxa"/>
            </w:tcMar>
            <w:vAlign w:val="center"/>
            <w:hideMark/>
          </w:tcPr>
          <w:p w14:paraId="6B27FDBE"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value for a variable of type unsigned char</w:t>
            </w:r>
          </w:p>
        </w:tc>
        <w:tc>
          <w:tcPr>
            <w:tcW w:w="0" w:type="auto"/>
            <w:shd w:val="clear" w:color="auto" w:fill="FFFFFF"/>
            <w:tcMar>
              <w:top w:w="180" w:type="dxa"/>
              <w:left w:w="180" w:type="dxa"/>
              <w:bottom w:w="180" w:type="dxa"/>
              <w:right w:w="180" w:type="dxa"/>
            </w:tcMar>
            <w:vAlign w:val="center"/>
            <w:hideMark/>
          </w:tcPr>
          <w:p w14:paraId="783E5A6E"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255 (0xff)</w:t>
            </w:r>
          </w:p>
        </w:tc>
      </w:tr>
      <w:tr w:rsidR="009D27EE" w:rsidRPr="009D5E5F" w14:paraId="1D1335BF"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6C0259BA"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CHAR_MIN</w:t>
            </w:r>
          </w:p>
        </w:tc>
        <w:tc>
          <w:tcPr>
            <w:tcW w:w="0" w:type="auto"/>
            <w:shd w:val="clear" w:color="auto" w:fill="FFFFFF"/>
            <w:tcMar>
              <w:top w:w="180" w:type="dxa"/>
              <w:left w:w="180" w:type="dxa"/>
              <w:bottom w:w="180" w:type="dxa"/>
              <w:right w:w="180" w:type="dxa"/>
            </w:tcMar>
            <w:vAlign w:val="center"/>
            <w:hideMark/>
          </w:tcPr>
          <w:p w14:paraId="31392B68"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Minimum value for a variable of type char</w:t>
            </w:r>
          </w:p>
        </w:tc>
        <w:tc>
          <w:tcPr>
            <w:tcW w:w="0" w:type="auto"/>
            <w:shd w:val="clear" w:color="auto" w:fill="FFFFFF"/>
            <w:tcMar>
              <w:top w:w="180" w:type="dxa"/>
              <w:left w:w="180" w:type="dxa"/>
              <w:bottom w:w="180" w:type="dxa"/>
              <w:right w:w="180" w:type="dxa"/>
            </w:tcMar>
            <w:vAlign w:val="center"/>
            <w:hideMark/>
          </w:tcPr>
          <w:p w14:paraId="794311EA"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-128; 0 if /J option used</w:t>
            </w:r>
          </w:p>
        </w:tc>
      </w:tr>
      <w:tr w:rsidR="009D27EE" w:rsidRPr="009D5E5F" w14:paraId="266B627F"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05019E0E"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CHAR_MAX</w:t>
            </w:r>
          </w:p>
        </w:tc>
        <w:tc>
          <w:tcPr>
            <w:tcW w:w="0" w:type="auto"/>
            <w:shd w:val="clear" w:color="auto" w:fill="FFFFFF"/>
            <w:tcMar>
              <w:top w:w="180" w:type="dxa"/>
              <w:left w:w="180" w:type="dxa"/>
              <w:bottom w:w="180" w:type="dxa"/>
              <w:right w:w="180" w:type="dxa"/>
            </w:tcMar>
            <w:vAlign w:val="center"/>
            <w:hideMark/>
          </w:tcPr>
          <w:p w14:paraId="2A19455F"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value for a variable of type char</w:t>
            </w:r>
          </w:p>
        </w:tc>
        <w:tc>
          <w:tcPr>
            <w:tcW w:w="0" w:type="auto"/>
            <w:shd w:val="clear" w:color="auto" w:fill="FFFFFF"/>
            <w:tcMar>
              <w:top w:w="180" w:type="dxa"/>
              <w:left w:w="180" w:type="dxa"/>
              <w:bottom w:w="180" w:type="dxa"/>
              <w:right w:w="180" w:type="dxa"/>
            </w:tcMar>
            <w:vAlign w:val="center"/>
            <w:hideMark/>
          </w:tcPr>
          <w:p w14:paraId="26870F87"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127; 255 if /J option used</w:t>
            </w:r>
          </w:p>
        </w:tc>
      </w:tr>
      <w:tr w:rsidR="009D27EE" w:rsidRPr="009D5E5F" w14:paraId="73866A8A"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00AE5B50"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MB_LEN_MAX</w:t>
            </w:r>
          </w:p>
        </w:tc>
        <w:tc>
          <w:tcPr>
            <w:tcW w:w="0" w:type="auto"/>
            <w:shd w:val="clear" w:color="auto" w:fill="FFFFFF"/>
            <w:tcMar>
              <w:top w:w="180" w:type="dxa"/>
              <w:left w:w="180" w:type="dxa"/>
              <w:bottom w:w="180" w:type="dxa"/>
              <w:right w:w="180" w:type="dxa"/>
            </w:tcMar>
            <w:vAlign w:val="center"/>
            <w:hideMark/>
          </w:tcPr>
          <w:p w14:paraId="3BF1AFE1"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number of bytes in a multicharacter constant</w:t>
            </w:r>
          </w:p>
        </w:tc>
        <w:tc>
          <w:tcPr>
            <w:tcW w:w="0" w:type="auto"/>
            <w:shd w:val="clear" w:color="auto" w:fill="FFFFFF"/>
            <w:tcMar>
              <w:top w:w="180" w:type="dxa"/>
              <w:left w:w="180" w:type="dxa"/>
              <w:bottom w:w="180" w:type="dxa"/>
              <w:right w:w="180" w:type="dxa"/>
            </w:tcMar>
            <w:vAlign w:val="center"/>
            <w:hideMark/>
          </w:tcPr>
          <w:p w14:paraId="41F51DD6"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5</w:t>
            </w:r>
          </w:p>
        </w:tc>
      </w:tr>
      <w:tr w:rsidR="009D27EE" w:rsidRPr="009D5E5F" w14:paraId="66F0B40B"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06B21B22"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SHRT_MIN</w:t>
            </w:r>
          </w:p>
        </w:tc>
        <w:tc>
          <w:tcPr>
            <w:tcW w:w="0" w:type="auto"/>
            <w:shd w:val="clear" w:color="auto" w:fill="FFFFFF"/>
            <w:tcMar>
              <w:top w:w="180" w:type="dxa"/>
              <w:left w:w="180" w:type="dxa"/>
              <w:bottom w:w="180" w:type="dxa"/>
              <w:right w:w="180" w:type="dxa"/>
            </w:tcMar>
            <w:vAlign w:val="center"/>
            <w:hideMark/>
          </w:tcPr>
          <w:p w14:paraId="79C7A983"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Minimum value for a variable of type short</w:t>
            </w:r>
          </w:p>
        </w:tc>
        <w:tc>
          <w:tcPr>
            <w:tcW w:w="0" w:type="auto"/>
            <w:shd w:val="clear" w:color="auto" w:fill="FFFFFF"/>
            <w:tcMar>
              <w:top w:w="180" w:type="dxa"/>
              <w:left w:w="180" w:type="dxa"/>
              <w:bottom w:w="180" w:type="dxa"/>
              <w:right w:w="180" w:type="dxa"/>
            </w:tcMar>
            <w:vAlign w:val="center"/>
            <w:hideMark/>
          </w:tcPr>
          <w:p w14:paraId="7BBEEF56"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-32768</w:t>
            </w:r>
          </w:p>
        </w:tc>
      </w:tr>
      <w:tr w:rsidR="009D27EE" w:rsidRPr="009D5E5F" w14:paraId="6AB2843C"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3B38094D"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SHRT_MAX</w:t>
            </w:r>
          </w:p>
        </w:tc>
        <w:tc>
          <w:tcPr>
            <w:tcW w:w="0" w:type="auto"/>
            <w:shd w:val="clear" w:color="auto" w:fill="FFFFFF"/>
            <w:tcMar>
              <w:top w:w="180" w:type="dxa"/>
              <w:left w:w="180" w:type="dxa"/>
              <w:bottom w:w="180" w:type="dxa"/>
              <w:right w:w="180" w:type="dxa"/>
            </w:tcMar>
            <w:vAlign w:val="center"/>
            <w:hideMark/>
          </w:tcPr>
          <w:p w14:paraId="6FC999C0"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value for a variable of type short</w:t>
            </w:r>
          </w:p>
        </w:tc>
        <w:tc>
          <w:tcPr>
            <w:tcW w:w="0" w:type="auto"/>
            <w:shd w:val="clear" w:color="auto" w:fill="FFFFFF"/>
            <w:tcMar>
              <w:top w:w="180" w:type="dxa"/>
              <w:left w:w="180" w:type="dxa"/>
              <w:bottom w:w="180" w:type="dxa"/>
              <w:right w:w="180" w:type="dxa"/>
            </w:tcMar>
            <w:vAlign w:val="center"/>
            <w:hideMark/>
          </w:tcPr>
          <w:p w14:paraId="241C3F3B"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32767</w:t>
            </w:r>
          </w:p>
        </w:tc>
      </w:tr>
      <w:tr w:rsidR="009D27EE" w:rsidRPr="009D5E5F" w14:paraId="47137CE2"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5D87EEC7"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USHRT_MAX</w:t>
            </w:r>
          </w:p>
        </w:tc>
        <w:tc>
          <w:tcPr>
            <w:tcW w:w="0" w:type="auto"/>
            <w:shd w:val="clear" w:color="auto" w:fill="FFFFFF"/>
            <w:tcMar>
              <w:top w:w="180" w:type="dxa"/>
              <w:left w:w="180" w:type="dxa"/>
              <w:bottom w:w="180" w:type="dxa"/>
              <w:right w:w="180" w:type="dxa"/>
            </w:tcMar>
            <w:vAlign w:val="center"/>
            <w:hideMark/>
          </w:tcPr>
          <w:p w14:paraId="42E0213C"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value for a variable of type unsigned short</w:t>
            </w:r>
          </w:p>
        </w:tc>
        <w:tc>
          <w:tcPr>
            <w:tcW w:w="0" w:type="auto"/>
            <w:shd w:val="clear" w:color="auto" w:fill="FFFFFF"/>
            <w:tcMar>
              <w:top w:w="180" w:type="dxa"/>
              <w:left w:w="180" w:type="dxa"/>
              <w:bottom w:w="180" w:type="dxa"/>
              <w:right w:w="180" w:type="dxa"/>
            </w:tcMar>
            <w:vAlign w:val="center"/>
            <w:hideMark/>
          </w:tcPr>
          <w:p w14:paraId="2B67C594"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65535 (0xffff)</w:t>
            </w:r>
          </w:p>
        </w:tc>
      </w:tr>
      <w:tr w:rsidR="009D27EE" w:rsidRPr="009D5E5F" w14:paraId="5E22FBB6"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51AAB3D5"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INT_MIN</w:t>
            </w:r>
          </w:p>
        </w:tc>
        <w:tc>
          <w:tcPr>
            <w:tcW w:w="0" w:type="auto"/>
            <w:shd w:val="clear" w:color="auto" w:fill="FFFFFF"/>
            <w:tcMar>
              <w:top w:w="180" w:type="dxa"/>
              <w:left w:w="180" w:type="dxa"/>
              <w:bottom w:w="180" w:type="dxa"/>
              <w:right w:w="180" w:type="dxa"/>
            </w:tcMar>
            <w:vAlign w:val="center"/>
            <w:hideMark/>
          </w:tcPr>
          <w:p w14:paraId="1CC1C208"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Minimum value for a variable of type int</w:t>
            </w:r>
          </w:p>
        </w:tc>
        <w:tc>
          <w:tcPr>
            <w:tcW w:w="0" w:type="auto"/>
            <w:shd w:val="clear" w:color="auto" w:fill="FFFFFF"/>
            <w:tcMar>
              <w:top w:w="180" w:type="dxa"/>
              <w:left w:w="180" w:type="dxa"/>
              <w:bottom w:w="180" w:type="dxa"/>
              <w:right w:w="180" w:type="dxa"/>
            </w:tcMar>
            <w:vAlign w:val="center"/>
            <w:hideMark/>
          </w:tcPr>
          <w:p w14:paraId="503D639A"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-2147483647 - 1</w:t>
            </w:r>
          </w:p>
        </w:tc>
      </w:tr>
      <w:tr w:rsidR="009D27EE" w:rsidRPr="009D5E5F" w14:paraId="46C244A7"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7F1F5D1D"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INT_MAX</w:t>
            </w:r>
          </w:p>
        </w:tc>
        <w:tc>
          <w:tcPr>
            <w:tcW w:w="0" w:type="auto"/>
            <w:shd w:val="clear" w:color="auto" w:fill="FFFFFF"/>
            <w:tcMar>
              <w:top w:w="180" w:type="dxa"/>
              <w:left w:w="180" w:type="dxa"/>
              <w:bottom w:w="180" w:type="dxa"/>
              <w:right w:w="180" w:type="dxa"/>
            </w:tcMar>
            <w:vAlign w:val="center"/>
            <w:hideMark/>
          </w:tcPr>
          <w:p w14:paraId="7144263B"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value for a variable of type int</w:t>
            </w:r>
          </w:p>
        </w:tc>
        <w:tc>
          <w:tcPr>
            <w:tcW w:w="0" w:type="auto"/>
            <w:shd w:val="clear" w:color="auto" w:fill="FFFFFF"/>
            <w:tcMar>
              <w:top w:w="180" w:type="dxa"/>
              <w:left w:w="180" w:type="dxa"/>
              <w:bottom w:w="180" w:type="dxa"/>
              <w:right w:w="180" w:type="dxa"/>
            </w:tcMar>
            <w:vAlign w:val="center"/>
            <w:hideMark/>
          </w:tcPr>
          <w:p w14:paraId="5E7B99A5"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2147483647</w:t>
            </w:r>
          </w:p>
        </w:tc>
      </w:tr>
      <w:tr w:rsidR="009D27EE" w:rsidRPr="009D5E5F" w14:paraId="61F9073E"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25D0A239"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UINT_MAX</w:t>
            </w:r>
          </w:p>
        </w:tc>
        <w:tc>
          <w:tcPr>
            <w:tcW w:w="0" w:type="auto"/>
            <w:shd w:val="clear" w:color="auto" w:fill="FFFFFF"/>
            <w:tcMar>
              <w:top w:w="180" w:type="dxa"/>
              <w:left w:w="180" w:type="dxa"/>
              <w:bottom w:w="180" w:type="dxa"/>
              <w:right w:w="180" w:type="dxa"/>
            </w:tcMar>
            <w:vAlign w:val="center"/>
            <w:hideMark/>
          </w:tcPr>
          <w:p w14:paraId="4FEC193B"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value for a variable of type unsigned int</w:t>
            </w:r>
          </w:p>
        </w:tc>
        <w:tc>
          <w:tcPr>
            <w:tcW w:w="0" w:type="auto"/>
            <w:shd w:val="clear" w:color="auto" w:fill="FFFFFF"/>
            <w:tcMar>
              <w:top w:w="180" w:type="dxa"/>
              <w:left w:w="180" w:type="dxa"/>
              <w:bottom w:w="180" w:type="dxa"/>
              <w:right w:w="180" w:type="dxa"/>
            </w:tcMar>
            <w:vAlign w:val="center"/>
            <w:hideMark/>
          </w:tcPr>
          <w:p w14:paraId="2F90D2F0"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4294967295 (0xffffffff)</w:t>
            </w:r>
          </w:p>
        </w:tc>
      </w:tr>
      <w:tr w:rsidR="009D27EE" w:rsidRPr="009D5E5F" w14:paraId="0D151700"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2997CF5C"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LONG_MIN</w:t>
            </w:r>
          </w:p>
        </w:tc>
        <w:tc>
          <w:tcPr>
            <w:tcW w:w="0" w:type="auto"/>
            <w:shd w:val="clear" w:color="auto" w:fill="FFFFFF"/>
            <w:tcMar>
              <w:top w:w="180" w:type="dxa"/>
              <w:left w:w="180" w:type="dxa"/>
              <w:bottom w:w="180" w:type="dxa"/>
              <w:right w:w="180" w:type="dxa"/>
            </w:tcMar>
            <w:vAlign w:val="center"/>
            <w:hideMark/>
          </w:tcPr>
          <w:p w14:paraId="3FFABD3C"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Minimum value for a variable of type long</w:t>
            </w:r>
          </w:p>
        </w:tc>
        <w:tc>
          <w:tcPr>
            <w:tcW w:w="0" w:type="auto"/>
            <w:shd w:val="clear" w:color="auto" w:fill="FFFFFF"/>
            <w:tcMar>
              <w:top w:w="180" w:type="dxa"/>
              <w:left w:w="180" w:type="dxa"/>
              <w:bottom w:w="180" w:type="dxa"/>
              <w:right w:w="180" w:type="dxa"/>
            </w:tcMar>
            <w:vAlign w:val="center"/>
            <w:hideMark/>
          </w:tcPr>
          <w:p w14:paraId="113A8536"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-2147483647 - 1</w:t>
            </w:r>
          </w:p>
        </w:tc>
      </w:tr>
      <w:tr w:rsidR="009D27EE" w:rsidRPr="009D5E5F" w14:paraId="59279112"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7D201F2E"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LONG_MAX</w:t>
            </w:r>
          </w:p>
        </w:tc>
        <w:tc>
          <w:tcPr>
            <w:tcW w:w="0" w:type="auto"/>
            <w:shd w:val="clear" w:color="auto" w:fill="FFFFFF"/>
            <w:tcMar>
              <w:top w:w="180" w:type="dxa"/>
              <w:left w:w="180" w:type="dxa"/>
              <w:bottom w:w="180" w:type="dxa"/>
              <w:right w:w="180" w:type="dxa"/>
            </w:tcMar>
            <w:vAlign w:val="center"/>
            <w:hideMark/>
          </w:tcPr>
          <w:p w14:paraId="54593327"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value for a variable of type long</w:t>
            </w:r>
          </w:p>
        </w:tc>
        <w:tc>
          <w:tcPr>
            <w:tcW w:w="0" w:type="auto"/>
            <w:shd w:val="clear" w:color="auto" w:fill="FFFFFF"/>
            <w:tcMar>
              <w:top w:w="180" w:type="dxa"/>
              <w:left w:w="180" w:type="dxa"/>
              <w:bottom w:w="180" w:type="dxa"/>
              <w:right w:w="180" w:type="dxa"/>
            </w:tcMar>
            <w:vAlign w:val="center"/>
            <w:hideMark/>
          </w:tcPr>
          <w:p w14:paraId="7D0C3A5A"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2147483647</w:t>
            </w:r>
          </w:p>
        </w:tc>
      </w:tr>
      <w:tr w:rsidR="009D27EE" w:rsidRPr="009D5E5F" w14:paraId="7416E82B"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5DF53B79"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ULONG_MAX</w:t>
            </w:r>
          </w:p>
        </w:tc>
        <w:tc>
          <w:tcPr>
            <w:tcW w:w="0" w:type="auto"/>
            <w:shd w:val="clear" w:color="auto" w:fill="FFFFFF"/>
            <w:tcMar>
              <w:top w:w="180" w:type="dxa"/>
              <w:left w:w="180" w:type="dxa"/>
              <w:bottom w:w="180" w:type="dxa"/>
              <w:right w:w="180" w:type="dxa"/>
            </w:tcMar>
            <w:vAlign w:val="center"/>
            <w:hideMark/>
          </w:tcPr>
          <w:p w14:paraId="23F78C4B"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value for a variable of type unsigned long</w:t>
            </w:r>
          </w:p>
        </w:tc>
        <w:tc>
          <w:tcPr>
            <w:tcW w:w="0" w:type="auto"/>
            <w:shd w:val="clear" w:color="auto" w:fill="FFFFFF"/>
            <w:tcMar>
              <w:top w:w="180" w:type="dxa"/>
              <w:left w:w="180" w:type="dxa"/>
              <w:bottom w:w="180" w:type="dxa"/>
              <w:right w:w="180" w:type="dxa"/>
            </w:tcMar>
            <w:vAlign w:val="center"/>
            <w:hideMark/>
          </w:tcPr>
          <w:p w14:paraId="6ACDCBF8"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4294967295 (0xffffffff)</w:t>
            </w:r>
          </w:p>
        </w:tc>
      </w:tr>
      <w:tr w:rsidR="009D27EE" w:rsidRPr="009D5E5F" w14:paraId="19402541"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2DD5BC39"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lastRenderedPageBreak/>
              <w:t>LLONG_MIN</w:t>
            </w:r>
          </w:p>
        </w:tc>
        <w:tc>
          <w:tcPr>
            <w:tcW w:w="0" w:type="auto"/>
            <w:shd w:val="clear" w:color="auto" w:fill="FFFFFF"/>
            <w:tcMar>
              <w:top w:w="180" w:type="dxa"/>
              <w:left w:w="180" w:type="dxa"/>
              <w:bottom w:w="180" w:type="dxa"/>
              <w:right w:w="180" w:type="dxa"/>
            </w:tcMar>
            <w:vAlign w:val="center"/>
            <w:hideMark/>
          </w:tcPr>
          <w:p w14:paraId="7BA2A142"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Minimum value for a variable of type long long</w:t>
            </w:r>
          </w:p>
        </w:tc>
        <w:tc>
          <w:tcPr>
            <w:tcW w:w="0" w:type="auto"/>
            <w:shd w:val="clear" w:color="auto" w:fill="FFFFFF"/>
            <w:tcMar>
              <w:top w:w="180" w:type="dxa"/>
              <w:left w:w="180" w:type="dxa"/>
              <w:bottom w:w="180" w:type="dxa"/>
              <w:right w:w="180" w:type="dxa"/>
            </w:tcMar>
            <w:vAlign w:val="center"/>
            <w:hideMark/>
          </w:tcPr>
          <w:p w14:paraId="291156EA"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-9,223,372,036,854,775,807 - 1</w:t>
            </w:r>
          </w:p>
        </w:tc>
      </w:tr>
      <w:tr w:rsidR="009D27EE" w:rsidRPr="009D5E5F" w14:paraId="2F9C9526"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4CE1E4B6"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LLONG_MAX</w:t>
            </w:r>
          </w:p>
        </w:tc>
        <w:tc>
          <w:tcPr>
            <w:tcW w:w="0" w:type="auto"/>
            <w:shd w:val="clear" w:color="auto" w:fill="FFFFFF"/>
            <w:tcMar>
              <w:top w:w="180" w:type="dxa"/>
              <w:left w:w="180" w:type="dxa"/>
              <w:bottom w:w="180" w:type="dxa"/>
              <w:right w:w="180" w:type="dxa"/>
            </w:tcMar>
            <w:vAlign w:val="center"/>
            <w:hideMark/>
          </w:tcPr>
          <w:p w14:paraId="110FF981"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value for a variable of type long long</w:t>
            </w:r>
          </w:p>
        </w:tc>
        <w:tc>
          <w:tcPr>
            <w:tcW w:w="0" w:type="auto"/>
            <w:shd w:val="clear" w:color="auto" w:fill="FFFFFF"/>
            <w:tcMar>
              <w:top w:w="180" w:type="dxa"/>
              <w:left w:w="180" w:type="dxa"/>
              <w:bottom w:w="180" w:type="dxa"/>
              <w:right w:w="180" w:type="dxa"/>
            </w:tcMar>
            <w:vAlign w:val="center"/>
            <w:hideMark/>
          </w:tcPr>
          <w:p w14:paraId="2CE3861B"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9,223,372,036,854,775,807</w:t>
            </w:r>
          </w:p>
        </w:tc>
      </w:tr>
      <w:tr w:rsidR="009D27EE" w:rsidRPr="009D5E5F" w14:paraId="5AE1769A" w14:textId="77777777" w:rsidTr="009D27EE">
        <w:trPr>
          <w:tblCellSpacing w:w="15" w:type="dxa"/>
        </w:trPr>
        <w:tc>
          <w:tcPr>
            <w:tcW w:w="0" w:type="auto"/>
            <w:shd w:val="clear" w:color="auto" w:fill="FFFFFF"/>
            <w:tcMar>
              <w:top w:w="180" w:type="dxa"/>
              <w:left w:w="180" w:type="dxa"/>
              <w:bottom w:w="180" w:type="dxa"/>
              <w:right w:w="180" w:type="dxa"/>
            </w:tcMar>
            <w:vAlign w:val="center"/>
            <w:hideMark/>
          </w:tcPr>
          <w:p w14:paraId="25129664"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ULLONG_MAX</w:t>
            </w:r>
          </w:p>
        </w:tc>
        <w:tc>
          <w:tcPr>
            <w:tcW w:w="0" w:type="auto"/>
            <w:shd w:val="clear" w:color="auto" w:fill="FFFFFF"/>
            <w:tcMar>
              <w:top w:w="180" w:type="dxa"/>
              <w:left w:w="180" w:type="dxa"/>
              <w:bottom w:w="180" w:type="dxa"/>
              <w:right w:w="180" w:type="dxa"/>
            </w:tcMar>
            <w:vAlign w:val="center"/>
            <w:hideMark/>
          </w:tcPr>
          <w:p w14:paraId="55204E06"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Maximum value for a variable of type unsigned long long</w:t>
            </w:r>
          </w:p>
        </w:tc>
        <w:tc>
          <w:tcPr>
            <w:tcW w:w="0" w:type="auto"/>
            <w:shd w:val="clear" w:color="auto" w:fill="FFFFFF"/>
            <w:tcMar>
              <w:top w:w="180" w:type="dxa"/>
              <w:left w:w="180" w:type="dxa"/>
              <w:bottom w:w="180" w:type="dxa"/>
              <w:right w:w="180" w:type="dxa"/>
            </w:tcMar>
            <w:vAlign w:val="center"/>
            <w:hideMark/>
          </w:tcPr>
          <w:p w14:paraId="535E11E6"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18,446,744,073,709,551,615 (0xffffffffffffffff)</w:t>
            </w:r>
          </w:p>
        </w:tc>
      </w:tr>
    </w:tbl>
    <w:p w14:paraId="168FC7D1" w14:textId="77777777" w:rsidR="009D27EE" w:rsidRPr="009D5E5F" w:rsidRDefault="009D27EE" w:rsidP="009D27EE">
      <w:pPr>
        <w:rPr>
          <w:rFonts w:ascii="__Inter_Fallback_e66fe9" w:eastAsia="Times New Roman" w:hAnsi="__Inter_Fallback_e66fe9" w:cs="Times New Roman"/>
          <w:color w:val="2D3845"/>
          <w:sz w:val="20"/>
          <w:szCs w:val="20"/>
        </w:rPr>
      </w:pPr>
      <w:r w:rsidRPr="009D5E5F">
        <w:rPr>
          <w:rFonts w:ascii="__Inter_Fallback_e66fe9" w:eastAsia="Times New Roman" w:hAnsi="__Inter_Fallback_e66fe9" w:cs="Times New Roman"/>
          <w:color w:val="2D3845"/>
          <w:sz w:val="20"/>
          <w:szCs w:val="20"/>
        </w:rPr>
        <w:t>You can use these values as references when working with different data types in C programming.</w:t>
      </w:r>
    </w:p>
    <w:p w14:paraId="24F1568C" w14:textId="77777777" w:rsidR="009D27EE" w:rsidRPr="009D5E5F" w:rsidRDefault="009D27EE" w:rsidP="009D27EE">
      <w:pPr>
        <w:rPr>
          <w:rFonts w:ascii="__Inter_Fallback_e66fe9" w:eastAsia="Times New Roman" w:hAnsi="__Inter_Fallback_e66fe9" w:cs="Times New Roman"/>
          <w:color w:val="2D3845"/>
          <w:sz w:val="20"/>
          <w:szCs w:val="20"/>
        </w:rPr>
      </w:pPr>
    </w:p>
    <w:p w14:paraId="5992067C" w14:textId="77777777" w:rsidR="00B92784" w:rsidRDefault="00B92784" w:rsidP="009D27EE">
      <w:pPr>
        <w:rPr>
          <w:ins w:id="4" w:author="Microsoft Office User" w:date="2023-10-09T22:30:00Z"/>
          <w:rFonts w:ascii="__Inter_Fallback_e66fe9" w:eastAsia="Times New Roman" w:hAnsi="__Inter_Fallback_e66fe9" w:cs="Times New Roman"/>
          <w:color w:val="2D3845"/>
          <w:sz w:val="20"/>
          <w:szCs w:val="20"/>
        </w:rPr>
        <w:sectPr w:rsidR="00B92784" w:rsidSect="009D27EE">
          <w:pgSz w:w="15840" w:h="12240" w:orient="landscape"/>
          <w:pgMar w:top="720" w:right="720" w:bottom="720" w:left="720" w:header="708" w:footer="708" w:gutter="0"/>
          <w:cols w:space="708"/>
          <w:docGrid w:linePitch="360"/>
        </w:sectPr>
      </w:pPr>
    </w:p>
    <w:p w14:paraId="520FA3C7" w14:textId="77777777" w:rsidR="00B92784" w:rsidRDefault="00B92784" w:rsidP="00B92784">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lastRenderedPageBreak/>
        <w:t>TOPIC 11</w:t>
      </w:r>
    </w:p>
    <w:p w14:paraId="3D0AF63D" w14:textId="77777777" w:rsidR="00B92784" w:rsidRDefault="00B92784" w:rsidP="00B92784">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Constants</w:t>
      </w:r>
    </w:p>
    <w:p w14:paraId="6895600B" w14:textId="77777777" w:rsidR="009D27EE" w:rsidRDefault="009D27EE" w:rsidP="009D27EE">
      <w:pPr>
        <w:rPr>
          <w:rFonts w:ascii="__Inter_Fallback_e66fe9" w:eastAsia="Times New Roman" w:hAnsi="__Inter_Fallback_e66fe9" w:cs="Times New Roman"/>
          <w:color w:val="2D3845"/>
          <w:sz w:val="20"/>
          <w:szCs w:val="20"/>
        </w:rPr>
      </w:pPr>
    </w:p>
    <w:p w14:paraId="459276B0"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Constants are values in programming that do not change during the execution of a program. They provide a way to store fixed data that remains constant throughout the program's execution. In this guide, we will explore the definition, usage, and different types of constants in C programming, including numeric, character, and string constants.</w:t>
      </w:r>
    </w:p>
    <w:p w14:paraId="1EE01EF9" w14:textId="77777777" w:rsidR="00B92784" w:rsidRPr="00B92784" w:rsidRDefault="00B92784" w:rsidP="00B92784">
      <w:pPr>
        <w:jc w:val="both"/>
        <w:rPr>
          <w:rFonts w:eastAsia="Times New Roman" w:cstheme="minorHAnsi"/>
          <w:b/>
          <w:bCs/>
          <w:color w:val="2D3845"/>
          <w:sz w:val="20"/>
          <w:szCs w:val="20"/>
        </w:rPr>
      </w:pPr>
    </w:p>
    <w:p w14:paraId="1710F28D" w14:textId="77777777" w:rsidR="00B92784" w:rsidRPr="00B92784" w:rsidRDefault="00B92784" w:rsidP="00B92784">
      <w:pPr>
        <w:jc w:val="both"/>
        <w:rPr>
          <w:rFonts w:eastAsia="Times New Roman" w:cstheme="minorHAnsi"/>
          <w:b/>
          <w:bCs/>
          <w:color w:val="2D3845"/>
          <w:sz w:val="20"/>
          <w:szCs w:val="20"/>
        </w:rPr>
      </w:pPr>
      <w:r w:rsidRPr="00B92784">
        <w:rPr>
          <w:rFonts w:eastAsia="Times New Roman" w:cstheme="minorHAnsi"/>
          <w:b/>
          <w:bCs/>
          <w:color w:val="2D3845"/>
          <w:sz w:val="20"/>
          <w:szCs w:val="20"/>
        </w:rPr>
        <w:t>Numeric Constants</w:t>
      </w:r>
    </w:p>
    <w:p w14:paraId="0035D8A1"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Numeric constants are fixed values used to represent numbers in programming. They can be integers or floating-point numbers.</w:t>
      </w:r>
    </w:p>
    <w:p w14:paraId="2CC43DF4" w14:textId="77777777" w:rsidR="00B92784" w:rsidRPr="00B92784" w:rsidRDefault="00B92784" w:rsidP="00B92784">
      <w:pPr>
        <w:jc w:val="both"/>
        <w:rPr>
          <w:rFonts w:eastAsia="Times New Roman" w:cstheme="minorHAnsi"/>
          <w:color w:val="2D3845"/>
          <w:sz w:val="20"/>
          <w:szCs w:val="20"/>
        </w:rPr>
      </w:pPr>
    </w:p>
    <w:p w14:paraId="7F898C96" w14:textId="77777777" w:rsidR="00B92784" w:rsidRPr="00B92784" w:rsidRDefault="00B92784" w:rsidP="00B92784">
      <w:pPr>
        <w:jc w:val="both"/>
        <w:rPr>
          <w:rFonts w:eastAsia="Times New Roman" w:cstheme="minorHAnsi"/>
          <w:b/>
          <w:bCs/>
          <w:color w:val="2D3845"/>
          <w:sz w:val="20"/>
          <w:szCs w:val="20"/>
        </w:rPr>
      </w:pPr>
      <w:r w:rsidRPr="00B92784">
        <w:rPr>
          <w:rFonts w:eastAsia="Times New Roman" w:cstheme="minorHAnsi"/>
          <w:b/>
          <w:bCs/>
          <w:color w:val="2D3845"/>
          <w:sz w:val="20"/>
          <w:szCs w:val="20"/>
        </w:rPr>
        <w:t>Integer Constants</w:t>
      </w:r>
    </w:p>
    <w:p w14:paraId="5AE341A3"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Integer constants are whole numbers without fractional parts. They can be represented in decimal, octal, or hexadecimal notation.</w:t>
      </w:r>
    </w:p>
    <w:p w14:paraId="5B5A00D3" w14:textId="77777777" w:rsidR="00B92784" w:rsidRPr="00B92784" w:rsidRDefault="00B92784" w:rsidP="00B92784">
      <w:pPr>
        <w:jc w:val="both"/>
        <w:rPr>
          <w:rFonts w:eastAsia="Times New Roman" w:cstheme="minorHAnsi"/>
          <w:color w:val="2D3845"/>
          <w:sz w:val="20"/>
          <w:szCs w:val="20"/>
        </w:rPr>
      </w:pPr>
    </w:p>
    <w:p w14:paraId="26DE8D19"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1</w:t>
      </w:r>
      <w:r w:rsidRPr="00B92784">
        <w:rPr>
          <w:rFonts w:eastAsia="Times New Roman" w:cstheme="minorHAnsi"/>
          <w:color w:val="2D3845"/>
          <w:sz w:val="20"/>
          <w:szCs w:val="20"/>
        </w:rPr>
        <w:tab/>
        <w:t>int decimal = 10;     // Decimal representation (base 10)</w:t>
      </w:r>
    </w:p>
    <w:p w14:paraId="42D7C7E1"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2</w:t>
      </w:r>
      <w:r w:rsidRPr="00B92784">
        <w:rPr>
          <w:rFonts w:eastAsia="Times New Roman" w:cstheme="minorHAnsi"/>
          <w:color w:val="2D3845"/>
          <w:sz w:val="20"/>
          <w:szCs w:val="20"/>
        </w:rPr>
        <w:tab/>
        <w:t>int octal = 012;      // Octal representation (base 8)</w:t>
      </w:r>
    </w:p>
    <w:p w14:paraId="6B1BEDBC" w14:textId="77777777" w:rsid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3</w:t>
      </w:r>
      <w:r w:rsidRPr="00B92784">
        <w:rPr>
          <w:rFonts w:eastAsia="Times New Roman" w:cstheme="minorHAnsi"/>
          <w:color w:val="2D3845"/>
          <w:sz w:val="20"/>
          <w:szCs w:val="20"/>
        </w:rPr>
        <w:tab/>
        <w:t>int hexadecimal = 0xA; // Hexadecimal representation (base 16)</w:t>
      </w:r>
    </w:p>
    <w:p w14:paraId="297C2DD3" w14:textId="77777777" w:rsidR="00B92784" w:rsidRPr="00B92784" w:rsidRDefault="00B92784" w:rsidP="00B92784">
      <w:pPr>
        <w:jc w:val="both"/>
        <w:rPr>
          <w:rFonts w:eastAsia="Times New Roman" w:cstheme="minorHAnsi"/>
          <w:color w:val="2D3845"/>
          <w:sz w:val="20"/>
          <w:szCs w:val="20"/>
        </w:rPr>
      </w:pPr>
    </w:p>
    <w:p w14:paraId="1BF6BA1E"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In the above code, we declare integer constants using decimal, octal, and hexadecimal notation.</w:t>
      </w:r>
    </w:p>
    <w:p w14:paraId="634EC8CB" w14:textId="77777777" w:rsidR="00B92784" w:rsidRPr="00B92784" w:rsidRDefault="00B92784" w:rsidP="00B92784">
      <w:pPr>
        <w:jc w:val="both"/>
        <w:rPr>
          <w:rFonts w:eastAsia="Times New Roman" w:cstheme="minorHAnsi"/>
          <w:color w:val="2D3845"/>
          <w:sz w:val="20"/>
          <w:szCs w:val="20"/>
        </w:rPr>
      </w:pPr>
    </w:p>
    <w:p w14:paraId="607A00EA"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Floating-Point Constants</w:t>
      </w:r>
    </w:p>
    <w:p w14:paraId="438203CC"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Floating-point constants represent real numbers with fractional parts. They can be expressed in decimal or exponential notation.</w:t>
      </w:r>
    </w:p>
    <w:p w14:paraId="6DD88D70" w14:textId="77777777" w:rsidR="00B92784" w:rsidRPr="00B92784" w:rsidRDefault="00B92784" w:rsidP="00B92784">
      <w:pPr>
        <w:jc w:val="both"/>
        <w:rPr>
          <w:rFonts w:eastAsia="Times New Roman" w:cstheme="minorHAnsi"/>
          <w:color w:val="2D3845"/>
          <w:sz w:val="20"/>
          <w:szCs w:val="20"/>
        </w:rPr>
      </w:pPr>
    </w:p>
    <w:p w14:paraId="27B6E3D8"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1</w:t>
      </w:r>
      <w:r w:rsidRPr="00B92784">
        <w:rPr>
          <w:rFonts w:eastAsia="Times New Roman" w:cstheme="minorHAnsi"/>
          <w:color w:val="2D3845"/>
          <w:sz w:val="20"/>
          <w:szCs w:val="20"/>
        </w:rPr>
        <w:tab/>
        <w:t>float decimalFloat = 3.14;      // Decimal representation</w:t>
      </w:r>
    </w:p>
    <w:p w14:paraId="2E4FAD83"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2</w:t>
      </w:r>
      <w:r w:rsidRPr="00B92784">
        <w:rPr>
          <w:rFonts w:eastAsia="Times New Roman" w:cstheme="minorHAnsi"/>
          <w:color w:val="2D3845"/>
          <w:sz w:val="20"/>
          <w:szCs w:val="20"/>
        </w:rPr>
        <w:tab/>
        <w:t>double decimalDouble = 3.14;    // Decimal representation (double precision)</w:t>
      </w:r>
    </w:p>
    <w:p w14:paraId="41C03E7A"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3</w:t>
      </w:r>
      <w:r w:rsidRPr="00B92784">
        <w:rPr>
          <w:rFonts w:eastAsia="Times New Roman" w:cstheme="minorHAnsi"/>
          <w:color w:val="2D3845"/>
          <w:sz w:val="20"/>
          <w:szCs w:val="20"/>
        </w:rPr>
        <w:tab/>
        <w:t>float exponentialFloat = 2e-3;  // Exponential representation (2 * 10^-3)</w:t>
      </w:r>
    </w:p>
    <w:p w14:paraId="07299787"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In the above code, we declare floating-point constants using decimal and exponential notation.</w:t>
      </w:r>
    </w:p>
    <w:p w14:paraId="61A6DB46" w14:textId="77777777" w:rsidR="00B92784" w:rsidRPr="00B92784" w:rsidRDefault="00B92784" w:rsidP="00B92784">
      <w:pPr>
        <w:jc w:val="both"/>
        <w:rPr>
          <w:rFonts w:eastAsia="Times New Roman" w:cstheme="minorHAnsi"/>
          <w:color w:val="2D3845"/>
          <w:sz w:val="20"/>
          <w:szCs w:val="20"/>
        </w:rPr>
      </w:pPr>
    </w:p>
    <w:p w14:paraId="59370656" w14:textId="77777777" w:rsidR="00B92784" w:rsidRPr="00B92784" w:rsidRDefault="00B92784" w:rsidP="00B92784">
      <w:pPr>
        <w:jc w:val="both"/>
        <w:rPr>
          <w:rFonts w:eastAsia="Times New Roman" w:cstheme="minorHAnsi"/>
          <w:b/>
          <w:bCs/>
          <w:color w:val="2D3845"/>
          <w:sz w:val="20"/>
          <w:szCs w:val="20"/>
        </w:rPr>
      </w:pPr>
      <w:r w:rsidRPr="00B92784">
        <w:rPr>
          <w:rFonts w:eastAsia="Times New Roman" w:cstheme="minorHAnsi"/>
          <w:b/>
          <w:bCs/>
          <w:color w:val="2D3845"/>
          <w:sz w:val="20"/>
          <w:szCs w:val="20"/>
        </w:rPr>
        <w:t>Character Constants</w:t>
      </w:r>
    </w:p>
    <w:p w14:paraId="2EFAFF63"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Character constants represent individual characters enclosed in single quotes.</w:t>
      </w:r>
    </w:p>
    <w:p w14:paraId="6E245340" w14:textId="77777777" w:rsidR="00B92784" w:rsidRPr="00B92784" w:rsidRDefault="00B92784" w:rsidP="00B92784">
      <w:pPr>
        <w:jc w:val="both"/>
        <w:rPr>
          <w:rFonts w:eastAsia="Times New Roman" w:cstheme="minorHAnsi"/>
          <w:color w:val="2D3845"/>
          <w:sz w:val="20"/>
          <w:szCs w:val="20"/>
        </w:rPr>
      </w:pPr>
    </w:p>
    <w:p w14:paraId="029AB9BC"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1</w:t>
      </w:r>
      <w:r w:rsidRPr="00B92784">
        <w:rPr>
          <w:rFonts w:eastAsia="Times New Roman" w:cstheme="minorHAnsi"/>
          <w:color w:val="2D3845"/>
          <w:sz w:val="20"/>
          <w:szCs w:val="20"/>
        </w:rPr>
        <w:tab/>
        <w:t>char letter = 'A';   // Character constant representing the letter 'A'</w:t>
      </w:r>
    </w:p>
    <w:p w14:paraId="04D421F7"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2</w:t>
      </w:r>
      <w:r w:rsidRPr="00B92784">
        <w:rPr>
          <w:rFonts w:eastAsia="Times New Roman" w:cstheme="minorHAnsi"/>
          <w:color w:val="2D3845"/>
          <w:sz w:val="20"/>
          <w:szCs w:val="20"/>
        </w:rPr>
        <w:tab/>
        <w:t>char symbol = '$';   // Character constant representing the symbol '$'</w:t>
      </w:r>
    </w:p>
    <w:p w14:paraId="5927AAD7"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In the above code, we declare character constants representing the letter 'A' and the symbol '$'.</w:t>
      </w:r>
    </w:p>
    <w:p w14:paraId="61D1EE15" w14:textId="77777777" w:rsidR="00B92784" w:rsidRPr="00B92784" w:rsidRDefault="00B92784" w:rsidP="00B92784">
      <w:pPr>
        <w:jc w:val="both"/>
        <w:rPr>
          <w:rFonts w:eastAsia="Times New Roman" w:cstheme="minorHAnsi"/>
          <w:color w:val="2D3845"/>
          <w:sz w:val="20"/>
          <w:szCs w:val="20"/>
        </w:rPr>
      </w:pPr>
    </w:p>
    <w:p w14:paraId="4DA79370" w14:textId="77777777" w:rsidR="00B92784" w:rsidRPr="00B92784" w:rsidRDefault="00B92784" w:rsidP="00B92784">
      <w:pPr>
        <w:jc w:val="both"/>
        <w:rPr>
          <w:rFonts w:eastAsia="Times New Roman" w:cstheme="minorHAnsi"/>
          <w:b/>
          <w:bCs/>
          <w:color w:val="2D3845"/>
          <w:sz w:val="20"/>
          <w:szCs w:val="20"/>
        </w:rPr>
      </w:pPr>
      <w:r w:rsidRPr="00B92784">
        <w:rPr>
          <w:rFonts w:eastAsia="Times New Roman" w:cstheme="minorHAnsi"/>
          <w:b/>
          <w:bCs/>
          <w:color w:val="2D3845"/>
          <w:sz w:val="20"/>
          <w:szCs w:val="20"/>
        </w:rPr>
        <w:t>String Constants</w:t>
      </w:r>
    </w:p>
    <w:p w14:paraId="30D01A89"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String constants are sequences of characters enclosed in double quotes.</w:t>
      </w:r>
    </w:p>
    <w:p w14:paraId="3A96D45C" w14:textId="77777777" w:rsidR="00B92784" w:rsidRPr="00B92784" w:rsidRDefault="00B92784" w:rsidP="00B92784">
      <w:pPr>
        <w:jc w:val="both"/>
        <w:rPr>
          <w:rFonts w:eastAsia="Times New Roman" w:cstheme="minorHAnsi"/>
          <w:color w:val="2D3845"/>
          <w:sz w:val="20"/>
          <w:szCs w:val="20"/>
        </w:rPr>
      </w:pPr>
    </w:p>
    <w:p w14:paraId="475D980D"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1</w:t>
      </w:r>
      <w:r w:rsidRPr="00B92784">
        <w:rPr>
          <w:rFonts w:eastAsia="Times New Roman" w:cstheme="minorHAnsi"/>
          <w:color w:val="2D3845"/>
          <w:sz w:val="20"/>
          <w:szCs w:val="20"/>
        </w:rPr>
        <w:tab/>
        <w:t>char greeting[] = "Hello, world!";  // String constant representing a greeting</w:t>
      </w:r>
    </w:p>
    <w:p w14:paraId="6C9F0143"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In the above code, we declare a string constant representing a greeting.</w:t>
      </w:r>
    </w:p>
    <w:p w14:paraId="2B005FAD" w14:textId="77777777" w:rsidR="00B92784" w:rsidRPr="00B92784" w:rsidRDefault="00B92784" w:rsidP="00B92784">
      <w:pPr>
        <w:jc w:val="both"/>
        <w:rPr>
          <w:rFonts w:eastAsia="Times New Roman" w:cstheme="minorHAnsi"/>
          <w:color w:val="2D3845"/>
          <w:sz w:val="20"/>
          <w:szCs w:val="20"/>
        </w:rPr>
      </w:pPr>
    </w:p>
    <w:p w14:paraId="48633EE6" w14:textId="77777777" w:rsidR="00B92784" w:rsidRPr="00B92784" w:rsidRDefault="00B92784" w:rsidP="00B92784">
      <w:pPr>
        <w:jc w:val="both"/>
        <w:rPr>
          <w:rFonts w:eastAsia="Times New Roman" w:cstheme="minorHAnsi"/>
          <w:b/>
          <w:bCs/>
          <w:color w:val="2D3845"/>
          <w:sz w:val="20"/>
          <w:szCs w:val="20"/>
        </w:rPr>
      </w:pPr>
      <w:r w:rsidRPr="00B92784">
        <w:rPr>
          <w:rFonts w:eastAsia="Times New Roman" w:cstheme="minorHAnsi"/>
          <w:b/>
          <w:bCs/>
          <w:color w:val="2D3845"/>
          <w:sz w:val="20"/>
          <w:szCs w:val="20"/>
        </w:rPr>
        <w:t>Usage of Constants</w:t>
      </w:r>
    </w:p>
    <w:p w14:paraId="2270C93C"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Constants can be used in various parts of a program, such as assignments, expressions, and function arguments.</w:t>
      </w:r>
    </w:p>
    <w:p w14:paraId="5BE4C7CE" w14:textId="77777777" w:rsidR="00B92784" w:rsidRPr="00B92784" w:rsidRDefault="00B92784" w:rsidP="00B92784">
      <w:pPr>
        <w:jc w:val="both"/>
        <w:rPr>
          <w:rFonts w:eastAsia="Times New Roman" w:cstheme="minorHAnsi"/>
          <w:color w:val="2D3845"/>
          <w:sz w:val="20"/>
          <w:szCs w:val="20"/>
        </w:rPr>
      </w:pPr>
    </w:p>
    <w:p w14:paraId="72D20ED6"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1</w:t>
      </w:r>
      <w:r w:rsidRPr="00B92784">
        <w:rPr>
          <w:rFonts w:eastAsia="Times New Roman" w:cstheme="minorHAnsi"/>
          <w:color w:val="2D3845"/>
          <w:sz w:val="20"/>
          <w:szCs w:val="20"/>
        </w:rPr>
        <w:tab/>
        <w:t>const float PI = 3.14159;    // Declaration of a constant variable</w:t>
      </w:r>
    </w:p>
    <w:p w14:paraId="7F90223F"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2</w:t>
      </w:r>
      <w:r w:rsidRPr="00B92784">
        <w:rPr>
          <w:rFonts w:eastAsia="Times New Roman" w:cstheme="minorHAnsi"/>
          <w:color w:val="2D3845"/>
          <w:sz w:val="20"/>
          <w:szCs w:val="20"/>
        </w:rPr>
        <w:tab/>
        <w:t>int radius = 5;</w:t>
      </w:r>
    </w:p>
    <w:p w14:paraId="577ECA7D" w14:textId="77777777" w:rsid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3</w:t>
      </w:r>
      <w:r w:rsidRPr="00B92784">
        <w:rPr>
          <w:rFonts w:eastAsia="Times New Roman" w:cstheme="minorHAnsi"/>
          <w:color w:val="2D3845"/>
          <w:sz w:val="20"/>
          <w:szCs w:val="20"/>
        </w:rPr>
        <w:tab/>
        <w:t xml:space="preserve">float circumference = 2 * PI * radius;   // </w:t>
      </w:r>
    </w:p>
    <w:p w14:paraId="362B0423" w14:textId="77777777" w:rsidR="00B92784" w:rsidRDefault="00B92784" w:rsidP="00B92784">
      <w:pPr>
        <w:jc w:val="both"/>
        <w:rPr>
          <w:rFonts w:eastAsia="Times New Roman" w:cstheme="minorHAnsi"/>
          <w:color w:val="2D3845"/>
          <w:sz w:val="20"/>
          <w:szCs w:val="20"/>
        </w:rPr>
      </w:pPr>
    </w:p>
    <w:p w14:paraId="2B4A8DAE"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Usage of the constant in an expression</w:t>
      </w:r>
    </w:p>
    <w:p w14:paraId="662A1351" w14:textId="77777777" w:rsidR="00B92784" w:rsidRPr="00B92784" w:rsidRDefault="00B92784" w:rsidP="00B92784">
      <w:pPr>
        <w:jc w:val="both"/>
        <w:rPr>
          <w:rFonts w:eastAsia="Times New Roman" w:cstheme="minorHAnsi"/>
          <w:color w:val="2D3845"/>
          <w:sz w:val="20"/>
          <w:szCs w:val="20"/>
        </w:rPr>
      </w:pPr>
      <w:r w:rsidRPr="00B92784">
        <w:rPr>
          <w:rFonts w:eastAsia="Times New Roman" w:cstheme="minorHAnsi"/>
          <w:color w:val="2D3845"/>
          <w:sz w:val="20"/>
          <w:szCs w:val="20"/>
        </w:rPr>
        <w:t>In the above code, we declare a constant variable PI and use it in an expression to calculate the circumference of a circle.</w:t>
      </w:r>
    </w:p>
    <w:p w14:paraId="7733F2B9" w14:textId="77777777" w:rsidR="00B92784" w:rsidRDefault="00B92784" w:rsidP="009D27EE">
      <w:pPr>
        <w:rPr>
          <w:rFonts w:ascii="__Inter_Fallback_e66fe9" w:eastAsia="Times New Roman" w:hAnsi="__Inter_Fallback_e66fe9" w:cs="Times New Roman"/>
          <w:color w:val="2D3845"/>
          <w:sz w:val="20"/>
          <w:szCs w:val="20"/>
        </w:rPr>
      </w:pPr>
    </w:p>
    <w:p w14:paraId="1EF39D6B" w14:textId="77777777" w:rsidR="00B92784" w:rsidRDefault="00B92784" w:rsidP="009D27EE">
      <w:pPr>
        <w:rPr>
          <w:rFonts w:ascii="__Inter_Fallback_e66fe9" w:eastAsia="Times New Roman" w:hAnsi="__Inter_Fallback_e66fe9" w:cs="Times New Roman"/>
          <w:color w:val="2D3845"/>
          <w:sz w:val="20"/>
          <w:szCs w:val="20"/>
        </w:rPr>
      </w:pPr>
    </w:p>
    <w:p w14:paraId="02EACF3E" w14:textId="77777777" w:rsidR="00B92784" w:rsidRDefault="00B92784" w:rsidP="009D27EE">
      <w:pPr>
        <w:rPr>
          <w:rFonts w:ascii="__Inter_Fallback_e66fe9" w:eastAsia="Times New Roman" w:hAnsi="__Inter_Fallback_e66fe9" w:cs="Times New Roman"/>
          <w:color w:val="2D3845"/>
          <w:sz w:val="20"/>
          <w:szCs w:val="20"/>
        </w:rPr>
      </w:pPr>
    </w:p>
    <w:p w14:paraId="051D27F0" w14:textId="77777777" w:rsidR="00B92784" w:rsidRDefault="00B92784" w:rsidP="009D27EE">
      <w:pPr>
        <w:rPr>
          <w:rFonts w:ascii="__Inter_Fallback_e66fe9" w:eastAsia="Times New Roman" w:hAnsi="__Inter_Fallback_e66fe9" w:cs="Times New Roman"/>
          <w:color w:val="2D3845"/>
          <w:sz w:val="20"/>
          <w:szCs w:val="20"/>
        </w:rPr>
      </w:pPr>
    </w:p>
    <w:p w14:paraId="4A91CE53" w14:textId="77777777" w:rsidR="00B92784" w:rsidRDefault="00B92784" w:rsidP="009D27EE">
      <w:pPr>
        <w:rPr>
          <w:rFonts w:ascii="__Inter_Fallback_e66fe9" w:eastAsia="Times New Roman" w:hAnsi="__Inter_Fallback_e66fe9" w:cs="Times New Roman"/>
          <w:color w:val="2D3845"/>
          <w:sz w:val="20"/>
          <w:szCs w:val="20"/>
        </w:rPr>
      </w:pPr>
    </w:p>
    <w:p w14:paraId="56A51019" w14:textId="77777777" w:rsidR="00B92784" w:rsidRDefault="00B92784" w:rsidP="009D27EE">
      <w:pPr>
        <w:rPr>
          <w:rFonts w:ascii="__Inter_Fallback_e66fe9" w:eastAsia="Times New Roman" w:hAnsi="__Inter_Fallback_e66fe9" w:cs="Times New Roman"/>
          <w:color w:val="2D3845"/>
          <w:sz w:val="20"/>
          <w:szCs w:val="20"/>
        </w:rPr>
      </w:pPr>
    </w:p>
    <w:p w14:paraId="1567645A" w14:textId="77777777" w:rsidR="00B92784" w:rsidRDefault="00B92784" w:rsidP="009D27EE">
      <w:pPr>
        <w:rPr>
          <w:rFonts w:ascii="__Inter_Fallback_e66fe9" w:eastAsia="Times New Roman" w:hAnsi="__Inter_Fallback_e66fe9" w:cs="Times New Roman"/>
          <w:color w:val="2D3845"/>
          <w:sz w:val="20"/>
          <w:szCs w:val="20"/>
        </w:rPr>
      </w:pPr>
    </w:p>
    <w:p w14:paraId="3A819F4C" w14:textId="77777777" w:rsidR="00B92784" w:rsidRPr="00B92784" w:rsidRDefault="00B92784" w:rsidP="00B92784">
      <w:pPr>
        <w:jc w:val="center"/>
        <w:outlineLvl w:val="3"/>
        <w:rPr>
          <w:rFonts w:ascii="var(--font-montserrat)" w:eastAsia="Times New Roman" w:hAnsi="var(--font-montserrat)" w:cs="Times New Roman"/>
          <w:b/>
          <w:bCs/>
          <w:caps/>
          <w:color w:val="88919B"/>
        </w:rPr>
      </w:pPr>
      <w:r w:rsidRPr="00B92784">
        <w:rPr>
          <w:rFonts w:ascii="var(--font-montserrat)" w:eastAsia="Times New Roman" w:hAnsi="var(--font-montserrat)" w:cs="Times New Roman"/>
          <w:b/>
          <w:bCs/>
          <w:caps/>
          <w:color w:val="88919B"/>
        </w:rPr>
        <w:t>TOPIC 12</w:t>
      </w:r>
    </w:p>
    <w:p w14:paraId="19C8EED8" w14:textId="77777777" w:rsidR="00B92784" w:rsidRPr="00B92784" w:rsidRDefault="00B92784" w:rsidP="00B92784">
      <w:pPr>
        <w:jc w:val="center"/>
        <w:outlineLvl w:val="1"/>
        <w:rPr>
          <w:rFonts w:ascii="var(--font-montserrat)" w:eastAsia="Times New Roman" w:hAnsi="var(--font-montserrat)" w:cs="Times New Roman"/>
          <w:b/>
          <w:bCs/>
          <w:color w:val="2D3845"/>
          <w:sz w:val="36"/>
          <w:szCs w:val="36"/>
        </w:rPr>
      </w:pPr>
      <w:r w:rsidRPr="00B92784">
        <w:rPr>
          <w:rFonts w:ascii="var(--font-montserrat)" w:eastAsia="Times New Roman" w:hAnsi="var(--font-montserrat)" w:cs="Times New Roman"/>
          <w:b/>
          <w:bCs/>
          <w:color w:val="2D3845"/>
          <w:sz w:val="36"/>
          <w:szCs w:val="36"/>
        </w:rPr>
        <w:t>Memory Allocations</w:t>
      </w:r>
    </w:p>
    <w:p w14:paraId="4C7F8BD7" w14:textId="77777777" w:rsid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Memory allocation is an essential concept in programming that involves reserving and managing memory for variables and data structures. In C programming, memory can be allocated using different methods, such as the stack and the heap. Additionally, dynamic memory allocation using the malloc and free functions allows for flexible memory management. This guide will explore memory allocation methods in C, including stack and heap allocation, as well as dynamic memory allocation using malloc and free.</w:t>
      </w:r>
    </w:p>
    <w:p w14:paraId="542499DC" w14:textId="77777777" w:rsidR="00B92784" w:rsidRPr="00B92784" w:rsidRDefault="00B92784" w:rsidP="00B92784">
      <w:pPr>
        <w:jc w:val="both"/>
        <w:rPr>
          <w:rFonts w:eastAsia="Times New Roman" w:cstheme="minorHAnsi"/>
          <w:color w:val="2D3845"/>
          <w:sz w:val="21"/>
          <w:szCs w:val="21"/>
        </w:rPr>
      </w:pPr>
    </w:p>
    <w:p w14:paraId="1B2F7633" w14:textId="77777777" w:rsidR="00B92784" w:rsidRDefault="00B92784" w:rsidP="00B92784">
      <w:pPr>
        <w:jc w:val="both"/>
        <w:rPr>
          <w:rFonts w:eastAsia="Times New Roman" w:cstheme="minorHAnsi"/>
          <w:b/>
          <w:bCs/>
          <w:color w:val="2D3845"/>
          <w:sz w:val="21"/>
          <w:szCs w:val="21"/>
        </w:rPr>
      </w:pPr>
      <w:r w:rsidRPr="00B92784">
        <w:rPr>
          <w:rFonts w:eastAsia="Times New Roman" w:cstheme="minorHAnsi"/>
          <w:b/>
          <w:bCs/>
          <w:color w:val="2D3845"/>
          <w:sz w:val="21"/>
          <w:szCs w:val="21"/>
        </w:rPr>
        <w:t>Stack and Heap Allocation</w:t>
      </w:r>
    </w:p>
    <w:p w14:paraId="06D63DE0" w14:textId="77777777" w:rsidR="00B92784" w:rsidRPr="00B92784" w:rsidRDefault="00B92784" w:rsidP="00B92784">
      <w:pPr>
        <w:jc w:val="both"/>
        <w:rPr>
          <w:rFonts w:eastAsia="Times New Roman" w:cstheme="minorHAnsi"/>
          <w:b/>
          <w:bCs/>
          <w:color w:val="2D3845"/>
          <w:sz w:val="21"/>
          <w:szCs w:val="21"/>
        </w:rPr>
      </w:pPr>
    </w:p>
    <w:p w14:paraId="64106874" w14:textId="77777777" w:rsidR="00B92784" w:rsidRPr="00B92784" w:rsidRDefault="00B92784" w:rsidP="00B92784">
      <w:pPr>
        <w:jc w:val="both"/>
        <w:rPr>
          <w:rFonts w:eastAsia="Times New Roman" w:cstheme="minorHAnsi"/>
          <w:b/>
          <w:bCs/>
          <w:color w:val="2D3845"/>
          <w:sz w:val="21"/>
          <w:szCs w:val="21"/>
        </w:rPr>
      </w:pPr>
      <w:r w:rsidRPr="00B92784">
        <w:rPr>
          <w:rFonts w:eastAsia="Times New Roman" w:cstheme="minorHAnsi"/>
          <w:b/>
          <w:bCs/>
          <w:color w:val="2D3845"/>
          <w:sz w:val="21"/>
          <w:szCs w:val="21"/>
        </w:rPr>
        <w:t>Stack Allocation</w:t>
      </w:r>
    </w:p>
    <w:p w14:paraId="64841F2D"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Stack allocation, also known as automatic allocation, is a method of memory allocation where variables are allocated and deallocated automatically. In C, stack allocation is used for local variables and function call frames. The memory allocated on the stack is automatically released when the variables go out of scope or when the function returns.</w:t>
      </w:r>
    </w:p>
    <w:p w14:paraId="3BACF6E9"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1</w:t>
      </w:r>
      <w:r w:rsidRPr="00B92784">
        <w:rPr>
          <w:rFonts w:eastAsia="Times New Roman" w:cstheme="minorHAnsi"/>
          <w:color w:val="2D3845"/>
          <w:sz w:val="21"/>
          <w:szCs w:val="21"/>
        </w:rPr>
        <w:tab/>
        <w:t>void foo() {</w:t>
      </w:r>
    </w:p>
    <w:p w14:paraId="75892241"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2</w:t>
      </w:r>
      <w:r w:rsidRPr="00B92784">
        <w:rPr>
          <w:rFonts w:eastAsia="Times New Roman" w:cstheme="minorHAnsi"/>
          <w:color w:val="2D3845"/>
          <w:sz w:val="21"/>
          <w:szCs w:val="21"/>
        </w:rPr>
        <w:tab/>
        <w:t xml:space="preserve">    int x = 10;   // Stack-allocated variable</w:t>
      </w:r>
    </w:p>
    <w:p w14:paraId="28F4211C"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3</w:t>
      </w:r>
      <w:r w:rsidRPr="00B92784">
        <w:rPr>
          <w:rFonts w:eastAsia="Times New Roman" w:cstheme="minorHAnsi"/>
          <w:color w:val="2D3845"/>
          <w:sz w:val="21"/>
          <w:szCs w:val="21"/>
        </w:rPr>
        <w:tab/>
        <w:t xml:space="preserve">    // ...</w:t>
      </w:r>
    </w:p>
    <w:p w14:paraId="38A6EEA3" w14:textId="77777777" w:rsid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4</w:t>
      </w:r>
      <w:r w:rsidRPr="00B92784">
        <w:rPr>
          <w:rFonts w:eastAsia="Times New Roman" w:cstheme="minorHAnsi"/>
          <w:color w:val="2D3845"/>
          <w:sz w:val="21"/>
          <w:szCs w:val="21"/>
        </w:rPr>
        <w:tab/>
        <w:t>}</w:t>
      </w:r>
    </w:p>
    <w:p w14:paraId="771DB748" w14:textId="77777777" w:rsidR="00B92784" w:rsidRPr="00B92784" w:rsidRDefault="00B92784" w:rsidP="00B92784">
      <w:pPr>
        <w:jc w:val="both"/>
        <w:rPr>
          <w:rFonts w:eastAsia="Times New Roman" w:cstheme="minorHAnsi"/>
          <w:color w:val="2D3845"/>
          <w:sz w:val="21"/>
          <w:szCs w:val="21"/>
        </w:rPr>
      </w:pPr>
    </w:p>
    <w:p w14:paraId="4A0D3DB7" w14:textId="77777777" w:rsid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In the above code, the variable x is allocated on the stack. Once the function foo returns, the memory for x is automatically deallocated.</w:t>
      </w:r>
    </w:p>
    <w:p w14:paraId="7905795B" w14:textId="77777777" w:rsidR="00B92784" w:rsidRPr="00B92784" w:rsidRDefault="00B92784" w:rsidP="00B92784">
      <w:pPr>
        <w:jc w:val="both"/>
        <w:rPr>
          <w:rFonts w:eastAsia="Times New Roman" w:cstheme="minorHAnsi"/>
          <w:color w:val="2D3845"/>
          <w:sz w:val="21"/>
          <w:szCs w:val="21"/>
        </w:rPr>
      </w:pPr>
    </w:p>
    <w:p w14:paraId="620D9D21" w14:textId="77777777" w:rsidR="00B92784" w:rsidRPr="00B92784" w:rsidRDefault="00B92784" w:rsidP="00B92784">
      <w:pPr>
        <w:jc w:val="both"/>
        <w:rPr>
          <w:rFonts w:eastAsia="Times New Roman" w:cstheme="minorHAnsi"/>
          <w:b/>
          <w:bCs/>
          <w:color w:val="2D3845"/>
          <w:sz w:val="21"/>
          <w:szCs w:val="21"/>
        </w:rPr>
      </w:pPr>
      <w:r w:rsidRPr="00B92784">
        <w:rPr>
          <w:rFonts w:eastAsia="Times New Roman" w:cstheme="minorHAnsi"/>
          <w:b/>
          <w:bCs/>
          <w:color w:val="2D3845"/>
          <w:sz w:val="21"/>
          <w:szCs w:val="21"/>
        </w:rPr>
        <w:t>Heap Allocation</w:t>
      </w:r>
    </w:p>
    <w:p w14:paraId="3F51EB9B"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 xml:space="preserve">Heap allocation, also known as dynamic allocation, allows for the dynamic creation and management of memory during program execution. In C, heap allocation is performed using the malloc function to request a block of memory from the heap. This </w:t>
      </w:r>
      <w:r w:rsidRPr="00B92784">
        <w:rPr>
          <w:rFonts w:eastAsia="Times New Roman" w:cstheme="minorHAnsi"/>
          <w:color w:val="2D3845"/>
          <w:sz w:val="21"/>
          <w:szCs w:val="21"/>
        </w:rPr>
        <w:lastRenderedPageBreak/>
        <w:t>memory must be explicitly deallocated using the free function to avoid memory leaks.</w:t>
      </w:r>
    </w:p>
    <w:p w14:paraId="44C8735F"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1</w:t>
      </w:r>
      <w:r w:rsidRPr="00B92784">
        <w:rPr>
          <w:rFonts w:eastAsia="Times New Roman" w:cstheme="minorHAnsi"/>
          <w:color w:val="2D3845"/>
          <w:sz w:val="21"/>
          <w:szCs w:val="21"/>
        </w:rPr>
        <w:tab/>
        <w:t>int* createArray(int size) {</w:t>
      </w:r>
    </w:p>
    <w:p w14:paraId="58FEEA16"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2</w:t>
      </w:r>
      <w:r w:rsidRPr="00B92784">
        <w:rPr>
          <w:rFonts w:eastAsia="Times New Roman" w:cstheme="minorHAnsi"/>
          <w:color w:val="2D3845"/>
          <w:sz w:val="21"/>
          <w:szCs w:val="21"/>
        </w:rPr>
        <w:tab/>
        <w:t xml:space="preserve">    int* arr = (int*)malloc(size * sizeof(int));   // Heap-allocated array</w:t>
      </w:r>
    </w:p>
    <w:p w14:paraId="46674162"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3</w:t>
      </w:r>
      <w:r w:rsidRPr="00B92784">
        <w:rPr>
          <w:rFonts w:eastAsia="Times New Roman" w:cstheme="minorHAnsi"/>
          <w:color w:val="2D3845"/>
          <w:sz w:val="21"/>
          <w:szCs w:val="21"/>
        </w:rPr>
        <w:tab/>
        <w:t xml:space="preserve">    // ...</w:t>
      </w:r>
    </w:p>
    <w:p w14:paraId="02441BF4"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4</w:t>
      </w:r>
      <w:r w:rsidRPr="00B92784">
        <w:rPr>
          <w:rFonts w:eastAsia="Times New Roman" w:cstheme="minorHAnsi"/>
          <w:color w:val="2D3845"/>
          <w:sz w:val="21"/>
          <w:szCs w:val="21"/>
        </w:rPr>
        <w:tab/>
        <w:t xml:space="preserve">    return arr;</w:t>
      </w:r>
    </w:p>
    <w:p w14:paraId="09F120D5"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5</w:t>
      </w:r>
      <w:r w:rsidRPr="00B92784">
        <w:rPr>
          <w:rFonts w:eastAsia="Times New Roman" w:cstheme="minorHAnsi"/>
          <w:color w:val="2D3845"/>
          <w:sz w:val="21"/>
          <w:szCs w:val="21"/>
        </w:rPr>
        <w:tab/>
        <w:t>}</w:t>
      </w:r>
    </w:p>
    <w:p w14:paraId="02853FE9"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6</w:t>
      </w:r>
      <w:r w:rsidRPr="00B92784">
        <w:rPr>
          <w:rFonts w:eastAsia="Times New Roman" w:cstheme="minorHAnsi"/>
          <w:color w:val="2D3845"/>
          <w:sz w:val="21"/>
          <w:szCs w:val="21"/>
        </w:rPr>
        <w:tab/>
      </w:r>
    </w:p>
    <w:p w14:paraId="4CF17E6A"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7</w:t>
      </w:r>
      <w:r w:rsidRPr="00B92784">
        <w:rPr>
          <w:rFonts w:eastAsia="Times New Roman" w:cstheme="minorHAnsi"/>
          <w:color w:val="2D3845"/>
          <w:sz w:val="21"/>
          <w:szCs w:val="21"/>
        </w:rPr>
        <w:tab/>
        <w:t>void destroyArray(int* arr) {</w:t>
      </w:r>
    </w:p>
    <w:p w14:paraId="678B7C9B"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8</w:t>
      </w:r>
      <w:r w:rsidRPr="00B92784">
        <w:rPr>
          <w:rFonts w:eastAsia="Times New Roman" w:cstheme="minorHAnsi"/>
          <w:color w:val="2D3845"/>
          <w:sz w:val="21"/>
          <w:szCs w:val="21"/>
        </w:rPr>
        <w:tab/>
        <w:t xml:space="preserve">    free(arr);   // Deallocate heap-allocated array</w:t>
      </w:r>
    </w:p>
    <w:p w14:paraId="6D3836EC"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9</w:t>
      </w:r>
      <w:r w:rsidRPr="00B92784">
        <w:rPr>
          <w:rFonts w:eastAsia="Times New Roman" w:cstheme="minorHAnsi"/>
          <w:color w:val="2D3845"/>
          <w:sz w:val="21"/>
          <w:szCs w:val="21"/>
        </w:rPr>
        <w:tab/>
        <w:t>}</w:t>
      </w:r>
    </w:p>
    <w:p w14:paraId="209FFC2A" w14:textId="77777777" w:rsid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In the above code, the createArray function dynamically allocates an array of integers on the heap using malloc. The memory is returned to the caller, and it is the caller's responsibility to deallocate the memory using free when it is no longer needed.</w:t>
      </w:r>
    </w:p>
    <w:p w14:paraId="3499979F" w14:textId="77777777" w:rsidR="00B92784" w:rsidRPr="00B92784" w:rsidRDefault="00B92784" w:rsidP="00B92784">
      <w:pPr>
        <w:jc w:val="both"/>
        <w:rPr>
          <w:rFonts w:eastAsia="Times New Roman" w:cstheme="minorHAnsi"/>
          <w:color w:val="2D3845"/>
          <w:sz w:val="21"/>
          <w:szCs w:val="21"/>
        </w:rPr>
      </w:pPr>
    </w:p>
    <w:p w14:paraId="035A89BB" w14:textId="77777777" w:rsidR="00B92784" w:rsidRDefault="00B92784" w:rsidP="00B92784">
      <w:pPr>
        <w:jc w:val="both"/>
        <w:rPr>
          <w:rFonts w:eastAsia="Times New Roman" w:cstheme="minorHAnsi"/>
          <w:b/>
          <w:bCs/>
          <w:color w:val="2D3845"/>
          <w:sz w:val="21"/>
          <w:szCs w:val="21"/>
        </w:rPr>
      </w:pPr>
      <w:r w:rsidRPr="00B92784">
        <w:rPr>
          <w:rFonts w:eastAsia="Times New Roman" w:cstheme="minorHAnsi"/>
          <w:b/>
          <w:bCs/>
          <w:color w:val="2D3845"/>
          <w:sz w:val="21"/>
          <w:szCs w:val="21"/>
        </w:rPr>
        <w:t>Dynamic Memory Allocation: malloc and free</w:t>
      </w:r>
    </w:p>
    <w:p w14:paraId="43626BAD" w14:textId="77777777" w:rsidR="00B92784" w:rsidRPr="00B92784" w:rsidRDefault="00B92784" w:rsidP="00B92784">
      <w:pPr>
        <w:jc w:val="both"/>
        <w:rPr>
          <w:rFonts w:eastAsia="Times New Roman" w:cstheme="minorHAnsi"/>
          <w:b/>
          <w:bCs/>
          <w:color w:val="2D3845"/>
          <w:sz w:val="21"/>
          <w:szCs w:val="21"/>
        </w:rPr>
      </w:pPr>
    </w:p>
    <w:p w14:paraId="31C9B426" w14:textId="77777777" w:rsidR="00B92784" w:rsidRPr="00B92784" w:rsidRDefault="00B92784" w:rsidP="00B92784">
      <w:pPr>
        <w:jc w:val="both"/>
        <w:rPr>
          <w:rFonts w:eastAsia="Times New Roman" w:cstheme="minorHAnsi"/>
          <w:b/>
          <w:bCs/>
          <w:color w:val="2D3845"/>
          <w:sz w:val="21"/>
          <w:szCs w:val="21"/>
        </w:rPr>
      </w:pPr>
      <w:r w:rsidRPr="00B92784">
        <w:rPr>
          <w:rFonts w:eastAsia="Times New Roman" w:cstheme="minorHAnsi"/>
          <w:b/>
          <w:bCs/>
          <w:color w:val="2D3845"/>
          <w:sz w:val="21"/>
          <w:szCs w:val="21"/>
        </w:rPr>
        <w:t>malloc</w:t>
      </w:r>
    </w:p>
    <w:p w14:paraId="2210E9A7"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The malloc function in C is used to dynamically allocate memory on the heap. It takes the number of bytes to allocate as an argument and returns a pointer to the allocated memory. It is important to cast the returned pointer to the appropriate type.</w:t>
      </w:r>
    </w:p>
    <w:p w14:paraId="7DE068F5"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1</w:t>
      </w:r>
      <w:r w:rsidRPr="00B92784">
        <w:rPr>
          <w:rFonts w:eastAsia="Times New Roman" w:cstheme="minorHAnsi"/>
          <w:color w:val="2D3845"/>
          <w:sz w:val="21"/>
          <w:szCs w:val="21"/>
        </w:rPr>
        <w:tab/>
        <w:t>int* numPtr = (int*)malloc(sizeof(int));   // Dynamically allocate memory for an integer</w:t>
      </w:r>
    </w:p>
    <w:p w14:paraId="25276F2C" w14:textId="77777777" w:rsid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In the above code, the malloc function is used to allocate memory for an integer. The size of the memory block is determined by sizeof(int).</w:t>
      </w:r>
    </w:p>
    <w:p w14:paraId="74E0C1AC" w14:textId="77777777" w:rsidR="00B92784" w:rsidRPr="00B92784" w:rsidRDefault="00B92784" w:rsidP="00B92784">
      <w:pPr>
        <w:jc w:val="both"/>
        <w:rPr>
          <w:rFonts w:eastAsia="Times New Roman" w:cstheme="minorHAnsi"/>
          <w:color w:val="2D3845"/>
          <w:sz w:val="21"/>
          <w:szCs w:val="21"/>
        </w:rPr>
      </w:pPr>
    </w:p>
    <w:p w14:paraId="6D72E9C1" w14:textId="77777777" w:rsidR="00B92784" w:rsidRPr="00B92784" w:rsidRDefault="00B92784" w:rsidP="00B92784">
      <w:pPr>
        <w:jc w:val="both"/>
        <w:rPr>
          <w:rFonts w:eastAsia="Times New Roman" w:cstheme="minorHAnsi"/>
          <w:b/>
          <w:bCs/>
          <w:color w:val="2D3845"/>
          <w:sz w:val="21"/>
          <w:szCs w:val="21"/>
        </w:rPr>
      </w:pPr>
      <w:r w:rsidRPr="00B92784">
        <w:rPr>
          <w:rFonts w:eastAsia="Times New Roman" w:cstheme="minorHAnsi"/>
          <w:b/>
          <w:bCs/>
          <w:color w:val="2D3845"/>
          <w:sz w:val="21"/>
          <w:szCs w:val="21"/>
        </w:rPr>
        <w:t>free</w:t>
      </w:r>
    </w:p>
    <w:p w14:paraId="6C7E7E22"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The free function is used to deallocate dynamically allocated memory in C. It takes a pointer to the memory block as an argument and releases the memory back to the heap for reuse.</w:t>
      </w:r>
    </w:p>
    <w:p w14:paraId="4BB9C348"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1</w:t>
      </w:r>
      <w:r w:rsidRPr="00B92784">
        <w:rPr>
          <w:rFonts w:eastAsia="Times New Roman" w:cstheme="minorHAnsi"/>
          <w:color w:val="2D3845"/>
          <w:sz w:val="21"/>
          <w:szCs w:val="21"/>
        </w:rPr>
        <w:tab/>
        <w:t>int* numPtr = (int*)malloc(sizeof(int));   // Allocate memory</w:t>
      </w:r>
    </w:p>
    <w:p w14:paraId="30856E69"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2</w:t>
      </w:r>
      <w:r w:rsidRPr="00B92784">
        <w:rPr>
          <w:rFonts w:eastAsia="Times New Roman" w:cstheme="minorHAnsi"/>
          <w:color w:val="2D3845"/>
          <w:sz w:val="21"/>
          <w:szCs w:val="21"/>
        </w:rPr>
        <w:tab/>
        <w:t>// ...</w:t>
      </w:r>
    </w:p>
    <w:p w14:paraId="09E9700A"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3</w:t>
      </w:r>
      <w:r w:rsidRPr="00B92784">
        <w:rPr>
          <w:rFonts w:eastAsia="Times New Roman" w:cstheme="minorHAnsi"/>
          <w:color w:val="2D3845"/>
          <w:sz w:val="21"/>
          <w:szCs w:val="21"/>
        </w:rPr>
        <w:tab/>
        <w:t>free(numPtr);   // Deallocate memory</w:t>
      </w:r>
    </w:p>
    <w:p w14:paraId="5B7BE475"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In the above code, the free function is called to deallocate the memory previously allocated using malloc. It is crucial to deallocate memory that is no longer needed to prevent memory leaks.</w:t>
      </w:r>
    </w:p>
    <w:p w14:paraId="3AF83884" w14:textId="77777777" w:rsidR="00B92784" w:rsidRDefault="00B92784" w:rsidP="00B92784">
      <w:pPr>
        <w:jc w:val="both"/>
        <w:rPr>
          <w:rFonts w:eastAsia="Times New Roman" w:cstheme="minorHAnsi"/>
          <w:color w:val="2D3845"/>
          <w:sz w:val="21"/>
          <w:szCs w:val="21"/>
        </w:rPr>
      </w:pPr>
    </w:p>
    <w:p w14:paraId="5F9CFBE3" w14:textId="77777777" w:rsidR="00B92784" w:rsidRDefault="00B92784" w:rsidP="00B92784">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13</w:t>
      </w:r>
    </w:p>
    <w:p w14:paraId="24782ECC" w14:textId="77777777" w:rsidR="00B92784" w:rsidRDefault="00B92784" w:rsidP="00B92784">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Reserved Words</w:t>
      </w:r>
    </w:p>
    <w:p w14:paraId="31A82133" w14:textId="77777777" w:rsidR="00B92784" w:rsidRDefault="00B92784" w:rsidP="00B92784">
      <w:pPr>
        <w:jc w:val="both"/>
        <w:rPr>
          <w:rFonts w:eastAsia="Times New Roman" w:cstheme="minorHAnsi"/>
          <w:color w:val="2D3845"/>
          <w:sz w:val="21"/>
          <w:szCs w:val="21"/>
        </w:rPr>
      </w:pPr>
    </w:p>
    <w:p w14:paraId="1A0E7A3F"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Reserved words, also known as keywords, are predefined words in a programming language that have special meanings and are reserved for specific purposes. In C programming, reserved words play a crucial role in defining the syntax, structure, and behavior of the language. This guide will provide an explanation of reserved words in C programming, highlighting their significance and providing examples of their usage.</w:t>
      </w:r>
    </w:p>
    <w:p w14:paraId="387478C3" w14:textId="77777777" w:rsidR="00B92784" w:rsidRPr="00B92784" w:rsidRDefault="00B92784" w:rsidP="00B92784">
      <w:pPr>
        <w:jc w:val="both"/>
        <w:rPr>
          <w:rFonts w:eastAsia="Times New Roman" w:cstheme="minorHAnsi"/>
          <w:color w:val="2D3845"/>
          <w:sz w:val="21"/>
          <w:szCs w:val="21"/>
        </w:rPr>
      </w:pPr>
    </w:p>
    <w:p w14:paraId="67499B51" w14:textId="77777777" w:rsidR="00B92784" w:rsidRPr="00B92784" w:rsidRDefault="00B92784" w:rsidP="00B92784">
      <w:pPr>
        <w:jc w:val="both"/>
        <w:rPr>
          <w:rFonts w:eastAsia="Times New Roman" w:cstheme="minorHAnsi"/>
          <w:b/>
          <w:bCs/>
          <w:color w:val="2D3845"/>
          <w:sz w:val="21"/>
          <w:szCs w:val="21"/>
        </w:rPr>
      </w:pPr>
      <w:r w:rsidRPr="00B92784">
        <w:rPr>
          <w:rFonts w:eastAsia="Times New Roman" w:cstheme="minorHAnsi"/>
          <w:b/>
          <w:bCs/>
          <w:color w:val="2D3845"/>
          <w:sz w:val="21"/>
          <w:szCs w:val="21"/>
        </w:rPr>
        <w:t>Keywords and Their Significance</w:t>
      </w:r>
    </w:p>
    <w:p w14:paraId="0DD86166"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C programming has a set of reserved words that have predefined meanings and cannot be used as identifiers (variable names, function names, etc.). These keywords are an integral part of the C language and are used to define control structures, data types, functions, and more. Here are some important keywords in C:</w:t>
      </w:r>
    </w:p>
    <w:p w14:paraId="411D39E8" w14:textId="77777777" w:rsidR="00B92784" w:rsidRPr="00B92784" w:rsidRDefault="00B92784" w:rsidP="00B92784">
      <w:pPr>
        <w:jc w:val="both"/>
        <w:rPr>
          <w:rFonts w:eastAsia="Times New Roman" w:cstheme="minorHAnsi"/>
          <w:color w:val="2D3845"/>
          <w:sz w:val="21"/>
          <w:szCs w:val="21"/>
        </w:rPr>
      </w:pPr>
    </w:p>
    <w:p w14:paraId="1943476F"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auto:</w:t>
      </w:r>
      <w:r w:rsidRPr="00B92784">
        <w:rPr>
          <w:rFonts w:eastAsia="Times New Roman" w:cstheme="minorHAnsi"/>
          <w:color w:val="2D3845"/>
          <w:sz w:val="21"/>
          <w:szCs w:val="21"/>
        </w:rPr>
        <w:t xml:space="preserve"> Declares automatic storage duration for local variables.</w:t>
      </w:r>
    </w:p>
    <w:p w14:paraId="4518321C"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break:</w:t>
      </w:r>
      <w:r w:rsidRPr="00B92784">
        <w:rPr>
          <w:rFonts w:eastAsia="Times New Roman" w:cstheme="minorHAnsi"/>
          <w:color w:val="2D3845"/>
          <w:sz w:val="21"/>
          <w:szCs w:val="21"/>
        </w:rPr>
        <w:t xml:space="preserve"> Terminates the execution of a loop or a switch statement.</w:t>
      </w:r>
    </w:p>
    <w:p w14:paraId="4C472C45"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char:</w:t>
      </w:r>
      <w:r w:rsidRPr="00B92784">
        <w:rPr>
          <w:rFonts w:eastAsia="Times New Roman" w:cstheme="minorHAnsi"/>
          <w:color w:val="2D3845"/>
          <w:sz w:val="21"/>
          <w:szCs w:val="21"/>
        </w:rPr>
        <w:t xml:space="preserve"> Represents a character data type.</w:t>
      </w:r>
    </w:p>
    <w:p w14:paraId="617A3393"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const:</w:t>
      </w:r>
      <w:r w:rsidRPr="00B92784">
        <w:rPr>
          <w:rFonts w:eastAsia="Times New Roman" w:cstheme="minorHAnsi"/>
          <w:color w:val="2D3845"/>
          <w:sz w:val="21"/>
          <w:szCs w:val="21"/>
        </w:rPr>
        <w:t xml:space="preserve"> Defines a constant variable that cannot be modified.</w:t>
      </w:r>
    </w:p>
    <w:p w14:paraId="28196672"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continue:</w:t>
      </w:r>
      <w:r w:rsidRPr="00B92784">
        <w:rPr>
          <w:rFonts w:eastAsia="Times New Roman" w:cstheme="minorHAnsi"/>
          <w:color w:val="2D3845"/>
          <w:sz w:val="21"/>
          <w:szCs w:val="21"/>
        </w:rPr>
        <w:t xml:space="preserve"> Skips the current iteration of a loop and proceeds to the next iteration.</w:t>
      </w:r>
    </w:p>
    <w:p w14:paraId="717BE74C"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double:</w:t>
      </w:r>
      <w:r w:rsidRPr="00B92784">
        <w:rPr>
          <w:rFonts w:eastAsia="Times New Roman" w:cstheme="minorHAnsi"/>
          <w:color w:val="2D3845"/>
          <w:sz w:val="21"/>
          <w:szCs w:val="21"/>
        </w:rPr>
        <w:t xml:space="preserve"> Represents a floating-point data type with double precision.</w:t>
      </w:r>
    </w:p>
    <w:p w14:paraId="39653E2E"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else:</w:t>
      </w:r>
      <w:r w:rsidRPr="00B92784">
        <w:rPr>
          <w:rFonts w:eastAsia="Times New Roman" w:cstheme="minorHAnsi"/>
          <w:color w:val="2D3845"/>
          <w:sz w:val="21"/>
          <w:szCs w:val="21"/>
        </w:rPr>
        <w:t xml:space="preserve"> Defines an alternative branch in an if statement.</w:t>
      </w:r>
    </w:p>
    <w:p w14:paraId="7C0F3004"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enum:</w:t>
      </w:r>
      <w:r w:rsidRPr="00B92784">
        <w:rPr>
          <w:rFonts w:eastAsia="Times New Roman" w:cstheme="minorHAnsi"/>
          <w:color w:val="2D3845"/>
          <w:sz w:val="21"/>
          <w:szCs w:val="21"/>
        </w:rPr>
        <w:t xml:space="preserve"> Declares an enumerated type with user-defined values.</w:t>
      </w:r>
    </w:p>
    <w:p w14:paraId="6DB20A54"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extern:</w:t>
      </w:r>
      <w:r w:rsidRPr="00B92784">
        <w:rPr>
          <w:rFonts w:eastAsia="Times New Roman" w:cstheme="minorHAnsi"/>
          <w:color w:val="2D3845"/>
          <w:sz w:val="21"/>
          <w:szCs w:val="21"/>
        </w:rPr>
        <w:t xml:space="preserve"> Declares an external variable or function.</w:t>
      </w:r>
    </w:p>
    <w:p w14:paraId="6243228A"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float:</w:t>
      </w:r>
      <w:r w:rsidRPr="00B92784">
        <w:rPr>
          <w:rFonts w:eastAsia="Times New Roman" w:cstheme="minorHAnsi"/>
          <w:color w:val="2D3845"/>
          <w:sz w:val="21"/>
          <w:szCs w:val="21"/>
        </w:rPr>
        <w:t xml:space="preserve"> Represents a floating-point data type.</w:t>
      </w:r>
    </w:p>
    <w:p w14:paraId="4490E2DF"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for:</w:t>
      </w:r>
      <w:r w:rsidRPr="00B92784">
        <w:rPr>
          <w:rFonts w:eastAsia="Times New Roman" w:cstheme="minorHAnsi"/>
          <w:color w:val="2D3845"/>
          <w:sz w:val="21"/>
          <w:szCs w:val="21"/>
        </w:rPr>
        <w:t xml:space="preserve"> Defines a loop that repeats a set of statements for a specified number of times.</w:t>
      </w:r>
    </w:p>
    <w:p w14:paraId="055C5D95"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if:</w:t>
      </w:r>
      <w:r w:rsidRPr="00B92784">
        <w:rPr>
          <w:rFonts w:eastAsia="Times New Roman" w:cstheme="minorHAnsi"/>
          <w:color w:val="2D3845"/>
          <w:sz w:val="21"/>
          <w:szCs w:val="21"/>
        </w:rPr>
        <w:t xml:space="preserve"> Evaluates a condition and executes a block of code if the condition is true.</w:t>
      </w:r>
    </w:p>
    <w:p w14:paraId="437EC511"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int:</w:t>
      </w:r>
      <w:r w:rsidRPr="00B92784">
        <w:rPr>
          <w:rFonts w:eastAsia="Times New Roman" w:cstheme="minorHAnsi"/>
          <w:color w:val="2D3845"/>
          <w:sz w:val="21"/>
          <w:szCs w:val="21"/>
        </w:rPr>
        <w:t xml:space="preserve"> Represents an integer data type.</w:t>
      </w:r>
    </w:p>
    <w:p w14:paraId="715AEFE5"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long:</w:t>
      </w:r>
      <w:r w:rsidRPr="00B92784">
        <w:rPr>
          <w:rFonts w:eastAsia="Times New Roman" w:cstheme="minorHAnsi"/>
          <w:color w:val="2D3845"/>
          <w:sz w:val="21"/>
          <w:szCs w:val="21"/>
        </w:rPr>
        <w:t xml:space="preserve"> Represents a long integer data type.</w:t>
      </w:r>
    </w:p>
    <w:p w14:paraId="48B21269"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 xml:space="preserve">return: </w:t>
      </w:r>
      <w:r w:rsidRPr="00B92784">
        <w:rPr>
          <w:rFonts w:eastAsia="Times New Roman" w:cstheme="minorHAnsi"/>
          <w:color w:val="2D3845"/>
          <w:sz w:val="21"/>
          <w:szCs w:val="21"/>
        </w:rPr>
        <w:t>Terminates the execution of a function and returns a value.</w:t>
      </w:r>
    </w:p>
    <w:p w14:paraId="72792779"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short:</w:t>
      </w:r>
      <w:r w:rsidRPr="00B92784">
        <w:rPr>
          <w:rFonts w:eastAsia="Times New Roman" w:cstheme="minorHAnsi"/>
          <w:color w:val="2D3845"/>
          <w:sz w:val="21"/>
          <w:szCs w:val="21"/>
        </w:rPr>
        <w:t xml:space="preserve"> Represents a short integer data type.</w:t>
      </w:r>
    </w:p>
    <w:p w14:paraId="2CEC4B4A"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signed:</w:t>
      </w:r>
      <w:r w:rsidRPr="00B92784">
        <w:rPr>
          <w:rFonts w:eastAsia="Times New Roman" w:cstheme="minorHAnsi"/>
          <w:color w:val="2D3845"/>
          <w:sz w:val="21"/>
          <w:szCs w:val="21"/>
        </w:rPr>
        <w:t xml:space="preserve"> Represents a signed integer data type.</w:t>
      </w:r>
    </w:p>
    <w:p w14:paraId="001112F4"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sizeof:</w:t>
      </w:r>
      <w:r w:rsidRPr="00B92784">
        <w:rPr>
          <w:rFonts w:eastAsia="Times New Roman" w:cstheme="minorHAnsi"/>
          <w:color w:val="2D3845"/>
          <w:sz w:val="21"/>
          <w:szCs w:val="21"/>
        </w:rPr>
        <w:t xml:space="preserve"> Returns the size in bytes of a data type or variable.</w:t>
      </w:r>
    </w:p>
    <w:p w14:paraId="2A10CF8B"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static:</w:t>
      </w:r>
      <w:r w:rsidRPr="00B92784">
        <w:rPr>
          <w:rFonts w:eastAsia="Times New Roman" w:cstheme="minorHAnsi"/>
          <w:color w:val="2D3845"/>
          <w:sz w:val="21"/>
          <w:szCs w:val="21"/>
        </w:rPr>
        <w:t xml:space="preserve"> Declares a static variable or function.</w:t>
      </w:r>
    </w:p>
    <w:p w14:paraId="61F6C41D"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struct:</w:t>
      </w:r>
      <w:r w:rsidRPr="00B92784">
        <w:rPr>
          <w:rFonts w:eastAsia="Times New Roman" w:cstheme="minorHAnsi"/>
          <w:color w:val="2D3845"/>
          <w:sz w:val="21"/>
          <w:szCs w:val="21"/>
        </w:rPr>
        <w:t xml:space="preserve"> Declares a structure that groups related variables.</w:t>
      </w:r>
    </w:p>
    <w:p w14:paraId="52CE71FD"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switch:</w:t>
      </w:r>
      <w:r w:rsidRPr="00B92784">
        <w:rPr>
          <w:rFonts w:eastAsia="Times New Roman" w:cstheme="minorHAnsi"/>
          <w:color w:val="2D3845"/>
          <w:sz w:val="21"/>
          <w:szCs w:val="21"/>
        </w:rPr>
        <w:t xml:space="preserve"> Evaluates an expression and executes different code blocks based on its value.</w:t>
      </w:r>
    </w:p>
    <w:p w14:paraId="54F7CE80"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typedef:</w:t>
      </w:r>
      <w:r w:rsidRPr="00B92784">
        <w:rPr>
          <w:rFonts w:eastAsia="Times New Roman" w:cstheme="minorHAnsi"/>
          <w:color w:val="2D3845"/>
          <w:sz w:val="21"/>
          <w:szCs w:val="21"/>
        </w:rPr>
        <w:t xml:space="preserve"> Creates a new type alias.</w:t>
      </w:r>
    </w:p>
    <w:p w14:paraId="41B9EB4D"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unsigned:</w:t>
      </w:r>
      <w:r w:rsidRPr="00B92784">
        <w:rPr>
          <w:rFonts w:eastAsia="Times New Roman" w:cstheme="minorHAnsi"/>
          <w:color w:val="2D3845"/>
          <w:sz w:val="21"/>
          <w:szCs w:val="21"/>
        </w:rPr>
        <w:t xml:space="preserve"> Represents an unsigned integer data type.</w:t>
      </w:r>
    </w:p>
    <w:p w14:paraId="1484CAE8"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void:</w:t>
      </w:r>
      <w:r w:rsidRPr="00B92784">
        <w:rPr>
          <w:rFonts w:eastAsia="Times New Roman" w:cstheme="minorHAnsi"/>
          <w:color w:val="2D3845"/>
          <w:sz w:val="21"/>
          <w:szCs w:val="21"/>
        </w:rPr>
        <w:t xml:space="preserve"> Represents the absence of a data type.</w:t>
      </w:r>
    </w:p>
    <w:p w14:paraId="4568E944" w14:textId="77777777" w:rsidR="00B92784" w:rsidRDefault="00B92784" w:rsidP="00B92784">
      <w:pPr>
        <w:jc w:val="both"/>
        <w:rPr>
          <w:rFonts w:eastAsia="Times New Roman" w:cstheme="minorHAnsi"/>
          <w:color w:val="2D3845"/>
          <w:sz w:val="21"/>
          <w:szCs w:val="21"/>
        </w:rPr>
      </w:pPr>
      <w:r w:rsidRPr="00B92784">
        <w:rPr>
          <w:rFonts w:eastAsia="Times New Roman" w:cstheme="minorHAnsi"/>
          <w:b/>
          <w:bCs/>
          <w:color w:val="2D3845"/>
          <w:sz w:val="21"/>
          <w:szCs w:val="21"/>
        </w:rPr>
        <w:t>volatile:</w:t>
      </w:r>
      <w:r w:rsidRPr="00B92784">
        <w:rPr>
          <w:rFonts w:eastAsia="Times New Roman" w:cstheme="minorHAnsi"/>
          <w:color w:val="2D3845"/>
          <w:sz w:val="21"/>
          <w:szCs w:val="21"/>
        </w:rPr>
        <w:t xml:space="preserve"> Indicates that a variable can be modified by external factors.</w:t>
      </w:r>
    </w:p>
    <w:p w14:paraId="64C9BE60" w14:textId="77777777" w:rsidR="00B92784" w:rsidRPr="00B92784" w:rsidRDefault="00B92784" w:rsidP="00B92784">
      <w:pPr>
        <w:jc w:val="both"/>
        <w:rPr>
          <w:rFonts w:eastAsia="Times New Roman" w:cstheme="minorHAnsi"/>
          <w:color w:val="2D3845"/>
          <w:sz w:val="21"/>
          <w:szCs w:val="21"/>
        </w:rPr>
      </w:pPr>
    </w:p>
    <w:p w14:paraId="2A995F90"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These keywords have specific meanings and usage in the C language, and using them as identifiers (variable names, function names, etc.) will result in a compilation error.</w:t>
      </w:r>
    </w:p>
    <w:p w14:paraId="58F3E65C" w14:textId="77777777" w:rsidR="00B92784" w:rsidRPr="00B92784" w:rsidRDefault="00B92784" w:rsidP="00B92784">
      <w:pPr>
        <w:jc w:val="both"/>
        <w:rPr>
          <w:rFonts w:eastAsia="Times New Roman" w:cstheme="minorHAnsi"/>
          <w:color w:val="2D3845"/>
          <w:sz w:val="21"/>
          <w:szCs w:val="21"/>
        </w:rPr>
      </w:pPr>
    </w:p>
    <w:p w14:paraId="1FD94977" w14:textId="77777777" w:rsidR="00B92784" w:rsidRPr="00B92784" w:rsidRDefault="00B92784" w:rsidP="00B92784">
      <w:pPr>
        <w:jc w:val="both"/>
        <w:rPr>
          <w:rFonts w:eastAsia="Times New Roman" w:cstheme="minorHAnsi"/>
          <w:b/>
          <w:bCs/>
          <w:color w:val="2D3845"/>
          <w:sz w:val="21"/>
          <w:szCs w:val="21"/>
        </w:rPr>
      </w:pPr>
      <w:r w:rsidRPr="00B92784">
        <w:rPr>
          <w:rFonts w:eastAsia="Times New Roman" w:cstheme="minorHAnsi"/>
          <w:b/>
          <w:bCs/>
          <w:color w:val="2D3845"/>
          <w:sz w:val="21"/>
          <w:szCs w:val="21"/>
        </w:rPr>
        <w:t>Usage of Keywords</w:t>
      </w:r>
    </w:p>
    <w:p w14:paraId="6DE41F3D"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Keywords are used in various parts of a C program, including variable declarations, control structures, function definitions, and more. Here are some examples:</w:t>
      </w:r>
    </w:p>
    <w:p w14:paraId="638F4C29" w14:textId="77777777" w:rsidR="00B92784" w:rsidRPr="00B92784" w:rsidRDefault="00B92784" w:rsidP="00B92784">
      <w:pPr>
        <w:jc w:val="both"/>
        <w:rPr>
          <w:rFonts w:eastAsia="Times New Roman" w:cstheme="minorHAnsi"/>
          <w:color w:val="2D3845"/>
          <w:sz w:val="21"/>
          <w:szCs w:val="21"/>
        </w:rPr>
      </w:pPr>
    </w:p>
    <w:p w14:paraId="0B69BB68"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1</w:t>
      </w:r>
      <w:r w:rsidRPr="00B92784">
        <w:rPr>
          <w:rFonts w:eastAsia="Times New Roman" w:cstheme="minorHAnsi"/>
          <w:color w:val="2D3845"/>
          <w:sz w:val="21"/>
          <w:szCs w:val="21"/>
        </w:rPr>
        <w:tab/>
        <w:t>#include &lt;stdio.h&gt;</w:t>
      </w:r>
    </w:p>
    <w:p w14:paraId="72473794"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2</w:t>
      </w:r>
      <w:r w:rsidRPr="00B92784">
        <w:rPr>
          <w:rFonts w:eastAsia="Times New Roman" w:cstheme="minorHAnsi"/>
          <w:color w:val="2D3845"/>
          <w:sz w:val="21"/>
          <w:szCs w:val="21"/>
        </w:rPr>
        <w:tab/>
      </w:r>
    </w:p>
    <w:p w14:paraId="312C2ED0"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3</w:t>
      </w:r>
      <w:r w:rsidRPr="00B92784">
        <w:rPr>
          <w:rFonts w:eastAsia="Times New Roman" w:cstheme="minorHAnsi"/>
          <w:color w:val="2D3845"/>
          <w:sz w:val="21"/>
          <w:szCs w:val="21"/>
        </w:rPr>
        <w:tab/>
        <w:t>int main() {</w:t>
      </w:r>
    </w:p>
    <w:p w14:paraId="070CB9C2"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lastRenderedPageBreak/>
        <w:t>4</w:t>
      </w:r>
      <w:r w:rsidRPr="00B92784">
        <w:rPr>
          <w:rFonts w:eastAsia="Times New Roman" w:cstheme="minorHAnsi"/>
          <w:color w:val="2D3845"/>
          <w:sz w:val="21"/>
          <w:szCs w:val="21"/>
        </w:rPr>
        <w:tab/>
        <w:t xml:space="preserve">    int num = 10;</w:t>
      </w:r>
    </w:p>
    <w:p w14:paraId="0E3EF2F0"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5</w:t>
      </w:r>
      <w:r w:rsidRPr="00B92784">
        <w:rPr>
          <w:rFonts w:eastAsia="Times New Roman" w:cstheme="minorHAnsi"/>
          <w:color w:val="2D3845"/>
          <w:sz w:val="21"/>
          <w:szCs w:val="21"/>
        </w:rPr>
        <w:tab/>
        <w:t xml:space="preserve">    if (num &gt; 0) {</w:t>
      </w:r>
    </w:p>
    <w:p w14:paraId="1FFAA227"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6</w:t>
      </w:r>
      <w:r w:rsidRPr="00B92784">
        <w:rPr>
          <w:rFonts w:eastAsia="Times New Roman" w:cstheme="minorHAnsi"/>
          <w:color w:val="2D3845"/>
          <w:sz w:val="21"/>
          <w:szCs w:val="21"/>
        </w:rPr>
        <w:tab/>
        <w:t xml:space="preserve">        printf("Positive number\n");</w:t>
      </w:r>
    </w:p>
    <w:p w14:paraId="6D2B7826"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7</w:t>
      </w:r>
      <w:r w:rsidRPr="00B92784">
        <w:rPr>
          <w:rFonts w:eastAsia="Times New Roman" w:cstheme="minorHAnsi"/>
          <w:color w:val="2D3845"/>
          <w:sz w:val="21"/>
          <w:szCs w:val="21"/>
        </w:rPr>
        <w:tab/>
        <w:t xml:space="preserve">    } else {</w:t>
      </w:r>
    </w:p>
    <w:p w14:paraId="37AD3CAC"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8</w:t>
      </w:r>
      <w:r w:rsidRPr="00B92784">
        <w:rPr>
          <w:rFonts w:eastAsia="Times New Roman" w:cstheme="minorHAnsi"/>
          <w:color w:val="2D3845"/>
          <w:sz w:val="21"/>
          <w:szCs w:val="21"/>
        </w:rPr>
        <w:tab/>
        <w:t xml:space="preserve">        printf("Negative number\n");</w:t>
      </w:r>
    </w:p>
    <w:p w14:paraId="0BFD577F"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9</w:t>
      </w:r>
      <w:r w:rsidRPr="00B92784">
        <w:rPr>
          <w:rFonts w:eastAsia="Times New Roman" w:cstheme="minorHAnsi"/>
          <w:color w:val="2D3845"/>
          <w:sz w:val="21"/>
          <w:szCs w:val="21"/>
        </w:rPr>
        <w:tab/>
        <w:t xml:space="preserve">    }</w:t>
      </w:r>
    </w:p>
    <w:p w14:paraId="111261C8" w14:textId="77777777" w:rsidR="00B92784" w:rsidRP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10</w:t>
      </w:r>
      <w:r w:rsidRPr="00B92784">
        <w:rPr>
          <w:rFonts w:eastAsia="Times New Roman" w:cstheme="minorHAnsi"/>
          <w:color w:val="2D3845"/>
          <w:sz w:val="21"/>
          <w:szCs w:val="21"/>
        </w:rPr>
        <w:tab/>
        <w:t xml:space="preserve">    return 0;</w:t>
      </w:r>
    </w:p>
    <w:p w14:paraId="093DE371" w14:textId="77777777" w:rsid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11</w:t>
      </w:r>
      <w:r w:rsidRPr="00B92784">
        <w:rPr>
          <w:rFonts w:eastAsia="Times New Roman" w:cstheme="minorHAnsi"/>
          <w:color w:val="2D3845"/>
          <w:sz w:val="21"/>
          <w:szCs w:val="21"/>
        </w:rPr>
        <w:tab/>
        <w:t>}</w:t>
      </w:r>
    </w:p>
    <w:p w14:paraId="264B18DB" w14:textId="77777777" w:rsidR="00B92784" w:rsidRPr="00B92784" w:rsidRDefault="00B92784" w:rsidP="00B92784">
      <w:pPr>
        <w:jc w:val="both"/>
        <w:rPr>
          <w:rFonts w:eastAsia="Times New Roman" w:cstheme="minorHAnsi"/>
          <w:color w:val="2D3845"/>
          <w:sz w:val="21"/>
          <w:szCs w:val="21"/>
        </w:rPr>
      </w:pPr>
    </w:p>
    <w:p w14:paraId="2A0542E1" w14:textId="77777777" w:rsidR="00B92784" w:rsidRDefault="00B92784" w:rsidP="00B92784">
      <w:pPr>
        <w:jc w:val="both"/>
        <w:rPr>
          <w:rFonts w:eastAsia="Times New Roman" w:cstheme="minorHAnsi"/>
          <w:color w:val="2D3845"/>
          <w:sz w:val="21"/>
          <w:szCs w:val="21"/>
        </w:rPr>
      </w:pPr>
      <w:r w:rsidRPr="00B92784">
        <w:rPr>
          <w:rFonts w:eastAsia="Times New Roman" w:cstheme="minorHAnsi"/>
          <w:color w:val="2D3845"/>
          <w:sz w:val="21"/>
          <w:szCs w:val="21"/>
        </w:rPr>
        <w:t>In the above code, the keywords int, if, and else are used to declare a variable, define a conditional statement, and define alternative branches, respectively.</w:t>
      </w:r>
    </w:p>
    <w:p w14:paraId="26E389DB" w14:textId="77777777" w:rsidR="006B708C" w:rsidRDefault="006B708C" w:rsidP="00B92784">
      <w:pPr>
        <w:jc w:val="both"/>
        <w:rPr>
          <w:rFonts w:eastAsia="Times New Roman" w:cstheme="minorHAnsi"/>
          <w:color w:val="2D3845"/>
          <w:sz w:val="21"/>
          <w:szCs w:val="21"/>
        </w:rPr>
      </w:pPr>
    </w:p>
    <w:p w14:paraId="022C616B" w14:textId="77777777" w:rsidR="006B708C" w:rsidRDefault="006B708C" w:rsidP="00B92784">
      <w:pPr>
        <w:jc w:val="both"/>
        <w:rPr>
          <w:rFonts w:eastAsia="Times New Roman" w:cstheme="minorHAnsi"/>
          <w:b/>
          <w:bCs/>
          <w:color w:val="2D3845"/>
          <w:sz w:val="21"/>
          <w:szCs w:val="21"/>
        </w:rPr>
      </w:pPr>
      <w:r>
        <w:rPr>
          <w:rFonts w:eastAsia="Times New Roman" w:cstheme="minorHAnsi"/>
          <w:b/>
          <w:bCs/>
          <w:color w:val="2D3845"/>
          <w:sz w:val="21"/>
          <w:szCs w:val="21"/>
        </w:rPr>
        <w:t>LESSON 3</w:t>
      </w:r>
      <w:r w:rsidR="00A018AA">
        <w:rPr>
          <w:rFonts w:eastAsia="Times New Roman" w:cstheme="minorHAnsi"/>
          <w:b/>
          <w:bCs/>
          <w:color w:val="2D3845"/>
          <w:sz w:val="21"/>
          <w:szCs w:val="21"/>
        </w:rPr>
        <w:t xml:space="preserve"> | Input/Output</w:t>
      </w:r>
    </w:p>
    <w:p w14:paraId="7BA1E497" w14:textId="77777777" w:rsidR="006B708C" w:rsidRDefault="006B708C" w:rsidP="006B708C">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1</w:t>
      </w:r>
    </w:p>
    <w:p w14:paraId="0CCB60D5" w14:textId="77777777" w:rsidR="006B708C" w:rsidRDefault="006B708C" w:rsidP="006B708C">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Output Operations</w:t>
      </w:r>
    </w:p>
    <w:p w14:paraId="714E8C0A" w14:textId="77777777" w:rsidR="006B708C" w:rsidRPr="006B708C" w:rsidRDefault="006B708C" w:rsidP="006B708C">
      <w:pPr>
        <w:jc w:val="both"/>
        <w:rPr>
          <w:rFonts w:eastAsia="Times New Roman" w:cstheme="minorHAnsi"/>
          <w:color w:val="2D3845"/>
          <w:sz w:val="21"/>
          <w:szCs w:val="21"/>
        </w:rPr>
      </w:pPr>
      <w:r w:rsidRPr="006B708C">
        <w:rPr>
          <w:rFonts w:eastAsia="Times New Roman" w:cstheme="minorHAnsi"/>
          <w:color w:val="2D3845"/>
          <w:sz w:val="21"/>
          <w:szCs w:val="21"/>
        </w:rPr>
        <w:t>Output operations are an essential part of programming as they allow programs to display information to the user. In C programming, displaying output to the screen or console can be achieved using the printf function. This guide will cover the basics of output operations in C, including displaying output and using printf for formatted output.</w:t>
      </w:r>
    </w:p>
    <w:p w14:paraId="6D5F5277" w14:textId="77777777" w:rsidR="006B708C" w:rsidRPr="006B708C" w:rsidRDefault="006B708C" w:rsidP="006B708C">
      <w:pPr>
        <w:jc w:val="both"/>
        <w:rPr>
          <w:rFonts w:eastAsia="Times New Roman" w:cstheme="minorHAnsi"/>
          <w:color w:val="2D3845"/>
          <w:sz w:val="21"/>
          <w:szCs w:val="21"/>
        </w:rPr>
      </w:pPr>
    </w:p>
    <w:p w14:paraId="7CEBA2BA" w14:textId="77777777" w:rsidR="006B708C" w:rsidRPr="006B708C" w:rsidRDefault="006B708C" w:rsidP="006B708C">
      <w:pPr>
        <w:jc w:val="both"/>
        <w:rPr>
          <w:rFonts w:eastAsia="Times New Roman" w:cstheme="minorHAnsi"/>
          <w:b/>
          <w:bCs/>
          <w:color w:val="2D3845"/>
          <w:sz w:val="21"/>
          <w:szCs w:val="21"/>
        </w:rPr>
      </w:pPr>
      <w:r w:rsidRPr="006B708C">
        <w:rPr>
          <w:rFonts w:eastAsia="Times New Roman" w:cstheme="minorHAnsi"/>
          <w:b/>
          <w:bCs/>
          <w:color w:val="2D3845"/>
          <w:sz w:val="21"/>
          <w:szCs w:val="21"/>
        </w:rPr>
        <w:t>Displaying Output to the Screen/Console</w:t>
      </w:r>
    </w:p>
    <w:p w14:paraId="76CEB161" w14:textId="77777777" w:rsidR="006B708C" w:rsidRPr="006B708C" w:rsidRDefault="006B708C" w:rsidP="006B708C">
      <w:pPr>
        <w:jc w:val="both"/>
        <w:rPr>
          <w:rFonts w:eastAsia="Times New Roman" w:cstheme="minorHAnsi"/>
          <w:color w:val="2D3845"/>
          <w:sz w:val="21"/>
          <w:szCs w:val="21"/>
        </w:rPr>
      </w:pPr>
      <w:r w:rsidRPr="006B708C">
        <w:rPr>
          <w:rFonts w:eastAsia="Times New Roman" w:cstheme="minorHAnsi"/>
          <w:color w:val="2D3845"/>
          <w:sz w:val="21"/>
          <w:szCs w:val="21"/>
        </w:rPr>
        <w:t>To display output to the screen or console in C, you can use the printf function, which stands for "print formatted." It is part of the standard I/O library (stdio.h) and allows you to output text, variables, and other data to the screen. The printf function takes a format string as a parameter, which specifies the text to be displayed and how variables should be formatted and inserted into the string.</w:t>
      </w:r>
    </w:p>
    <w:p w14:paraId="7277C129" w14:textId="77777777" w:rsidR="006B708C" w:rsidRPr="006B708C" w:rsidRDefault="006B708C" w:rsidP="006B708C">
      <w:pPr>
        <w:jc w:val="both"/>
        <w:rPr>
          <w:rFonts w:eastAsia="Times New Roman" w:cstheme="minorHAnsi"/>
          <w:b/>
          <w:bCs/>
          <w:color w:val="2D3845"/>
          <w:sz w:val="21"/>
          <w:szCs w:val="21"/>
        </w:rPr>
      </w:pPr>
      <w:r w:rsidRPr="006B708C">
        <w:rPr>
          <w:rFonts w:eastAsia="Times New Roman" w:cstheme="minorHAnsi"/>
          <w:b/>
          <w:bCs/>
          <w:color w:val="2D3845"/>
          <w:sz w:val="21"/>
          <w:szCs w:val="21"/>
        </w:rPr>
        <w:t>Here's a simple example:</w:t>
      </w:r>
    </w:p>
    <w:p w14:paraId="773A2386" w14:textId="77777777" w:rsidR="006B708C" w:rsidRPr="006B708C" w:rsidRDefault="006B708C" w:rsidP="006B708C">
      <w:pPr>
        <w:jc w:val="both"/>
        <w:rPr>
          <w:rFonts w:eastAsia="Times New Roman" w:cstheme="minorHAnsi"/>
          <w:color w:val="2D3845"/>
          <w:sz w:val="18"/>
          <w:szCs w:val="18"/>
        </w:rPr>
      </w:pPr>
      <w:r w:rsidRPr="006B708C">
        <w:rPr>
          <w:rFonts w:eastAsia="Times New Roman" w:cstheme="minorHAnsi"/>
          <w:color w:val="2D3845"/>
          <w:sz w:val="18"/>
          <w:szCs w:val="18"/>
        </w:rPr>
        <w:t>#include &lt;stdio.h&gt;</w:t>
      </w:r>
    </w:p>
    <w:p w14:paraId="0C71BF99" w14:textId="77777777" w:rsidR="006B708C" w:rsidRPr="006B708C" w:rsidRDefault="006B708C" w:rsidP="006B708C">
      <w:pPr>
        <w:jc w:val="both"/>
        <w:rPr>
          <w:rFonts w:eastAsia="Times New Roman" w:cstheme="minorHAnsi"/>
          <w:color w:val="2D3845"/>
          <w:sz w:val="18"/>
          <w:szCs w:val="18"/>
        </w:rPr>
      </w:pPr>
    </w:p>
    <w:p w14:paraId="02D00410" w14:textId="77777777" w:rsidR="006B708C" w:rsidRPr="006B708C" w:rsidRDefault="006B708C" w:rsidP="006B708C">
      <w:pPr>
        <w:jc w:val="both"/>
        <w:rPr>
          <w:rFonts w:eastAsia="Times New Roman" w:cstheme="minorHAnsi"/>
          <w:color w:val="2D3845"/>
          <w:sz w:val="18"/>
          <w:szCs w:val="18"/>
        </w:rPr>
      </w:pPr>
      <w:r w:rsidRPr="006B708C">
        <w:rPr>
          <w:rFonts w:eastAsia="Times New Roman" w:cstheme="minorHAnsi"/>
          <w:color w:val="2D3845"/>
          <w:sz w:val="18"/>
          <w:szCs w:val="18"/>
        </w:rPr>
        <w:t>int main() {</w:t>
      </w:r>
    </w:p>
    <w:p w14:paraId="01388520" w14:textId="77777777" w:rsidR="006B708C" w:rsidRPr="006B708C" w:rsidRDefault="006B708C" w:rsidP="006B708C">
      <w:pPr>
        <w:jc w:val="both"/>
        <w:rPr>
          <w:rFonts w:eastAsia="Times New Roman" w:cstheme="minorHAnsi"/>
          <w:color w:val="2D3845"/>
          <w:sz w:val="18"/>
          <w:szCs w:val="18"/>
        </w:rPr>
      </w:pPr>
      <w:r w:rsidRPr="006B708C">
        <w:rPr>
          <w:rFonts w:eastAsia="Times New Roman" w:cstheme="minorHAnsi"/>
          <w:color w:val="2D3845"/>
          <w:sz w:val="18"/>
          <w:szCs w:val="18"/>
        </w:rPr>
        <w:tab/>
        <w:t>printf("Hello, world!\n");</w:t>
      </w:r>
    </w:p>
    <w:p w14:paraId="7057CFA7" w14:textId="77777777" w:rsidR="006B708C" w:rsidRPr="006B708C" w:rsidRDefault="006B708C" w:rsidP="006B708C">
      <w:pPr>
        <w:jc w:val="both"/>
        <w:rPr>
          <w:rFonts w:eastAsia="Times New Roman" w:cstheme="minorHAnsi"/>
          <w:color w:val="2D3845"/>
          <w:sz w:val="18"/>
          <w:szCs w:val="18"/>
        </w:rPr>
      </w:pPr>
      <w:r w:rsidRPr="006B708C">
        <w:rPr>
          <w:rFonts w:eastAsia="Times New Roman" w:cstheme="minorHAnsi"/>
          <w:color w:val="2D3845"/>
          <w:sz w:val="18"/>
          <w:szCs w:val="18"/>
        </w:rPr>
        <w:tab/>
        <w:t>return 0;</w:t>
      </w:r>
    </w:p>
    <w:p w14:paraId="73C61EE3" w14:textId="77777777" w:rsidR="00B92784" w:rsidRPr="006B708C" w:rsidRDefault="006B708C" w:rsidP="006B708C">
      <w:pPr>
        <w:jc w:val="both"/>
        <w:rPr>
          <w:rFonts w:ascii="__Inter_Fallback_e66fe9" w:eastAsia="Times New Roman" w:hAnsi="__Inter_Fallback_e66fe9" w:cs="Times New Roman"/>
          <w:color w:val="2D3845"/>
          <w:sz w:val="18"/>
          <w:szCs w:val="20"/>
        </w:rPr>
      </w:pPr>
      <w:r w:rsidRPr="006B708C">
        <w:rPr>
          <w:rFonts w:ascii="__Inter_Fallback_e66fe9" w:eastAsia="Times New Roman" w:hAnsi="__Inter_Fallback_e66fe9" w:cs="Times New Roman"/>
          <w:color w:val="2D3845"/>
          <w:sz w:val="18"/>
          <w:szCs w:val="20"/>
        </w:rPr>
        <w:t>}</w:t>
      </w:r>
    </w:p>
    <w:p w14:paraId="129BE6C6" w14:textId="77777777" w:rsidR="006B708C" w:rsidRPr="006B708C" w:rsidRDefault="006B708C" w:rsidP="006B708C">
      <w:pPr>
        <w:jc w:val="both"/>
        <w:rPr>
          <w:rFonts w:eastAsia="Times New Roman" w:cstheme="minorHAnsi"/>
          <w:color w:val="2D3845"/>
          <w:sz w:val="18"/>
          <w:szCs w:val="18"/>
        </w:rPr>
      </w:pPr>
      <w:r w:rsidRPr="006B708C">
        <w:rPr>
          <w:rFonts w:eastAsia="Times New Roman" w:cstheme="minorHAnsi"/>
          <w:color w:val="2D3845"/>
          <w:sz w:val="18"/>
          <w:szCs w:val="18"/>
        </w:rPr>
        <w:t>In the above code, the printf function is used to display the string "Hello, world!" to the screen. The \n at the end represents a newline character, which moves the cursor to the next line.</w:t>
      </w:r>
    </w:p>
    <w:p w14:paraId="01F0FA99" w14:textId="77777777" w:rsidR="006B708C" w:rsidRPr="006B708C" w:rsidRDefault="006B708C" w:rsidP="006B708C">
      <w:pPr>
        <w:jc w:val="both"/>
        <w:rPr>
          <w:rFonts w:eastAsia="Times New Roman" w:cstheme="minorHAnsi"/>
          <w:color w:val="2D3845"/>
          <w:sz w:val="18"/>
          <w:szCs w:val="18"/>
        </w:rPr>
      </w:pPr>
    </w:p>
    <w:p w14:paraId="14CA69B2" w14:textId="77777777" w:rsidR="006B708C" w:rsidRPr="006B708C" w:rsidRDefault="006B708C" w:rsidP="006B708C">
      <w:pPr>
        <w:jc w:val="both"/>
        <w:rPr>
          <w:rFonts w:eastAsia="Times New Roman" w:cstheme="minorHAnsi"/>
          <w:b/>
          <w:bCs/>
          <w:color w:val="2D3845"/>
          <w:sz w:val="18"/>
          <w:szCs w:val="18"/>
        </w:rPr>
      </w:pPr>
      <w:r w:rsidRPr="006B708C">
        <w:rPr>
          <w:rFonts w:eastAsia="Times New Roman" w:cstheme="minorHAnsi"/>
          <w:b/>
          <w:bCs/>
          <w:color w:val="2D3845"/>
          <w:sz w:val="18"/>
          <w:szCs w:val="18"/>
        </w:rPr>
        <w:t>Using printf for Formatted Output</w:t>
      </w:r>
    </w:p>
    <w:p w14:paraId="3445884A" w14:textId="77777777" w:rsidR="006B708C" w:rsidRPr="006B708C" w:rsidRDefault="006B708C" w:rsidP="006B708C">
      <w:pPr>
        <w:jc w:val="both"/>
        <w:rPr>
          <w:rFonts w:eastAsia="Times New Roman" w:cstheme="minorHAnsi"/>
          <w:color w:val="2D3845"/>
          <w:sz w:val="18"/>
          <w:szCs w:val="18"/>
        </w:rPr>
      </w:pPr>
      <w:r w:rsidRPr="006B708C">
        <w:rPr>
          <w:rFonts w:eastAsia="Times New Roman" w:cstheme="minorHAnsi"/>
          <w:color w:val="2D3845"/>
          <w:sz w:val="18"/>
          <w:szCs w:val="18"/>
        </w:rPr>
        <w:t>One of the powerful features of the printf function is its ability to format output. This allows you to control the appearance of the displayed data, such as specifying the number of decimal places for floating-point numbers or padding strings with spaces. Format specifiers are used within the format string to indicate how the variables should be formatted.</w:t>
      </w:r>
    </w:p>
    <w:p w14:paraId="6A8A5952" w14:textId="77777777" w:rsidR="006B708C" w:rsidRPr="006B708C" w:rsidRDefault="006B708C" w:rsidP="006B708C">
      <w:pPr>
        <w:jc w:val="both"/>
        <w:rPr>
          <w:rFonts w:eastAsia="Times New Roman" w:cstheme="minorHAnsi"/>
          <w:color w:val="2D3845"/>
          <w:sz w:val="18"/>
          <w:szCs w:val="18"/>
        </w:rPr>
      </w:pPr>
    </w:p>
    <w:p w14:paraId="589181D8" w14:textId="77777777" w:rsidR="006B708C" w:rsidRPr="006B708C" w:rsidRDefault="006B708C" w:rsidP="006B708C">
      <w:pPr>
        <w:jc w:val="both"/>
        <w:rPr>
          <w:rFonts w:eastAsia="Times New Roman" w:cstheme="minorHAnsi"/>
          <w:b/>
          <w:bCs/>
          <w:color w:val="2D3845"/>
          <w:sz w:val="18"/>
          <w:szCs w:val="18"/>
        </w:rPr>
      </w:pPr>
      <w:r w:rsidRPr="006B708C">
        <w:rPr>
          <w:rFonts w:eastAsia="Times New Roman" w:cstheme="minorHAnsi"/>
          <w:b/>
          <w:bCs/>
          <w:color w:val="2D3845"/>
          <w:sz w:val="18"/>
          <w:szCs w:val="18"/>
        </w:rPr>
        <w:t>Here's an example that demonstrates the use of format specifiers:</w:t>
      </w:r>
    </w:p>
    <w:p w14:paraId="612F1A40" w14:textId="77777777" w:rsidR="00B92784" w:rsidRDefault="00B92784" w:rsidP="006B708C">
      <w:pPr>
        <w:jc w:val="both"/>
        <w:rPr>
          <w:rFonts w:ascii="__Inter_Fallback_e66fe9" w:eastAsia="Times New Roman" w:hAnsi="__Inter_Fallback_e66fe9" w:cs="Times New Roman"/>
          <w:color w:val="2D3845"/>
          <w:sz w:val="20"/>
          <w:szCs w:val="20"/>
        </w:rPr>
      </w:pPr>
    </w:p>
    <w:p w14:paraId="670F00D5" w14:textId="77777777" w:rsidR="006B708C" w:rsidRPr="006B708C" w:rsidRDefault="006B708C" w:rsidP="006B708C">
      <w:pPr>
        <w:jc w:val="both"/>
        <w:rPr>
          <w:rFonts w:ascii="__Inter_Fallback_e66fe9" w:eastAsia="Times New Roman" w:hAnsi="__Inter_Fallback_e66fe9" w:cs="Times New Roman"/>
          <w:color w:val="2D3845"/>
          <w:sz w:val="20"/>
          <w:szCs w:val="20"/>
        </w:rPr>
      </w:pPr>
      <w:r w:rsidRPr="006B708C">
        <w:rPr>
          <w:rFonts w:ascii="__Inter_Fallback_e66fe9" w:eastAsia="Times New Roman" w:hAnsi="__Inter_Fallback_e66fe9" w:cs="Times New Roman"/>
          <w:color w:val="2D3845"/>
          <w:sz w:val="20"/>
          <w:szCs w:val="20"/>
        </w:rPr>
        <w:t>#include &lt;stdio.h&gt;</w:t>
      </w:r>
    </w:p>
    <w:p w14:paraId="459FE7AF" w14:textId="77777777" w:rsidR="006B708C" w:rsidRPr="006B708C" w:rsidRDefault="006B708C" w:rsidP="006B708C">
      <w:pPr>
        <w:jc w:val="both"/>
        <w:rPr>
          <w:rFonts w:ascii="__Inter_Fallback_e66fe9" w:eastAsia="Times New Roman" w:hAnsi="__Inter_Fallback_e66fe9" w:cs="Times New Roman"/>
          <w:color w:val="2D3845"/>
          <w:sz w:val="20"/>
          <w:szCs w:val="20"/>
        </w:rPr>
      </w:pPr>
    </w:p>
    <w:p w14:paraId="22880B87" w14:textId="77777777" w:rsidR="006B708C" w:rsidRPr="006B708C" w:rsidRDefault="006B708C" w:rsidP="006B708C">
      <w:pPr>
        <w:jc w:val="both"/>
        <w:rPr>
          <w:rFonts w:ascii="__Inter_Fallback_e66fe9" w:eastAsia="Times New Roman" w:hAnsi="__Inter_Fallback_e66fe9" w:cs="Times New Roman"/>
          <w:color w:val="2D3845"/>
          <w:sz w:val="20"/>
          <w:szCs w:val="20"/>
        </w:rPr>
      </w:pPr>
      <w:r w:rsidRPr="006B708C">
        <w:rPr>
          <w:rFonts w:ascii="__Inter_Fallback_e66fe9" w:eastAsia="Times New Roman" w:hAnsi="__Inter_Fallback_e66fe9" w:cs="Times New Roman"/>
          <w:color w:val="2D3845"/>
          <w:sz w:val="20"/>
          <w:szCs w:val="20"/>
        </w:rPr>
        <w:t>int main() {</w:t>
      </w:r>
    </w:p>
    <w:p w14:paraId="582F038C" w14:textId="77777777" w:rsidR="006B708C" w:rsidRPr="006B708C" w:rsidRDefault="006B708C" w:rsidP="006B708C">
      <w:pPr>
        <w:jc w:val="both"/>
        <w:rPr>
          <w:rFonts w:ascii="__Inter_Fallback_e66fe9" w:eastAsia="Times New Roman" w:hAnsi="__Inter_Fallback_e66fe9" w:cs="Times New Roman"/>
          <w:color w:val="2D3845"/>
          <w:sz w:val="20"/>
          <w:szCs w:val="20"/>
        </w:rPr>
      </w:pPr>
      <w:r w:rsidRPr="006B708C">
        <w:rPr>
          <w:rFonts w:ascii="__Inter_Fallback_e66fe9" w:eastAsia="Times New Roman" w:hAnsi="__Inter_Fallback_e66fe9" w:cs="Times New Roman"/>
          <w:color w:val="2D3845"/>
          <w:sz w:val="20"/>
          <w:szCs w:val="20"/>
        </w:rPr>
        <w:tab/>
        <w:t>int num1 = 10;</w:t>
      </w:r>
    </w:p>
    <w:p w14:paraId="1EA7F2F8" w14:textId="77777777" w:rsidR="006B708C" w:rsidRPr="006B708C" w:rsidRDefault="006B708C" w:rsidP="006B708C">
      <w:pPr>
        <w:jc w:val="both"/>
        <w:rPr>
          <w:rFonts w:ascii="__Inter_Fallback_e66fe9" w:eastAsia="Times New Roman" w:hAnsi="__Inter_Fallback_e66fe9" w:cs="Times New Roman"/>
          <w:color w:val="2D3845"/>
          <w:sz w:val="20"/>
          <w:szCs w:val="20"/>
        </w:rPr>
      </w:pPr>
      <w:r w:rsidRPr="006B708C">
        <w:rPr>
          <w:rFonts w:ascii="__Inter_Fallback_e66fe9" w:eastAsia="Times New Roman" w:hAnsi="__Inter_Fallback_e66fe9" w:cs="Times New Roman"/>
          <w:color w:val="2D3845"/>
          <w:sz w:val="20"/>
          <w:szCs w:val="20"/>
        </w:rPr>
        <w:tab/>
        <w:t>float num2 = 3.14159;</w:t>
      </w:r>
    </w:p>
    <w:p w14:paraId="2C20D728" w14:textId="77777777" w:rsidR="006B708C" w:rsidRPr="006B708C" w:rsidRDefault="006B708C" w:rsidP="006B708C">
      <w:pPr>
        <w:jc w:val="both"/>
        <w:rPr>
          <w:rFonts w:ascii="__Inter_Fallback_e66fe9" w:eastAsia="Times New Roman" w:hAnsi="__Inter_Fallback_e66fe9" w:cs="Times New Roman"/>
          <w:color w:val="2D3845"/>
          <w:sz w:val="20"/>
          <w:szCs w:val="20"/>
        </w:rPr>
      </w:pPr>
      <w:r w:rsidRPr="006B708C">
        <w:rPr>
          <w:rFonts w:ascii="__Inter_Fallback_e66fe9" w:eastAsia="Times New Roman" w:hAnsi="__Inter_Fallback_e66fe9" w:cs="Times New Roman"/>
          <w:color w:val="2D3845"/>
          <w:sz w:val="20"/>
          <w:szCs w:val="20"/>
        </w:rPr>
        <w:tab/>
        <w:t>char letter = 'A';</w:t>
      </w:r>
    </w:p>
    <w:p w14:paraId="02EAE2D1" w14:textId="77777777" w:rsidR="006B708C" w:rsidRPr="006B708C" w:rsidRDefault="006B708C" w:rsidP="006B708C">
      <w:pPr>
        <w:jc w:val="both"/>
        <w:rPr>
          <w:rFonts w:ascii="__Inter_Fallback_e66fe9" w:eastAsia="Times New Roman" w:hAnsi="__Inter_Fallback_e66fe9" w:cs="Times New Roman"/>
          <w:color w:val="2D3845"/>
          <w:sz w:val="20"/>
          <w:szCs w:val="20"/>
        </w:rPr>
      </w:pPr>
    </w:p>
    <w:p w14:paraId="080C11C5" w14:textId="77777777" w:rsidR="006B708C" w:rsidRPr="006B708C" w:rsidRDefault="006B708C" w:rsidP="006B708C">
      <w:pPr>
        <w:jc w:val="both"/>
        <w:rPr>
          <w:rFonts w:ascii="__Inter_Fallback_e66fe9" w:eastAsia="Times New Roman" w:hAnsi="__Inter_Fallback_e66fe9" w:cs="Times New Roman"/>
          <w:color w:val="2D3845"/>
          <w:sz w:val="20"/>
          <w:szCs w:val="20"/>
        </w:rPr>
      </w:pPr>
      <w:r w:rsidRPr="006B708C">
        <w:rPr>
          <w:rFonts w:ascii="__Inter_Fallback_e66fe9" w:eastAsia="Times New Roman" w:hAnsi="__Inter_Fallback_e66fe9" w:cs="Times New Roman"/>
          <w:color w:val="2D3845"/>
          <w:sz w:val="20"/>
          <w:szCs w:val="20"/>
        </w:rPr>
        <w:tab/>
        <w:t>printf("Integer: %d\n", num1);</w:t>
      </w:r>
    </w:p>
    <w:p w14:paraId="52125BA1" w14:textId="77777777" w:rsidR="006B708C" w:rsidRPr="006B708C" w:rsidRDefault="006B708C" w:rsidP="006B708C">
      <w:pPr>
        <w:jc w:val="both"/>
        <w:rPr>
          <w:rFonts w:ascii="__Inter_Fallback_e66fe9" w:eastAsia="Times New Roman" w:hAnsi="__Inter_Fallback_e66fe9" w:cs="Times New Roman"/>
          <w:color w:val="2D3845"/>
          <w:sz w:val="20"/>
          <w:szCs w:val="20"/>
        </w:rPr>
      </w:pPr>
      <w:r w:rsidRPr="006B708C">
        <w:rPr>
          <w:rFonts w:ascii="__Inter_Fallback_e66fe9" w:eastAsia="Times New Roman" w:hAnsi="__Inter_Fallback_e66fe9" w:cs="Times New Roman"/>
          <w:color w:val="2D3845"/>
          <w:sz w:val="20"/>
          <w:szCs w:val="20"/>
        </w:rPr>
        <w:tab/>
        <w:t>printf("Float: %.2f\n", num2);</w:t>
      </w:r>
    </w:p>
    <w:p w14:paraId="25520EA4" w14:textId="77777777" w:rsidR="006B708C" w:rsidRPr="006B708C" w:rsidRDefault="006B708C" w:rsidP="006B708C">
      <w:pPr>
        <w:jc w:val="both"/>
        <w:rPr>
          <w:rFonts w:ascii="__Inter_Fallback_e66fe9" w:eastAsia="Times New Roman" w:hAnsi="__Inter_Fallback_e66fe9" w:cs="Times New Roman"/>
          <w:color w:val="2D3845"/>
          <w:sz w:val="20"/>
          <w:szCs w:val="20"/>
        </w:rPr>
      </w:pPr>
      <w:r w:rsidRPr="006B708C">
        <w:rPr>
          <w:rFonts w:ascii="__Inter_Fallback_e66fe9" w:eastAsia="Times New Roman" w:hAnsi="__Inter_Fallback_e66fe9" w:cs="Times New Roman"/>
          <w:color w:val="2D3845"/>
          <w:sz w:val="20"/>
          <w:szCs w:val="20"/>
        </w:rPr>
        <w:tab/>
        <w:t>printf("Character: %c\n", letter);</w:t>
      </w:r>
    </w:p>
    <w:p w14:paraId="580867FE" w14:textId="77777777" w:rsidR="006B708C" w:rsidRPr="006B708C" w:rsidRDefault="006B708C" w:rsidP="006B708C">
      <w:pPr>
        <w:jc w:val="both"/>
        <w:rPr>
          <w:rFonts w:ascii="__Inter_Fallback_e66fe9" w:eastAsia="Times New Roman" w:hAnsi="__Inter_Fallback_e66fe9" w:cs="Times New Roman"/>
          <w:color w:val="2D3845"/>
          <w:sz w:val="20"/>
          <w:szCs w:val="20"/>
        </w:rPr>
      </w:pPr>
    </w:p>
    <w:p w14:paraId="558A60E0" w14:textId="77777777" w:rsidR="006B708C" w:rsidRPr="006B708C" w:rsidRDefault="006B708C" w:rsidP="006B708C">
      <w:pPr>
        <w:jc w:val="both"/>
        <w:rPr>
          <w:rFonts w:ascii="__Inter_Fallback_e66fe9" w:eastAsia="Times New Roman" w:hAnsi="__Inter_Fallback_e66fe9" w:cs="Times New Roman"/>
          <w:color w:val="2D3845"/>
          <w:sz w:val="20"/>
          <w:szCs w:val="20"/>
        </w:rPr>
      </w:pPr>
      <w:r w:rsidRPr="006B708C">
        <w:rPr>
          <w:rFonts w:ascii="__Inter_Fallback_e66fe9" w:eastAsia="Times New Roman" w:hAnsi="__Inter_Fallback_e66fe9" w:cs="Times New Roman"/>
          <w:color w:val="2D3845"/>
          <w:sz w:val="20"/>
          <w:szCs w:val="20"/>
        </w:rPr>
        <w:tab/>
        <w:t>return 0;</w:t>
      </w:r>
    </w:p>
    <w:p w14:paraId="38B356E7" w14:textId="77777777" w:rsidR="006B708C" w:rsidRDefault="006B708C" w:rsidP="006B708C">
      <w:pPr>
        <w:jc w:val="both"/>
        <w:rPr>
          <w:rFonts w:ascii="__Inter_Fallback_e66fe9" w:eastAsia="Times New Roman" w:hAnsi="__Inter_Fallback_e66fe9" w:cs="Times New Roman"/>
          <w:color w:val="2D3845"/>
          <w:sz w:val="20"/>
          <w:szCs w:val="20"/>
        </w:rPr>
      </w:pPr>
      <w:r w:rsidRPr="006B708C">
        <w:rPr>
          <w:rFonts w:ascii="__Inter_Fallback_e66fe9" w:eastAsia="Times New Roman" w:hAnsi="__Inter_Fallback_e66fe9" w:cs="Times New Roman"/>
          <w:color w:val="2D3845"/>
          <w:sz w:val="20"/>
          <w:szCs w:val="20"/>
        </w:rPr>
        <w:t>}</w:t>
      </w:r>
    </w:p>
    <w:p w14:paraId="5319BA7A" w14:textId="77777777" w:rsidR="006B708C" w:rsidRDefault="006B708C" w:rsidP="006B708C">
      <w:pPr>
        <w:jc w:val="both"/>
        <w:rPr>
          <w:rFonts w:ascii="__Inter_Fallback_e66fe9" w:eastAsia="Times New Roman" w:hAnsi="__Inter_Fallback_e66fe9" w:cs="Times New Roman"/>
          <w:color w:val="2D3845"/>
          <w:sz w:val="20"/>
          <w:szCs w:val="20"/>
        </w:rPr>
      </w:pPr>
    </w:p>
    <w:p w14:paraId="1D13BD01"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 the above code, %d, %.2f, and %c are format specifiers used to specify the expected types of the variables (num1, num2, and letter, respectively). The output will display the values of the variables in the specified format.</w:t>
      </w:r>
    </w:p>
    <w:p w14:paraId="19468B4F" w14:textId="77777777" w:rsidR="006B708C" w:rsidRDefault="006B708C" w:rsidP="006B708C">
      <w:pPr>
        <w:jc w:val="both"/>
        <w:rPr>
          <w:rFonts w:eastAsia="Times New Roman" w:cstheme="minorHAnsi"/>
          <w:color w:val="2D3845"/>
          <w:sz w:val="20"/>
          <w:szCs w:val="20"/>
        </w:rPr>
      </w:pPr>
    </w:p>
    <w:p w14:paraId="425B152A" w14:textId="77777777" w:rsidR="006B708C" w:rsidRDefault="006B708C" w:rsidP="006B708C">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2</w:t>
      </w:r>
    </w:p>
    <w:p w14:paraId="3B47C054" w14:textId="77777777" w:rsidR="006B708C" w:rsidRDefault="006B708C" w:rsidP="006B708C">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Basic Escape Sequences</w:t>
      </w:r>
    </w:p>
    <w:p w14:paraId="4AAA28B6"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 xml:space="preserve">Escape sequences are special character combinations that allow you to represent characters that are difficult to type or have a special meaning within a string. In C programming, escape sequences are used to insert characters that cannot be typed directly into a string. This guide will cover the common escape </w:t>
      </w:r>
      <w:r w:rsidRPr="006B708C">
        <w:rPr>
          <w:rFonts w:eastAsia="Times New Roman" w:cstheme="minorHAnsi"/>
          <w:color w:val="2D3845"/>
          <w:sz w:val="20"/>
          <w:szCs w:val="20"/>
        </w:rPr>
        <w:t>sequences in C, their usage, and provide examples to illustrate their functionality.</w:t>
      </w:r>
    </w:p>
    <w:p w14:paraId="7CE8B1EB" w14:textId="77777777" w:rsidR="006B708C" w:rsidRPr="006B708C" w:rsidRDefault="006B708C" w:rsidP="006B708C">
      <w:pPr>
        <w:jc w:val="both"/>
        <w:rPr>
          <w:rFonts w:eastAsia="Times New Roman" w:cstheme="minorHAnsi"/>
          <w:b/>
          <w:bCs/>
          <w:color w:val="2D3845"/>
          <w:sz w:val="20"/>
          <w:szCs w:val="20"/>
        </w:rPr>
      </w:pPr>
      <w:r w:rsidRPr="006B708C">
        <w:rPr>
          <w:rFonts w:eastAsia="Times New Roman" w:cstheme="minorHAnsi"/>
          <w:b/>
          <w:bCs/>
          <w:color w:val="2D3845"/>
          <w:sz w:val="20"/>
          <w:szCs w:val="20"/>
        </w:rPr>
        <w:t>Common Escape Sequences</w:t>
      </w:r>
    </w:p>
    <w:p w14:paraId="05FE827B"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Here are some of the common escape sequences in C:</w:t>
      </w:r>
    </w:p>
    <w:p w14:paraId="0FE050C6" w14:textId="77777777" w:rsidR="006B708C" w:rsidRPr="006B708C" w:rsidRDefault="006B708C" w:rsidP="006B708C">
      <w:pPr>
        <w:jc w:val="both"/>
        <w:rPr>
          <w:rFonts w:eastAsia="Times New Roman" w:cstheme="minorHAnsi"/>
          <w:color w:val="2D3845"/>
          <w:sz w:val="20"/>
          <w:szCs w:val="20"/>
        </w:rPr>
      </w:pPr>
    </w:p>
    <w:p w14:paraId="2B87763A"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\n: Newline - Moves the cursor to the beginning of the next line.</w:t>
      </w:r>
    </w:p>
    <w:p w14:paraId="06CF4EB0"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\t: Tab - Inserts a horizontal tab.</w:t>
      </w:r>
    </w:p>
    <w:p w14:paraId="5A0A7194"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 Double quote - Inserts a double quote character.</w:t>
      </w:r>
    </w:p>
    <w:p w14:paraId="5DB42B15"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 Single quote - Inserts a single quote character.</w:t>
      </w:r>
    </w:p>
    <w:p w14:paraId="63E5A92E"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 Backslash - Inserts a backslash character.</w:t>
      </w:r>
    </w:p>
    <w:p w14:paraId="7C9840C5"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\b: Backspace - Moves the cursor back one position.</w:t>
      </w:r>
    </w:p>
    <w:p w14:paraId="77F9B774"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\r: Carriage return - Moves the cursor to the beginning of the current line.</w:t>
      </w:r>
    </w:p>
    <w:p w14:paraId="41FFE0F1"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\f: Form feed - Moves the cursor to the next logical page.</w:t>
      </w:r>
    </w:p>
    <w:p w14:paraId="10654483" w14:textId="77777777" w:rsidR="006B708C" w:rsidRPr="006B708C" w:rsidRDefault="006B708C" w:rsidP="006B708C">
      <w:pPr>
        <w:jc w:val="both"/>
        <w:rPr>
          <w:rFonts w:eastAsia="Times New Roman" w:cstheme="minorHAnsi"/>
          <w:color w:val="2D3845"/>
          <w:sz w:val="20"/>
          <w:szCs w:val="20"/>
        </w:rPr>
      </w:pPr>
    </w:p>
    <w:p w14:paraId="18020998" w14:textId="77777777" w:rsidR="006B708C" w:rsidRPr="006B708C" w:rsidRDefault="006B708C" w:rsidP="006B708C">
      <w:pPr>
        <w:jc w:val="both"/>
        <w:rPr>
          <w:rFonts w:eastAsia="Times New Roman" w:cstheme="minorHAnsi"/>
          <w:b/>
          <w:bCs/>
          <w:color w:val="2D3845"/>
          <w:sz w:val="20"/>
          <w:szCs w:val="20"/>
        </w:rPr>
      </w:pPr>
      <w:r w:rsidRPr="006B708C">
        <w:rPr>
          <w:rFonts w:eastAsia="Times New Roman" w:cstheme="minorHAnsi"/>
          <w:b/>
          <w:bCs/>
          <w:color w:val="2D3845"/>
          <w:sz w:val="20"/>
          <w:szCs w:val="20"/>
        </w:rPr>
        <w:t>Usage and Examples</w:t>
      </w:r>
    </w:p>
    <w:p w14:paraId="2136C1F2"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Here are some examples that demonstrate the usage of escape sequences in C:</w:t>
      </w:r>
    </w:p>
    <w:p w14:paraId="4CBB1D75" w14:textId="77777777" w:rsidR="006B708C" w:rsidRDefault="006B708C" w:rsidP="006B708C">
      <w:pPr>
        <w:jc w:val="both"/>
        <w:rPr>
          <w:rFonts w:eastAsia="Times New Roman" w:cstheme="minorHAnsi"/>
          <w:color w:val="2D3845"/>
          <w:sz w:val="20"/>
          <w:szCs w:val="20"/>
        </w:rPr>
      </w:pPr>
    </w:p>
    <w:p w14:paraId="4165E25A"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#include &lt;stdio.h&gt;</w:t>
      </w:r>
    </w:p>
    <w:p w14:paraId="7CA97028" w14:textId="77777777" w:rsidR="006B708C" w:rsidRPr="006B708C" w:rsidRDefault="006B708C" w:rsidP="006B708C">
      <w:pPr>
        <w:jc w:val="both"/>
        <w:rPr>
          <w:rFonts w:eastAsia="Times New Roman" w:cstheme="minorHAnsi"/>
          <w:color w:val="2D3845"/>
          <w:sz w:val="20"/>
          <w:szCs w:val="20"/>
        </w:rPr>
      </w:pPr>
    </w:p>
    <w:p w14:paraId="0B40AA17"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int main() {</w:t>
      </w:r>
    </w:p>
    <w:p w14:paraId="4AC9FC10"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printf("This is a new line.\n");</w:t>
      </w:r>
    </w:p>
    <w:p w14:paraId="41D7C522"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printf("Hello\tworld!\n");</w:t>
      </w:r>
    </w:p>
    <w:p w14:paraId="0DB28298"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printf("She said, \"Hello!\"\n");</w:t>
      </w:r>
    </w:p>
    <w:p w14:paraId="1448C183"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printf("He said, 'I'm happy.'\n");</w:t>
      </w:r>
    </w:p>
    <w:p w14:paraId="46346C39"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printf("This is a backslash: \\ \n");</w:t>
      </w:r>
    </w:p>
    <w:p w14:paraId="642891EF"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printf("Hello\bWorld\n");</w:t>
      </w:r>
    </w:p>
    <w:p w14:paraId="037365C1"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printf("Carriage return:\rOverwritten text\n");</w:t>
      </w:r>
    </w:p>
    <w:p w14:paraId="7D134E1D"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printf("Form feed:\fHello\fWorld\n");</w:t>
      </w:r>
    </w:p>
    <w:p w14:paraId="68A8A6CB" w14:textId="77777777" w:rsidR="006B708C" w:rsidRPr="006B708C" w:rsidRDefault="006B708C" w:rsidP="006B708C">
      <w:pPr>
        <w:jc w:val="both"/>
        <w:rPr>
          <w:rFonts w:eastAsia="Times New Roman" w:cstheme="minorHAnsi"/>
          <w:color w:val="2D3845"/>
          <w:sz w:val="20"/>
          <w:szCs w:val="20"/>
        </w:rPr>
      </w:pPr>
    </w:p>
    <w:p w14:paraId="2913A81E"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return 0;</w:t>
      </w:r>
    </w:p>
    <w:p w14:paraId="72254FBA"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w:t>
      </w:r>
    </w:p>
    <w:p w14:paraId="1C7081B1" w14:textId="77777777" w:rsidR="006B708C" w:rsidRDefault="006B708C" w:rsidP="006B708C">
      <w:pPr>
        <w:jc w:val="both"/>
        <w:rPr>
          <w:rFonts w:eastAsia="Times New Roman" w:cstheme="minorHAnsi"/>
          <w:color w:val="2D3845"/>
          <w:sz w:val="20"/>
          <w:szCs w:val="20"/>
        </w:rPr>
      </w:pPr>
    </w:p>
    <w:p w14:paraId="232C252A"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 the above code, each printf statement demonstrates the usage of a different escape sequence. The output will display the corresponding special characters and their effects.</w:t>
      </w:r>
    </w:p>
    <w:p w14:paraId="6F9A8922" w14:textId="77777777" w:rsidR="006B708C" w:rsidRDefault="006B708C" w:rsidP="006B708C">
      <w:pPr>
        <w:jc w:val="both"/>
        <w:rPr>
          <w:rFonts w:eastAsia="Times New Roman" w:cstheme="minorHAnsi"/>
          <w:color w:val="2D3845"/>
          <w:sz w:val="20"/>
          <w:szCs w:val="20"/>
        </w:rPr>
      </w:pPr>
    </w:p>
    <w:p w14:paraId="168BC521" w14:textId="77777777" w:rsidR="006B708C" w:rsidRDefault="006B708C" w:rsidP="006B708C">
      <w:pPr>
        <w:jc w:val="both"/>
        <w:rPr>
          <w:rFonts w:eastAsia="Times New Roman" w:cstheme="minorHAnsi"/>
          <w:color w:val="2D3845"/>
          <w:sz w:val="20"/>
          <w:szCs w:val="20"/>
        </w:rPr>
      </w:pPr>
    </w:p>
    <w:p w14:paraId="0B164C7F" w14:textId="77777777" w:rsidR="006B708C" w:rsidRDefault="006B708C" w:rsidP="006B708C">
      <w:pPr>
        <w:jc w:val="both"/>
        <w:rPr>
          <w:rFonts w:eastAsia="Times New Roman" w:cstheme="minorHAnsi"/>
          <w:color w:val="2D3845"/>
          <w:sz w:val="20"/>
          <w:szCs w:val="20"/>
        </w:rPr>
      </w:pPr>
    </w:p>
    <w:p w14:paraId="71815EE1" w14:textId="77777777" w:rsidR="006B708C" w:rsidRDefault="006B708C" w:rsidP="006B708C">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lastRenderedPageBreak/>
        <w:t>TOPIC 3</w:t>
      </w:r>
    </w:p>
    <w:p w14:paraId="0B21C72A" w14:textId="77777777" w:rsidR="006B708C" w:rsidRDefault="006B708C" w:rsidP="006B708C">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Placeholders</w:t>
      </w:r>
    </w:p>
    <w:p w14:paraId="29E25F9D"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When displaying output in C programming, it is common to include variable values within the output statements. Placeholders, also known as format specifiers, allow you to specify where and how the values of variables should be inserted into the output. In C, the printf function provides format specifiers for different data types, allowing you to control the formatting of the displayed values. This guide will cover the usage of placeholders in output statements and the format specifiers available in printf for different data types.</w:t>
      </w:r>
    </w:p>
    <w:p w14:paraId="6C7ADD34" w14:textId="77777777" w:rsidR="006B708C" w:rsidRDefault="006B708C" w:rsidP="006B708C">
      <w:pPr>
        <w:jc w:val="both"/>
        <w:rPr>
          <w:rFonts w:eastAsia="Times New Roman" w:cstheme="minorHAnsi"/>
          <w:color w:val="2D3845"/>
          <w:sz w:val="20"/>
          <w:szCs w:val="20"/>
        </w:rPr>
      </w:pPr>
    </w:p>
    <w:p w14:paraId="4085058F" w14:textId="77777777" w:rsidR="006B708C" w:rsidRPr="006B708C" w:rsidRDefault="006B708C" w:rsidP="006B708C">
      <w:pPr>
        <w:jc w:val="both"/>
        <w:rPr>
          <w:rFonts w:eastAsia="Times New Roman" w:cstheme="minorHAnsi"/>
          <w:b/>
          <w:bCs/>
          <w:color w:val="2D3845"/>
          <w:sz w:val="20"/>
          <w:szCs w:val="20"/>
        </w:rPr>
      </w:pPr>
      <w:r w:rsidRPr="006B708C">
        <w:rPr>
          <w:rFonts w:eastAsia="Times New Roman" w:cstheme="minorHAnsi"/>
          <w:b/>
          <w:bCs/>
          <w:color w:val="2D3845"/>
          <w:sz w:val="20"/>
          <w:szCs w:val="20"/>
        </w:rPr>
        <w:t>Placeholders in Output Statements</w:t>
      </w:r>
    </w:p>
    <w:p w14:paraId="4A33078E"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Placeholders are used within output statements to indicate the position and format of variable values. They are specified by using format specifiers, which start with the % symbol, followed by a letter that represents the data type of the variable. The format specifiers are replaced with the corresponding values when the output is displayed.</w:t>
      </w:r>
    </w:p>
    <w:p w14:paraId="22B5ACCD" w14:textId="77777777" w:rsidR="006B708C" w:rsidRPr="006B708C" w:rsidRDefault="006B708C" w:rsidP="006B708C">
      <w:pPr>
        <w:jc w:val="both"/>
        <w:rPr>
          <w:rFonts w:eastAsia="Times New Roman" w:cstheme="minorHAnsi"/>
          <w:color w:val="2D3845"/>
          <w:sz w:val="20"/>
          <w:szCs w:val="20"/>
        </w:rPr>
      </w:pPr>
    </w:p>
    <w:p w14:paraId="2EB302A0" w14:textId="77777777" w:rsidR="006B708C" w:rsidRDefault="006B708C" w:rsidP="006B708C">
      <w:pPr>
        <w:jc w:val="both"/>
        <w:rPr>
          <w:rFonts w:eastAsia="Times New Roman" w:cstheme="minorHAnsi"/>
          <w:b/>
          <w:bCs/>
          <w:color w:val="2D3845"/>
          <w:sz w:val="20"/>
          <w:szCs w:val="20"/>
        </w:rPr>
      </w:pPr>
      <w:r w:rsidRPr="006B708C">
        <w:rPr>
          <w:rFonts w:eastAsia="Times New Roman" w:cstheme="minorHAnsi"/>
          <w:b/>
          <w:bCs/>
          <w:color w:val="2D3845"/>
          <w:sz w:val="20"/>
          <w:szCs w:val="20"/>
        </w:rPr>
        <w:t>Here's an example that demonstrates the usage of placeholders:</w:t>
      </w:r>
    </w:p>
    <w:p w14:paraId="247878E9"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#include &lt;stdio.h&gt;</w:t>
      </w:r>
    </w:p>
    <w:p w14:paraId="3CC352BE" w14:textId="77777777" w:rsidR="006B708C" w:rsidRPr="006B708C" w:rsidRDefault="006B708C" w:rsidP="006B708C">
      <w:pPr>
        <w:jc w:val="both"/>
        <w:rPr>
          <w:rFonts w:eastAsia="Times New Roman" w:cstheme="minorHAnsi"/>
          <w:color w:val="2D3845"/>
          <w:sz w:val="20"/>
          <w:szCs w:val="20"/>
        </w:rPr>
      </w:pPr>
    </w:p>
    <w:p w14:paraId="2C4A2388"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int main() {</w:t>
      </w:r>
    </w:p>
    <w:p w14:paraId="3341F073"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int age = 25;</w:t>
      </w:r>
    </w:p>
    <w:p w14:paraId="03B22FAB"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float height = 1.75;</w:t>
      </w:r>
    </w:p>
    <w:p w14:paraId="65DB55F6" w14:textId="77777777" w:rsidR="006B708C" w:rsidRPr="006B708C" w:rsidRDefault="006B708C" w:rsidP="006B708C">
      <w:pPr>
        <w:jc w:val="both"/>
        <w:rPr>
          <w:rFonts w:eastAsia="Times New Roman" w:cstheme="minorHAnsi"/>
          <w:color w:val="2D3845"/>
          <w:sz w:val="20"/>
          <w:szCs w:val="20"/>
        </w:rPr>
      </w:pPr>
    </w:p>
    <w:p w14:paraId="2A7DA9F7"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printf("My age is %d and my height is %.2f meters.\n", age, height);</w:t>
      </w:r>
    </w:p>
    <w:p w14:paraId="31EE3C47" w14:textId="77777777" w:rsidR="006B708C" w:rsidRPr="006B708C" w:rsidRDefault="006B708C" w:rsidP="006B708C">
      <w:pPr>
        <w:jc w:val="both"/>
        <w:rPr>
          <w:rFonts w:eastAsia="Times New Roman" w:cstheme="minorHAnsi"/>
          <w:color w:val="2D3845"/>
          <w:sz w:val="20"/>
          <w:szCs w:val="20"/>
        </w:rPr>
      </w:pPr>
    </w:p>
    <w:p w14:paraId="1B8B3794"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return 0;</w:t>
      </w:r>
    </w:p>
    <w:p w14:paraId="46DFDCB1"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w:t>
      </w:r>
    </w:p>
    <w:p w14:paraId="1522476C" w14:textId="77777777" w:rsidR="006B708C" w:rsidRDefault="006B708C" w:rsidP="006B708C">
      <w:pPr>
        <w:jc w:val="both"/>
        <w:rPr>
          <w:rFonts w:eastAsia="Times New Roman" w:cstheme="minorHAnsi"/>
          <w:color w:val="2D3845"/>
          <w:sz w:val="20"/>
          <w:szCs w:val="20"/>
        </w:rPr>
      </w:pPr>
    </w:p>
    <w:p w14:paraId="5F1ABAE5"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 the above code, %d is the placeholder for an integer value, and %f is the placeholder for a floating-point value. The values of the variables age and height are inserted into the output at the corresponding placeholders.</w:t>
      </w:r>
    </w:p>
    <w:p w14:paraId="1F80DA08" w14:textId="77777777" w:rsidR="006B708C" w:rsidRPr="006B708C" w:rsidRDefault="006B708C" w:rsidP="006B708C">
      <w:pPr>
        <w:jc w:val="both"/>
        <w:rPr>
          <w:rFonts w:eastAsia="Times New Roman" w:cstheme="minorHAnsi"/>
          <w:color w:val="2D3845"/>
          <w:sz w:val="20"/>
          <w:szCs w:val="20"/>
        </w:rPr>
      </w:pPr>
    </w:p>
    <w:p w14:paraId="2D391B88" w14:textId="77777777" w:rsidR="006B708C" w:rsidRPr="006B708C" w:rsidRDefault="006B708C" w:rsidP="006B708C">
      <w:pPr>
        <w:jc w:val="both"/>
        <w:rPr>
          <w:rFonts w:eastAsia="Times New Roman" w:cstheme="minorHAnsi"/>
          <w:b/>
          <w:bCs/>
          <w:color w:val="2D3845"/>
          <w:sz w:val="20"/>
          <w:szCs w:val="20"/>
        </w:rPr>
      </w:pPr>
      <w:r w:rsidRPr="006B708C">
        <w:rPr>
          <w:rFonts w:eastAsia="Times New Roman" w:cstheme="minorHAnsi"/>
          <w:b/>
          <w:bCs/>
          <w:color w:val="2D3845"/>
          <w:sz w:val="20"/>
          <w:szCs w:val="20"/>
        </w:rPr>
        <w:t>Format Specifiers in printf for Different Data Types</w:t>
      </w:r>
    </w:p>
    <w:p w14:paraId="02E1F3D9"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printf provides a range of format specifiers to accommodate different data types. Here are some commonly used format specifiers:</w:t>
      </w:r>
    </w:p>
    <w:p w14:paraId="31546B3A" w14:textId="77777777" w:rsidR="006B708C" w:rsidRPr="006B708C" w:rsidRDefault="006B708C" w:rsidP="006B708C">
      <w:pPr>
        <w:jc w:val="both"/>
        <w:rPr>
          <w:rFonts w:eastAsia="Times New Roman" w:cstheme="minorHAnsi"/>
          <w:color w:val="2D3845"/>
          <w:sz w:val="20"/>
          <w:szCs w:val="20"/>
        </w:rPr>
      </w:pPr>
    </w:p>
    <w:p w14:paraId="0EA26E09"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b/>
          <w:bCs/>
          <w:color w:val="2D3845"/>
          <w:sz w:val="20"/>
          <w:szCs w:val="20"/>
        </w:rPr>
        <w:t>%d or %i:</w:t>
      </w:r>
      <w:r w:rsidRPr="006B708C">
        <w:rPr>
          <w:rFonts w:eastAsia="Times New Roman" w:cstheme="minorHAnsi"/>
          <w:color w:val="2D3845"/>
          <w:sz w:val="20"/>
          <w:szCs w:val="20"/>
        </w:rPr>
        <w:t xml:space="preserve"> Signed integer</w:t>
      </w:r>
    </w:p>
    <w:p w14:paraId="08641136"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b/>
          <w:bCs/>
          <w:color w:val="2D3845"/>
          <w:sz w:val="20"/>
          <w:szCs w:val="20"/>
        </w:rPr>
        <w:t>%u:</w:t>
      </w:r>
      <w:r w:rsidRPr="006B708C">
        <w:rPr>
          <w:rFonts w:eastAsia="Times New Roman" w:cstheme="minorHAnsi"/>
          <w:color w:val="2D3845"/>
          <w:sz w:val="20"/>
          <w:szCs w:val="20"/>
        </w:rPr>
        <w:t xml:space="preserve"> Unsigned integer</w:t>
      </w:r>
    </w:p>
    <w:p w14:paraId="01F4F21A"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b/>
          <w:bCs/>
          <w:color w:val="2D3845"/>
          <w:sz w:val="20"/>
          <w:szCs w:val="20"/>
        </w:rPr>
        <w:t>%f:</w:t>
      </w:r>
      <w:r w:rsidRPr="006B708C">
        <w:rPr>
          <w:rFonts w:eastAsia="Times New Roman" w:cstheme="minorHAnsi"/>
          <w:color w:val="2D3845"/>
          <w:sz w:val="20"/>
          <w:szCs w:val="20"/>
        </w:rPr>
        <w:t xml:space="preserve"> Floating-point number</w:t>
      </w:r>
    </w:p>
    <w:p w14:paraId="2CF88CBD"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b/>
          <w:bCs/>
          <w:color w:val="2D3845"/>
          <w:sz w:val="20"/>
          <w:szCs w:val="20"/>
        </w:rPr>
        <w:t>%c:</w:t>
      </w:r>
      <w:r w:rsidRPr="006B708C">
        <w:rPr>
          <w:rFonts w:eastAsia="Times New Roman" w:cstheme="minorHAnsi"/>
          <w:color w:val="2D3845"/>
          <w:sz w:val="20"/>
          <w:szCs w:val="20"/>
        </w:rPr>
        <w:t xml:space="preserve"> Character</w:t>
      </w:r>
    </w:p>
    <w:p w14:paraId="563BF877"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b/>
          <w:bCs/>
          <w:color w:val="2D3845"/>
          <w:sz w:val="20"/>
          <w:szCs w:val="20"/>
        </w:rPr>
        <w:t>%s:</w:t>
      </w:r>
      <w:r w:rsidRPr="006B708C">
        <w:rPr>
          <w:rFonts w:eastAsia="Times New Roman" w:cstheme="minorHAnsi"/>
          <w:color w:val="2D3845"/>
          <w:sz w:val="20"/>
          <w:szCs w:val="20"/>
        </w:rPr>
        <w:t xml:space="preserve"> String</w:t>
      </w:r>
    </w:p>
    <w:p w14:paraId="55B7DAD9"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b/>
          <w:bCs/>
          <w:color w:val="2D3845"/>
          <w:sz w:val="20"/>
          <w:szCs w:val="20"/>
        </w:rPr>
        <w:t>%p:</w:t>
      </w:r>
      <w:r w:rsidRPr="006B708C">
        <w:rPr>
          <w:rFonts w:eastAsia="Times New Roman" w:cstheme="minorHAnsi"/>
          <w:color w:val="2D3845"/>
          <w:sz w:val="20"/>
          <w:szCs w:val="20"/>
        </w:rPr>
        <w:t xml:space="preserve"> Pointer address</w:t>
      </w:r>
    </w:p>
    <w:p w14:paraId="0953AD13"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b/>
          <w:bCs/>
          <w:color w:val="2D3845"/>
          <w:sz w:val="20"/>
          <w:szCs w:val="20"/>
        </w:rPr>
        <w:t>%x or %X:</w:t>
      </w:r>
      <w:r w:rsidRPr="006B708C">
        <w:rPr>
          <w:rFonts w:eastAsia="Times New Roman" w:cstheme="minorHAnsi"/>
          <w:color w:val="2D3845"/>
          <w:sz w:val="20"/>
          <w:szCs w:val="20"/>
        </w:rPr>
        <w:t xml:space="preserve"> Hexadecimal number</w:t>
      </w:r>
    </w:p>
    <w:p w14:paraId="6A235724"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You can also use modifiers with format specifiers to control the width, precision, and other formatting options.</w:t>
      </w:r>
    </w:p>
    <w:p w14:paraId="68D2E47B" w14:textId="77777777" w:rsidR="006B708C" w:rsidRPr="006B708C" w:rsidRDefault="006B708C" w:rsidP="006B708C">
      <w:pPr>
        <w:jc w:val="both"/>
        <w:rPr>
          <w:rFonts w:eastAsia="Times New Roman" w:cstheme="minorHAnsi"/>
          <w:color w:val="2D3845"/>
          <w:sz w:val="20"/>
          <w:szCs w:val="20"/>
        </w:rPr>
      </w:pPr>
    </w:p>
    <w:p w14:paraId="7D942BCE" w14:textId="77777777" w:rsidR="006B708C" w:rsidRDefault="006B708C" w:rsidP="006B708C">
      <w:pPr>
        <w:jc w:val="both"/>
        <w:rPr>
          <w:rFonts w:eastAsia="Times New Roman" w:cstheme="minorHAnsi"/>
          <w:b/>
          <w:bCs/>
          <w:color w:val="2D3845"/>
          <w:sz w:val="20"/>
          <w:szCs w:val="20"/>
        </w:rPr>
      </w:pPr>
      <w:r w:rsidRPr="006B708C">
        <w:rPr>
          <w:rFonts w:eastAsia="Times New Roman" w:cstheme="minorHAnsi"/>
          <w:b/>
          <w:bCs/>
          <w:color w:val="2D3845"/>
          <w:sz w:val="20"/>
          <w:szCs w:val="20"/>
        </w:rPr>
        <w:t>Here's an example that demonstrates the usage of format specifiers for different data types:</w:t>
      </w:r>
    </w:p>
    <w:p w14:paraId="386177F8" w14:textId="77777777" w:rsidR="006B708C" w:rsidRDefault="006B708C" w:rsidP="006B708C">
      <w:pPr>
        <w:jc w:val="both"/>
        <w:rPr>
          <w:rFonts w:eastAsia="Times New Roman" w:cstheme="minorHAnsi"/>
          <w:b/>
          <w:bCs/>
          <w:color w:val="2D3845"/>
          <w:sz w:val="20"/>
          <w:szCs w:val="20"/>
        </w:rPr>
      </w:pPr>
    </w:p>
    <w:p w14:paraId="0E4441EF"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#include &lt;stdio.h&gt;</w:t>
      </w:r>
    </w:p>
    <w:p w14:paraId="6BA22352" w14:textId="77777777" w:rsidR="006B708C" w:rsidRPr="006B708C" w:rsidRDefault="006B708C" w:rsidP="006B708C">
      <w:pPr>
        <w:jc w:val="both"/>
        <w:rPr>
          <w:rFonts w:eastAsia="Times New Roman" w:cstheme="minorHAnsi"/>
          <w:color w:val="2D3845"/>
          <w:sz w:val="20"/>
          <w:szCs w:val="20"/>
        </w:rPr>
      </w:pPr>
    </w:p>
    <w:p w14:paraId="4631F527"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int main() {</w:t>
      </w:r>
    </w:p>
    <w:p w14:paraId="0596B675"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int age = 25;</w:t>
      </w:r>
    </w:p>
    <w:p w14:paraId="01E25F74"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float height = 1.75;</w:t>
      </w:r>
    </w:p>
    <w:p w14:paraId="64749A6A"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char grade = 'A';</w:t>
      </w:r>
    </w:p>
    <w:p w14:paraId="6854B3F7"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char name[] = "John";</w:t>
      </w:r>
    </w:p>
    <w:p w14:paraId="14890B4F" w14:textId="77777777" w:rsidR="006B708C" w:rsidRPr="006B708C" w:rsidRDefault="006B708C" w:rsidP="006B708C">
      <w:pPr>
        <w:jc w:val="both"/>
        <w:rPr>
          <w:rFonts w:eastAsia="Times New Roman" w:cstheme="minorHAnsi"/>
          <w:color w:val="2D3845"/>
          <w:sz w:val="20"/>
          <w:szCs w:val="20"/>
        </w:rPr>
      </w:pPr>
    </w:p>
    <w:p w14:paraId="6883A3D9"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printf("Age: %d\n", age);</w:t>
      </w:r>
    </w:p>
    <w:p w14:paraId="1D31A6FB"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printf("Height: %.2f meters\n", height);</w:t>
      </w:r>
    </w:p>
    <w:p w14:paraId="14DFBB49"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printf("Grade: %c\n", grade);</w:t>
      </w:r>
    </w:p>
    <w:p w14:paraId="662099A9"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printf("Name: %s\n", name);</w:t>
      </w:r>
    </w:p>
    <w:p w14:paraId="0BB3E6CD" w14:textId="77777777" w:rsidR="006B708C" w:rsidRPr="006B708C" w:rsidRDefault="006B708C" w:rsidP="006B708C">
      <w:pPr>
        <w:jc w:val="both"/>
        <w:rPr>
          <w:rFonts w:eastAsia="Times New Roman" w:cstheme="minorHAnsi"/>
          <w:color w:val="2D3845"/>
          <w:sz w:val="20"/>
          <w:szCs w:val="20"/>
        </w:rPr>
      </w:pPr>
    </w:p>
    <w:p w14:paraId="0FAA0A5C"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return 0;</w:t>
      </w:r>
    </w:p>
    <w:p w14:paraId="095C34A1"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w:t>
      </w:r>
    </w:p>
    <w:p w14:paraId="315BC9B9" w14:textId="77777777" w:rsidR="006B708C" w:rsidRDefault="006B708C" w:rsidP="006B708C">
      <w:pPr>
        <w:jc w:val="both"/>
        <w:rPr>
          <w:rFonts w:eastAsia="Times New Roman" w:cstheme="minorHAnsi"/>
          <w:color w:val="2D3845"/>
          <w:sz w:val="20"/>
          <w:szCs w:val="20"/>
        </w:rPr>
      </w:pPr>
    </w:p>
    <w:p w14:paraId="295691C1"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 the above code, the format specifiers %d, %.2f, %c, and %s are used to display the values of variables of different data types.</w:t>
      </w:r>
    </w:p>
    <w:p w14:paraId="792260E4" w14:textId="77777777" w:rsidR="006B708C" w:rsidRPr="006B708C" w:rsidRDefault="006B708C" w:rsidP="006B708C">
      <w:pPr>
        <w:jc w:val="both"/>
        <w:rPr>
          <w:rFonts w:eastAsia="Times New Roman" w:cstheme="minorHAnsi"/>
          <w:color w:val="2D3845"/>
          <w:sz w:val="20"/>
          <w:szCs w:val="20"/>
        </w:rPr>
      </w:pPr>
    </w:p>
    <w:p w14:paraId="36EC0B7B"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 this example, it demonstrates how to use percision with%f:</w:t>
      </w:r>
    </w:p>
    <w:p w14:paraId="188142E1" w14:textId="77777777" w:rsidR="006B708C" w:rsidRDefault="006B708C" w:rsidP="006B708C">
      <w:pPr>
        <w:jc w:val="both"/>
        <w:rPr>
          <w:rFonts w:eastAsia="Times New Roman" w:cstheme="minorHAnsi"/>
          <w:color w:val="2D3845"/>
          <w:sz w:val="20"/>
          <w:szCs w:val="20"/>
        </w:rPr>
      </w:pPr>
    </w:p>
    <w:p w14:paraId="31EF795F" w14:textId="77777777" w:rsidR="006B708C" w:rsidRDefault="006B708C" w:rsidP="006B708C">
      <w:pPr>
        <w:jc w:val="both"/>
        <w:rPr>
          <w:rFonts w:eastAsia="Times New Roman" w:cstheme="minorHAnsi"/>
          <w:color w:val="2D3845"/>
          <w:sz w:val="20"/>
          <w:szCs w:val="20"/>
        </w:rPr>
      </w:pPr>
    </w:p>
    <w:p w14:paraId="4B0FFDDD" w14:textId="77777777" w:rsidR="006B708C" w:rsidRDefault="006B708C" w:rsidP="006B708C">
      <w:pPr>
        <w:jc w:val="both"/>
        <w:rPr>
          <w:rFonts w:eastAsia="Times New Roman" w:cstheme="minorHAnsi"/>
          <w:color w:val="2D3845"/>
          <w:sz w:val="20"/>
          <w:szCs w:val="20"/>
        </w:rPr>
      </w:pPr>
    </w:p>
    <w:p w14:paraId="3F8AE4A5"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#include &lt;stdio.h&gt;</w:t>
      </w:r>
    </w:p>
    <w:p w14:paraId="4E727438" w14:textId="77777777" w:rsidR="006B708C" w:rsidRPr="006B708C" w:rsidRDefault="006B708C" w:rsidP="006B708C">
      <w:pPr>
        <w:jc w:val="both"/>
        <w:rPr>
          <w:rFonts w:eastAsia="Times New Roman" w:cstheme="minorHAnsi"/>
          <w:color w:val="2D3845"/>
          <w:sz w:val="20"/>
          <w:szCs w:val="20"/>
        </w:rPr>
      </w:pPr>
    </w:p>
    <w:p w14:paraId="17E15FDD"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int main() {</w:t>
      </w:r>
    </w:p>
    <w:p w14:paraId="3C275AC1"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 Define a floating-point number</w:t>
      </w:r>
    </w:p>
    <w:p w14:paraId="4CD1842A"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float value = 3.14159265359;</w:t>
      </w:r>
    </w:p>
    <w:p w14:paraId="1CC8283C" w14:textId="77777777" w:rsidR="006B708C" w:rsidRPr="006B708C" w:rsidRDefault="006B708C" w:rsidP="006B708C">
      <w:pPr>
        <w:jc w:val="both"/>
        <w:rPr>
          <w:rFonts w:eastAsia="Times New Roman" w:cstheme="minorHAnsi"/>
          <w:color w:val="2D3845"/>
          <w:sz w:val="20"/>
          <w:szCs w:val="20"/>
        </w:rPr>
      </w:pPr>
    </w:p>
    <w:p w14:paraId="45BC4BA1"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 Printing the value with default precision (6 decimal places)</w:t>
      </w:r>
    </w:p>
    <w:p w14:paraId="63AE446A"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printf("Default precision: %f\n", value);  // Output: Default precision: 3.141593</w:t>
      </w:r>
    </w:p>
    <w:p w14:paraId="2F838A0C" w14:textId="77777777" w:rsidR="006B708C" w:rsidRPr="006B708C" w:rsidRDefault="006B708C" w:rsidP="006B708C">
      <w:pPr>
        <w:jc w:val="both"/>
        <w:rPr>
          <w:rFonts w:eastAsia="Times New Roman" w:cstheme="minorHAnsi"/>
          <w:color w:val="2D3845"/>
          <w:sz w:val="20"/>
          <w:szCs w:val="20"/>
        </w:rPr>
      </w:pPr>
    </w:p>
    <w:p w14:paraId="6453CBA5"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 Printing the value with precision of 2 decimal places</w:t>
      </w:r>
    </w:p>
    <w:p w14:paraId="7DB8583F"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printf("Precision of 2 decimal places: %.2f\n", value);  // Output: Precision of 2 decimal places: 3.14</w:t>
      </w:r>
    </w:p>
    <w:p w14:paraId="241E6AE4" w14:textId="77777777" w:rsidR="006B708C" w:rsidRPr="006B708C" w:rsidRDefault="006B708C" w:rsidP="006B708C">
      <w:pPr>
        <w:jc w:val="both"/>
        <w:rPr>
          <w:rFonts w:eastAsia="Times New Roman" w:cstheme="minorHAnsi"/>
          <w:color w:val="2D3845"/>
          <w:sz w:val="20"/>
          <w:szCs w:val="20"/>
        </w:rPr>
      </w:pPr>
    </w:p>
    <w:p w14:paraId="3DF76600"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 Printing the value with precision of 4 decimal places</w:t>
      </w:r>
    </w:p>
    <w:p w14:paraId="5710D82E"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printf("Precision of 4 decimal places: %.4f\n", value);  // Output: Precision of 4 decimal places: 3.1416</w:t>
      </w:r>
    </w:p>
    <w:p w14:paraId="3C422FCF" w14:textId="77777777" w:rsidR="006B708C" w:rsidRPr="006B708C" w:rsidRDefault="006B708C" w:rsidP="006B708C">
      <w:pPr>
        <w:jc w:val="both"/>
        <w:rPr>
          <w:rFonts w:eastAsia="Times New Roman" w:cstheme="minorHAnsi"/>
          <w:color w:val="2D3845"/>
          <w:sz w:val="20"/>
          <w:szCs w:val="20"/>
        </w:rPr>
      </w:pPr>
    </w:p>
    <w:p w14:paraId="5230DC88"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 Printing the value with precision of 8 decimal places</w:t>
      </w:r>
    </w:p>
    <w:p w14:paraId="3789406C"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printf("Precision of 8 decimal places: %.8f\n", value);  // Output: Precision of 8 decimal places: 3.14159265</w:t>
      </w:r>
    </w:p>
    <w:p w14:paraId="2779421B" w14:textId="77777777" w:rsidR="006B708C" w:rsidRPr="006B708C" w:rsidRDefault="006B708C" w:rsidP="006B708C">
      <w:pPr>
        <w:jc w:val="both"/>
        <w:rPr>
          <w:rFonts w:eastAsia="Times New Roman" w:cstheme="minorHAnsi"/>
          <w:color w:val="2D3845"/>
          <w:sz w:val="20"/>
          <w:szCs w:val="20"/>
        </w:rPr>
      </w:pPr>
    </w:p>
    <w:p w14:paraId="71E9DB99"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return 0;</w:t>
      </w:r>
    </w:p>
    <w:p w14:paraId="339A7BF6"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w:t>
      </w:r>
    </w:p>
    <w:p w14:paraId="48925E1D" w14:textId="77777777" w:rsidR="006B708C" w:rsidRDefault="006B708C" w:rsidP="006B708C">
      <w:pPr>
        <w:jc w:val="both"/>
        <w:rPr>
          <w:rFonts w:eastAsia="Times New Roman" w:cstheme="minorHAnsi"/>
          <w:color w:val="2D3845"/>
          <w:sz w:val="20"/>
          <w:szCs w:val="20"/>
        </w:rPr>
      </w:pPr>
    </w:p>
    <w:p w14:paraId="32315EE5"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 this C code, we include the &lt;stdio.h&gt; header for standard input and output functions. We define a floating-point variable value = 3.14159265359, and then we use the printf function with %f format specifier to print the value with different precisions. The output will show the number with the specified number of decimal places.</w:t>
      </w:r>
    </w:p>
    <w:p w14:paraId="2B12414C" w14:textId="77777777" w:rsidR="006B708C" w:rsidRDefault="006B708C" w:rsidP="006B708C">
      <w:pPr>
        <w:jc w:val="both"/>
        <w:rPr>
          <w:rFonts w:eastAsia="Times New Roman" w:cstheme="minorHAnsi"/>
          <w:color w:val="2D3845"/>
          <w:sz w:val="20"/>
          <w:szCs w:val="20"/>
        </w:rPr>
      </w:pPr>
    </w:p>
    <w:p w14:paraId="765FCCBC" w14:textId="77777777" w:rsidR="006B708C" w:rsidRDefault="006B708C" w:rsidP="006B708C">
      <w:pPr>
        <w:jc w:val="both"/>
        <w:rPr>
          <w:rFonts w:eastAsia="Times New Roman" w:cstheme="minorHAnsi"/>
          <w:color w:val="2D3845"/>
          <w:sz w:val="20"/>
          <w:szCs w:val="20"/>
        </w:rPr>
      </w:pPr>
    </w:p>
    <w:p w14:paraId="543E371D" w14:textId="77777777" w:rsidR="006B708C" w:rsidRDefault="006B708C" w:rsidP="006B708C">
      <w:pPr>
        <w:jc w:val="both"/>
        <w:rPr>
          <w:rFonts w:eastAsia="Times New Roman" w:cstheme="minorHAnsi"/>
          <w:color w:val="2D3845"/>
          <w:sz w:val="20"/>
          <w:szCs w:val="20"/>
        </w:rPr>
      </w:pPr>
    </w:p>
    <w:p w14:paraId="71D5463F" w14:textId="77777777" w:rsidR="006B708C" w:rsidRDefault="006B708C" w:rsidP="006B708C">
      <w:pPr>
        <w:jc w:val="both"/>
        <w:rPr>
          <w:rFonts w:eastAsia="Times New Roman" w:cstheme="minorHAnsi"/>
          <w:color w:val="2D3845"/>
          <w:sz w:val="20"/>
          <w:szCs w:val="20"/>
        </w:rPr>
      </w:pPr>
    </w:p>
    <w:p w14:paraId="1DF4E29D" w14:textId="77777777" w:rsidR="006B708C" w:rsidRDefault="006B708C" w:rsidP="006B708C">
      <w:pPr>
        <w:jc w:val="both"/>
        <w:rPr>
          <w:rFonts w:eastAsia="Times New Roman" w:cstheme="minorHAnsi"/>
          <w:color w:val="2D3845"/>
          <w:sz w:val="20"/>
          <w:szCs w:val="20"/>
        </w:rPr>
      </w:pPr>
    </w:p>
    <w:p w14:paraId="56A66119" w14:textId="77777777" w:rsidR="006B708C" w:rsidRDefault="006B708C" w:rsidP="006B708C">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lastRenderedPageBreak/>
        <w:t>TOPIC 4</w:t>
      </w:r>
    </w:p>
    <w:p w14:paraId="47E7E189" w14:textId="77777777" w:rsidR="006B708C" w:rsidRDefault="006B708C" w:rsidP="006B708C">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Input Operations</w:t>
      </w:r>
    </w:p>
    <w:p w14:paraId="25C41C5D"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User input is an essential aspect of many programs, as it allows the program to interact with the user and process dynamic data. In C programming, the scanf function is commonly used to accept user input. This guide will explain the process of accepting user input in C, demonstrate the usage of scanf for input operations, and provide guidance on handling user input errors.</w:t>
      </w:r>
    </w:p>
    <w:p w14:paraId="6F80DC39" w14:textId="77777777" w:rsidR="006B708C" w:rsidRPr="006B708C" w:rsidRDefault="006B708C" w:rsidP="006B708C">
      <w:pPr>
        <w:jc w:val="both"/>
        <w:rPr>
          <w:rFonts w:eastAsia="Times New Roman" w:cstheme="minorHAnsi"/>
          <w:color w:val="2D3845"/>
          <w:sz w:val="20"/>
          <w:szCs w:val="20"/>
        </w:rPr>
      </w:pPr>
    </w:p>
    <w:p w14:paraId="3D8D58A4" w14:textId="77777777" w:rsidR="006B708C" w:rsidRPr="006B708C" w:rsidRDefault="006B708C" w:rsidP="006B708C">
      <w:pPr>
        <w:jc w:val="both"/>
        <w:rPr>
          <w:rFonts w:eastAsia="Times New Roman" w:cstheme="minorHAnsi"/>
          <w:b/>
          <w:bCs/>
          <w:color w:val="2D3845"/>
          <w:sz w:val="20"/>
          <w:szCs w:val="20"/>
        </w:rPr>
      </w:pPr>
      <w:r w:rsidRPr="006B708C">
        <w:rPr>
          <w:rFonts w:eastAsia="Times New Roman" w:cstheme="minorHAnsi"/>
          <w:b/>
          <w:bCs/>
          <w:color w:val="2D3845"/>
          <w:sz w:val="20"/>
          <w:szCs w:val="20"/>
        </w:rPr>
        <w:t>Accepting User Input in C Programming</w:t>
      </w:r>
    </w:p>
    <w:p w14:paraId="728E4EA3"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To accept user input in C, you can use the scanf function from the stdio.h library. scanf allows you to read formatted input from the user and store it in variables.</w:t>
      </w:r>
    </w:p>
    <w:p w14:paraId="586BB2DB" w14:textId="77777777" w:rsidR="006B708C" w:rsidRPr="006B708C" w:rsidRDefault="006B708C" w:rsidP="006B708C">
      <w:pPr>
        <w:jc w:val="both"/>
        <w:rPr>
          <w:rFonts w:eastAsia="Times New Roman" w:cstheme="minorHAnsi"/>
          <w:color w:val="2D3845"/>
          <w:sz w:val="20"/>
          <w:szCs w:val="20"/>
        </w:rPr>
      </w:pPr>
    </w:p>
    <w:p w14:paraId="36B96E46" w14:textId="77777777" w:rsidR="006B708C" w:rsidRPr="006B708C" w:rsidRDefault="006B708C" w:rsidP="006B708C">
      <w:pPr>
        <w:jc w:val="both"/>
        <w:rPr>
          <w:rFonts w:eastAsia="Times New Roman" w:cstheme="minorHAnsi"/>
          <w:b/>
          <w:bCs/>
          <w:color w:val="2D3845"/>
          <w:sz w:val="20"/>
          <w:szCs w:val="20"/>
        </w:rPr>
      </w:pPr>
      <w:r w:rsidRPr="006B708C">
        <w:rPr>
          <w:rFonts w:eastAsia="Times New Roman" w:cstheme="minorHAnsi"/>
          <w:b/>
          <w:bCs/>
          <w:color w:val="2D3845"/>
          <w:sz w:val="20"/>
          <w:szCs w:val="20"/>
        </w:rPr>
        <w:t>Here's an examples that demonstrate the usage of scanf to accept user input:</w:t>
      </w:r>
    </w:p>
    <w:p w14:paraId="02C850CB" w14:textId="77777777" w:rsidR="006B708C" w:rsidRPr="006B708C" w:rsidRDefault="006B708C" w:rsidP="006B708C">
      <w:pPr>
        <w:jc w:val="both"/>
        <w:rPr>
          <w:rFonts w:eastAsia="Times New Roman" w:cstheme="minorHAnsi"/>
          <w:color w:val="2D3845"/>
          <w:sz w:val="20"/>
          <w:szCs w:val="20"/>
        </w:rPr>
      </w:pPr>
    </w:p>
    <w:p w14:paraId="59D03BA9" w14:textId="77777777" w:rsidR="006B708C" w:rsidRDefault="006B708C" w:rsidP="006B708C">
      <w:pPr>
        <w:jc w:val="both"/>
        <w:rPr>
          <w:rFonts w:eastAsia="Times New Roman" w:cstheme="minorHAnsi"/>
          <w:b/>
          <w:bCs/>
          <w:color w:val="2D3845"/>
          <w:sz w:val="20"/>
          <w:szCs w:val="20"/>
        </w:rPr>
      </w:pPr>
      <w:r w:rsidRPr="006B708C">
        <w:rPr>
          <w:rFonts w:eastAsia="Times New Roman" w:cstheme="minorHAnsi"/>
          <w:b/>
          <w:bCs/>
          <w:color w:val="2D3845"/>
          <w:sz w:val="20"/>
          <w:szCs w:val="20"/>
        </w:rPr>
        <w:t>For Integer</w:t>
      </w:r>
    </w:p>
    <w:p w14:paraId="248D99EA"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#include &lt;stdio.h&gt;</w:t>
      </w:r>
    </w:p>
    <w:p w14:paraId="6756767B" w14:textId="77777777" w:rsidR="006B708C" w:rsidRPr="006B708C" w:rsidRDefault="006B708C" w:rsidP="006B708C">
      <w:pPr>
        <w:jc w:val="both"/>
        <w:rPr>
          <w:rFonts w:eastAsia="Times New Roman" w:cstheme="minorHAnsi"/>
          <w:color w:val="2D3845"/>
          <w:sz w:val="20"/>
          <w:szCs w:val="20"/>
        </w:rPr>
      </w:pPr>
    </w:p>
    <w:p w14:paraId="7B0C29AB"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int main() {</w:t>
      </w:r>
    </w:p>
    <w:p w14:paraId="1CA76EEC"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int age;</w:t>
      </w:r>
    </w:p>
    <w:p w14:paraId="5E57197E"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printf("Enter your age: ");</w:t>
      </w:r>
    </w:p>
    <w:p w14:paraId="4E79D4BC"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scanf("%d", &amp;age);</w:t>
      </w:r>
    </w:p>
    <w:p w14:paraId="32E30198"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printf("Your age is: %d\n", age);</w:t>
      </w:r>
    </w:p>
    <w:p w14:paraId="49C10121" w14:textId="77777777" w:rsidR="006B708C" w:rsidRPr="006B708C" w:rsidRDefault="006B708C" w:rsidP="006B708C">
      <w:pPr>
        <w:jc w:val="both"/>
        <w:rPr>
          <w:rFonts w:eastAsia="Times New Roman" w:cstheme="minorHAnsi"/>
          <w:color w:val="2D3845"/>
          <w:sz w:val="20"/>
          <w:szCs w:val="20"/>
        </w:rPr>
      </w:pPr>
    </w:p>
    <w:p w14:paraId="0C5531D2"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return 0;</w:t>
      </w:r>
    </w:p>
    <w:p w14:paraId="3B650F2B"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w:t>
      </w:r>
    </w:p>
    <w:p w14:paraId="2F03C235" w14:textId="77777777" w:rsidR="006B708C" w:rsidRDefault="006B708C" w:rsidP="006B708C">
      <w:pPr>
        <w:jc w:val="both"/>
        <w:rPr>
          <w:rFonts w:eastAsia="Times New Roman" w:cstheme="minorHAnsi"/>
          <w:color w:val="2D3845"/>
          <w:sz w:val="20"/>
          <w:szCs w:val="20"/>
        </w:rPr>
      </w:pPr>
    </w:p>
    <w:p w14:paraId="3E3E4013"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 the above code, the scanf function is used to accept an integer value from the user. The %d format specifier is used to specify that the input should be treated as an integer. The &amp; operator is used to provide the memory address of the variable where the input will be stored.</w:t>
      </w:r>
    </w:p>
    <w:p w14:paraId="752CE40D" w14:textId="77777777" w:rsidR="006B708C" w:rsidRDefault="006B708C" w:rsidP="006B708C">
      <w:pPr>
        <w:jc w:val="both"/>
        <w:rPr>
          <w:rFonts w:eastAsia="Times New Roman" w:cstheme="minorHAnsi"/>
          <w:b/>
          <w:bCs/>
          <w:color w:val="2D3845"/>
          <w:sz w:val="20"/>
          <w:szCs w:val="20"/>
        </w:rPr>
      </w:pPr>
    </w:p>
    <w:p w14:paraId="5635CE0B" w14:textId="77777777" w:rsidR="006B708C" w:rsidRDefault="006B708C" w:rsidP="006B708C">
      <w:pPr>
        <w:jc w:val="both"/>
        <w:rPr>
          <w:rFonts w:eastAsia="Times New Roman" w:cstheme="minorHAnsi"/>
          <w:b/>
          <w:bCs/>
          <w:color w:val="2D3845"/>
          <w:sz w:val="20"/>
          <w:szCs w:val="20"/>
        </w:rPr>
      </w:pPr>
      <w:r w:rsidRPr="006B708C">
        <w:rPr>
          <w:rFonts w:eastAsia="Times New Roman" w:cstheme="minorHAnsi"/>
          <w:b/>
          <w:bCs/>
          <w:color w:val="2D3845"/>
          <w:sz w:val="20"/>
          <w:szCs w:val="20"/>
        </w:rPr>
        <w:t>For String</w:t>
      </w:r>
    </w:p>
    <w:p w14:paraId="692E57A2"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#include &lt;stdio.h&gt;</w:t>
      </w:r>
    </w:p>
    <w:p w14:paraId="31E4C150" w14:textId="77777777" w:rsidR="006B708C" w:rsidRPr="006B708C" w:rsidRDefault="006B708C" w:rsidP="006B708C">
      <w:pPr>
        <w:jc w:val="both"/>
        <w:rPr>
          <w:rFonts w:eastAsia="Times New Roman" w:cstheme="minorHAnsi"/>
          <w:color w:val="2D3845"/>
          <w:sz w:val="20"/>
          <w:szCs w:val="20"/>
        </w:rPr>
      </w:pPr>
    </w:p>
    <w:p w14:paraId="2FD8DD46"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int main() {</w:t>
      </w:r>
    </w:p>
    <w:p w14:paraId="2DAD9DA6"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char userInput[100];</w:t>
      </w:r>
    </w:p>
    <w:p w14:paraId="7885AD43"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printf("Enter a string: ");</w:t>
      </w:r>
    </w:p>
    <w:p w14:paraId="3B54D9E1"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scanf("%s", userInput);</w:t>
      </w:r>
    </w:p>
    <w:p w14:paraId="41374E00"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printf("You entered: %s\n", userInput);</w:t>
      </w:r>
    </w:p>
    <w:p w14:paraId="01B837DC" w14:textId="77777777" w:rsidR="006B708C" w:rsidRP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ab/>
        <w:t>return 0;</w:t>
      </w:r>
    </w:p>
    <w:p w14:paraId="1343AEF1" w14:textId="77777777" w:rsidR="006B708C" w:rsidRDefault="006B708C" w:rsidP="006B708C">
      <w:pPr>
        <w:jc w:val="both"/>
        <w:rPr>
          <w:rFonts w:eastAsia="Times New Roman" w:cstheme="minorHAnsi"/>
          <w:color w:val="2D3845"/>
          <w:sz w:val="20"/>
          <w:szCs w:val="20"/>
        </w:rPr>
      </w:pPr>
      <w:r w:rsidRPr="006B708C">
        <w:rPr>
          <w:rFonts w:eastAsia="Times New Roman" w:cstheme="minorHAnsi"/>
          <w:color w:val="2D3845"/>
          <w:sz w:val="20"/>
          <w:szCs w:val="20"/>
        </w:rPr>
        <w:t>}</w:t>
      </w:r>
    </w:p>
    <w:p w14:paraId="269B19FD"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 the above code, the scanf function is used to accept an string value from the user. The %s format specifier is used to specify that the input should be treated as a string. The &amp; operator is used to provide the memory address of the variable where the input will be stored.</w:t>
      </w:r>
    </w:p>
    <w:p w14:paraId="2740BF80" w14:textId="77777777" w:rsidR="00A018AA" w:rsidRPr="00A018AA" w:rsidRDefault="00A018AA" w:rsidP="00A018AA">
      <w:pPr>
        <w:jc w:val="both"/>
        <w:rPr>
          <w:rFonts w:eastAsia="Times New Roman" w:cstheme="minorHAnsi"/>
          <w:color w:val="2D3845"/>
          <w:sz w:val="20"/>
          <w:szCs w:val="20"/>
        </w:rPr>
      </w:pPr>
    </w:p>
    <w:p w14:paraId="79FF5B00"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For Others</w:t>
      </w:r>
    </w:p>
    <w:p w14:paraId="54531678"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Long Integer:</w:t>
      </w:r>
      <w:r w:rsidRPr="00A018AA">
        <w:rPr>
          <w:rFonts w:eastAsia="Times New Roman" w:cstheme="minorHAnsi"/>
          <w:color w:val="2D3845"/>
          <w:sz w:val="20"/>
          <w:szCs w:val="20"/>
        </w:rPr>
        <w:t xml:space="preserve"> scanf("%ld", &amp;longIntVariable);</w:t>
      </w:r>
    </w:p>
    <w:p w14:paraId="1291E305"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Long Long Integer</w:t>
      </w:r>
      <w:r w:rsidRPr="00A018AA">
        <w:rPr>
          <w:rFonts w:eastAsia="Times New Roman" w:cstheme="minorHAnsi"/>
          <w:color w:val="2D3845"/>
          <w:sz w:val="20"/>
          <w:szCs w:val="20"/>
        </w:rPr>
        <w:t>: scanf("%lld", &amp;longLongIntVariable);</w:t>
      </w:r>
    </w:p>
    <w:p w14:paraId="01BF001A"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Unsigned Integer:</w:t>
      </w:r>
      <w:r w:rsidRPr="00A018AA">
        <w:rPr>
          <w:rFonts w:eastAsia="Times New Roman" w:cstheme="minorHAnsi"/>
          <w:color w:val="2D3845"/>
          <w:sz w:val="20"/>
          <w:szCs w:val="20"/>
        </w:rPr>
        <w:t xml:space="preserve"> scanf("%u", &amp;unsignedIntVariable);</w:t>
      </w:r>
    </w:p>
    <w:p w14:paraId="17738B49"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Unsigned Long Integer:</w:t>
      </w:r>
      <w:r w:rsidRPr="00A018AA">
        <w:rPr>
          <w:rFonts w:eastAsia="Times New Roman" w:cstheme="minorHAnsi"/>
          <w:color w:val="2D3845"/>
          <w:sz w:val="20"/>
          <w:szCs w:val="20"/>
        </w:rPr>
        <w:t xml:space="preserve"> scanf("%lu", &amp;unsignedLongIntVariable);</w:t>
      </w:r>
    </w:p>
    <w:p w14:paraId="46B33EF2"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Unsigned Long Long Integer:</w:t>
      </w:r>
      <w:r w:rsidRPr="00A018AA">
        <w:rPr>
          <w:rFonts w:eastAsia="Times New Roman" w:cstheme="minorHAnsi"/>
          <w:color w:val="2D3845"/>
          <w:sz w:val="20"/>
          <w:szCs w:val="20"/>
        </w:rPr>
        <w:t xml:space="preserve"> scanf("%llu", &amp;unsignedLongLongIntVariable);</w:t>
      </w:r>
    </w:p>
    <w:p w14:paraId="6582A912"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Floating-Point Number (Float):</w:t>
      </w:r>
      <w:r w:rsidRPr="00A018AA">
        <w:rPr>
          <w:rFonts w:eastAsia="Times New Roman" w:cstheme="minorHAnsi"/>
          <w:color w:val="2D3845"/>
          <w:sz w:val="20"/>
          <w:szCs w:val="20"/>
        </w:rPr>
        <w:t xml:space="preserve"> scanf("%f", &amp;floatVariable);</w:t>
      </w:r>
    </w:p>
    <w:p w14:paraId="609D0B9A"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Double:</w:t>
      </w:r>
      <w:r w:rsidRPr="00A018AA">
        <w:rPr>
          <w:rFonts w:eastAsia="Times New Roman" w:cstheme="minorHAnsi"/>
          <w:color w:val="2D3845"/>
          <w:sz w:val="20"/>
          <w:szCs w:val="20"/>
        </w:rPr>
        <w:t xml:space="preserve"> scanf("%lf", &amp;doubleVariable);</w:t>
      </w:r>
    </w:p>
    <w:p w14:paraId="03D2FAA6"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Long Double:</w:t>
      </w:r>
      <w:r w:rsidRPr="00A018AA">
        <w:rPr>
          <w:rFonts w:eastAsia="Times New Roman" w:cstheme="minorHAnsi"/>
          <w:color w:val="2D3845"/>
          <w:sz w:val="20"/>
          <w:szCs w:val="20"/>
        </w:rPr>
        <w:t xml:space="preserve"> scanf("%Lf", &amp;longDoubleVariable);</w:t>
      </w:r>
    </w:p>
    <w:p w14:paraId="4FE674C4"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Character:</w:t>
      </w:r>
      <w:r w:rsidRPr="00A018AA">
        <w:rPr>
          <w:rFonts w:eastAsia="Times New Roman" w:cstheme="minorHAnsi"/>
          <w:color w:val="2D3845"/>
          <w:sz w:val="20"/>
          <w:szCs w:val="20"/>
        </w:rPr>
        <w:t xml:space="preserve"> scanf(" %c", &amp;charVariable); (Note the space before %c to consume any leading whitespace).</w:t>
      </w:r>
    </w:p>
    <w:p w14:paraId="571A6176"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Hexadecimal:</w:t>
      </w:r>
      <w:r w:rsidRPr="00A018AA">
        <w:rPr>
          <w:rFonts w:eastAsia="Times New Roman" w:cstheme="minorHAnsi"/>
          <w:color w:val="2D3845"/>
          <w:sz w:val="20"/>
          <w:szCs w:val="20"/>
        </w:rPr>
        <w:t xml:space="preserve"> scanf("%x", &amp;hexVariable);</w:t>
      </w:r>
    </w:p>
    <w:p w14:paraId="2A19D90A"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Octal:</w:t>
      </w:r>
      <w:r w:rsidRPr="00A018AA">
        <w:rPr>
          <w:rFonts w:eastAsia="Times New Roman" w:cstheme="minorHAnsi"/>
          <w:color w:val="2D3845"/>
          <w:sz w:val="20"/>
          <w:szCs w:val="20"/>
        </w:rPr>
        <w:t xml:space="preserve"> scanf("%o", &amp;octalVariable);</w:t>
      </w:r>
    </w:p>
    <w:p w14:paraId="3CA8210F" w14:textId="77777777" w:rsidR="006B708C" w:rsidRDefault="00A018AA" w:rsidP="00A018AA">
      <w:pPr>
        <w:jc w:val="both"/>
        <w:rPr>
          <w:rFonts w:eastAsia="Times New Roman" w:cstheme="minorHAnsi"/>
          <w:color w:val="2D3845"/>
          <w:sz w:val="20"/>
          <w:szCs w:val="20"/>
        </w:rPr>
      </w:pPr>
      <w:r w:rsidRPr="00A018AA">
        <w:rPr>
          <w:rFonts w:eastAsia="Times New Roman" w:cstheme="minorHAnsi"/>
          <w:b/>
          <w:bCs/>
          <w:color w:val="2D3845"/>
          <w:sz w:val="20"/>
          <w:szCs w:val="20"/>
        </w:rPr>
        <w:t>Pointer:</w:t>
      </w:r>
      <w:r w:rsidRPr="00A018AA">
        <w:rPr>
          <w:rFonts w:eastAsia="Times New Roman" w:cstheme="minorHAnsi"/>
          <w:color w:val="2D3845"/>
          <w:sz w:val="20"/>
          <w:szCs w:val="20"/>
        </w:rPr>
        <w:t xml:space="preserve"> To scan a pointer, use scanf("%p", &amp;pointerVariable);</w:t>
      </w:r>
    </w:p>
    <w:p w14:paraId="190920C8" w14:textId="77777777" w:rsidR="00A018AA" w:rsidRDefault="00A018AA" w:rsidP="00A018AA">
      <w:pPr>
        <w:jc w:val="both"/>
        <w:rPr>
          <w:rFonts w:eastAsia="Times New Roman" w:cstheme="minorHAnsi"/>
          <w:color w:val="2D3845"/>
          <w:sz w:val="20"/>
          <w:szCs w:val="20"/>
        </w:rPr>
      </w:pPr>
    </w:p>
    <w:p w14:paraId="0E3B5474" w14:textId="77777777" w:rsid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LESSON 4 | Operators</w:t>
      </w:r>
    </w:p>
    <w:p w14:paraId="152397AC" w14:textId="77777777" w:rsidR="00A018AA" w:rsidRDefault="00A018AA" w:rsidP="00A018AA">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1</w:t>
      </w:r>
    </w:p>
    <w:p w14:paraId="117E5770" w14:textId="77777777" w:rsidR="00A018AA" w:rsidRDefault="00A018AA" w:rsidP="00A018AA">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Arithmetic Operators</w:t>
      </w:r>
    </w:p>
    <w:p w14:paraId="36ED0EC6"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 xml:space="preserve">Arithmetic operators are fundamental elements of any programming language, including C. They allow you to perform mathematical operations on numeric values. In C, the basic arithmetic operators include addition (+), subtraction (-), multiplication (*), division (/), and modulus (%). Understanding how to use these </w:t>
      </w:r>
      <w:r w:rsidRPr="00A018AA">
        <w:rPr>
          <w:rFonts w:eastAsia="Times New Roman" w:cstheme="minorHAnsi"/>
          <w:color w:val="2D3845"/>
          <w:sz w:val="20"/>
          <w:szCs w:val="20"/>
        </w:rPr>
        <w:t>operators correctly and being aware of operator precedence and associativity is crucial for writing effective and accurate mathematical expressions in your programs. This guide will cover the usage of basic arithmetic operators and provide an overview of operator precedence and associativity.</w:t>
      </w:r>
    </w:p>
    <w:p w14:paraId="3F5C866A" w14:textId="77777777" w:rsidR="00A018AA" w:rsidRPr="00A018AA" w:rsidRDefault="00A018AA" w:rsidP="00A018AA">
      <w:pPr>
        <w:jc w:val="both"/>
        <w:rPr>
          <w:rFonts w:eastAsia="Times New Roman" w:cstheme="minorHAnsi"/>
          <w:b/>
          <w:bCs/>
          <w:color w:val="2D3845"/>
          <w:sz w:val="20"/>
          <w:szCs w:val="20"/>
        </w:rPr>
      </w:pPr>
    </w:p>
    <w:p w14:paraId="5B9D6B18"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Basic Arithmetic Operators</w:t>
      </w:r>
    </w:p>
    <w:p w14:paraId="412268B6"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The basic arithmetic operators in C are used to perform common mathematical calculations. Here's a brief description of each operator:</w:t>
      </w:r>
    </w:p>
    <w:p w14:paraId="6017E4A8" w14:textId="77777777" w:rsidR="00A018AA" w:rsidRPr="00A018AA" w:rsidRDefault="00A018AA" w:rsidP="00A018AA">
      <w:pPr>
        <w:jc w:val="both"/>
        <w:rPr>
          <w:rFonts w:eastAsia="Times New Roman" w:cstheme="minorHAnsi"/>
          <w:b/>
          <w:bCs/>
          <w:color w:val="2D3845"/>
          <w:sz w:val="20"/>
          <w:szCs w:val="20"/>
        </w:rPr>
      </w:pPr>
    </w:p>
    <w:p w14:paraId="0FABF95F"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 xml:space="preserve">Addition (+): </w:t>
      </w:r>
      <w:r w:rsidRPr="00A018AA">
        <w:rPr>
          <w:rFonts w:eastAsia="Times New Roman" w:cstheme="minorHAnsi"/>
          <w:color w:val="2D3845"/>
          <w:sz w:val="20"/>
          <w:szCs w:val="20"/>
        </w:rPr>
        <w:t>Adds two values together.</w:t>
      </w:r>
    </w:p>
    <w:p w14:paraId="538A5A0C"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 xml:space="preserve">Subtraction (-): </w:t>
      </w:r>
      <w:r w:rsidRPr="00A018AA">
        <w:rPr>
          <w:rFonts w:eastAsia="Times New Roman" w:cstheme="minorHAnsi"/>
          <w:color w:val="2D3845"/>
          <w:sz w:val="20"/>
          <w:szCs w:val="20"/>
        </w:rPr>
        <w:t>Subtracts one value from another.</w:t>
      </w:r>
    </w:p>
    <w:p w14:paraId="7DAD6276"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 xml:space="preserve">Multiplication (*): </w:t>
      </w:r>
      <w:r w:rsidRPr="00A018AA">
        <w:rPr>
          <w:rFonts w:eastAsia="Times New Roman" w:cstheme="minorHAnsi"/>
          <w:color w:val="2D3845"/>
          <w:sz w:val="20"/>
          <w:szCs w:val="20"/>
        </w:rPr>
        <w:t>Multiplies two values.</w:t>
      </w:r>
    </w:p>
    <w:p w14:paraId="7FA73C7A"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 xml:space="preserve">Division (/): </w:t>
      </w:r>
      <w:r w:rsidRPr="00A018AA">
        <w:rPr>
          <w:rFonts w:eastAsia="Times New Roman" w:cstheme="minorHAnsi"/>
          <w:color w:val="2D3845"/>
          <w:sz w:val="20"/>
          <w:szCs w:val="20"/>
        </w:rPr>
        <w:t>Divides one value by another.</w:t>
      </w:r>
    </w:p>
    <w:p w14:paraId="4DC81F03"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 xml:space="preserve">Modulus (%): </w:t>
      </w:r>
      <w:r w:rsidRPr="00A018AA">
        <w:rPr>
          <w:rFonts w:eastAsia="Times New Roman" w:cstheme="minorHAnsi"/>
          <w:color w:val="2D3845"/>
          <w:sz w:val="20"/>
          <w:szCs w:val="20"/>
        </w:rPr>
        <w:t>Computes the remainder after division.</w:t>
      </w:r>
    </w:p>
    <w:p w14:paraId="115A9853"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 xml:space="preserve">Increment (++): </w:t>
      </w:r>
      <w:r w:rsidRPr="00A018AA">
        <w:rPr>
          <w:rFonts w:eastAsia="Times New Roman" w:cstheme="minorHAnsi"/>
          <w:color w:val="2D3845"/>
          <w:sz w:val="20"/>
          <w:szCs w:val="20"/>
        </w:rPr>
        <w:t>Increases the value of a variable by 1.</w:t>
      </w:r>
    </w:p>
    <w:p w14:paraId="5B9260A6"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 xml:space="preserve">Decrement (--): </w:t>
      </w:r>
      <w:r w:rsidRPr="00A018AA">
        <w:rPr>
          <w:rFonts w:eastAsia="Times New Roman" w:cstheme="minorHAnsi"/>
          <w:color w:val="2D3845"/>
          <w:sz w:val="20"/>
          <w:szCs w:val="20"/>
        </w:rPr>
        <w:t>Decreases the value of a variable by 1.</w:t>
      </w:r>
    </w:p>
    <w:p w14:paraId="1992987F" w14:textId="77777777" w:rsid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Here are some examples that demonstrate the usage of these operators:</w:t>
      </w:r>
    </w:p>
    <w:p w14:paraId="27F111F6"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#include &lt;stdio.h&gt;</w:t>
      </w:r>
    </w:p>
    <w:p w14:paraId="664ACB54" w14:textId="77777777" w:rsidR="00A018AA" w:rsidRPr="00A018AA" w:rsidRDefault="00A018AA" w:rsidP="00A018AA">
      <w:pPr>
        <w:jc w:val="both"/>
        <w:rPr>
          <w:rFonts w:eastAsia="Times New Roman" w:cstheme="minorHAnsi"/>
          <w:color w:val="2D3845"/>
          <w:sz w:val="20"/>
          <w:szCs w:val="20"/>
        </w:rPr>
      </w:pPr>
    </w:p>
    <w:p w14:paraId="5E6741DC"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int main() {</w:t>
      </w:r>
    </w:p>
    <w:p w14:paraId="3A5687CA"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a = 10, b = 5;</w:t>
      </w:r>
    </w:p>
    <w:p w14:paraId="24A41552"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sum = a + b;</w:t>
      </w:r>
      <w:r w:rsidRPr="00A018AA">
        <w:rPr>
          <w:rFonts w:eastAsia="Times New Roman" w:cstheme="minorHAnsi"/>
          <w:color w:val="2D3845"/>
          <w:sz w:val="20"/>
          <w:szCs w:val="20"/>
        </w:rPr>
        <w:tab/>
      </w:r>
      <w:r w:rsidRPr="00A018AA">
        <w:rPr>
          <w:rFonts w:eastAsia="Times New Roman" w:cstheme="minorHAnsi"/>
          <w:color w:val="2D3845"/>
          <w:sz w:val="20"/>
          <w:szCs w:val="20"/>
        </w:rPr>
        <w:tab/>
        <w:t xml:space="preserve">  // Addition</w:t>
      </w:r>
    </w:p>
    <w:p w14:paraId="45D2A276"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difference = a - b;   // Subtraction</w:t>
      </w:r>
    </w:p>
    <w:p w14:paraId="3CAF6122"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product = a * b;</w:t>
      </w:r>
      <w:r w:rsidRPr="00A018AA">
        <w:rPr>
          <w:rFonts w:eastAsia="Times New Roman" w:cstheme="minorHAnsi"/>
          <w:color w:val="2D3845"/>
          <w:sz w:val="20"/>
          <w:szCs w:val="20"/>
        </w:rPr>
        <w:tab/>
        <w:t xml:space="preserve">  // Multiplication</w:t>
      </w:r>
    </w:p>
    <w:p w14:paraId="2F2E2E25"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quotient = a / b;</w:t>
      </w:r>
      <w:r w:rsidRPr="00A018AA">
        <w:rPr>
          <w:rFonts w:eastAsia="Times New Roman" w:cstheme="minorHAnsi"/>
          <w:color w:val="2D3845"/>
          <w:sz w:val="20"/>
          <w:szCs w:val="20"/>
        </w:rPr>
        <w:tab/>
        <w:t xml:space="preserve"> // Division</w:t>
      </w:r>
    </w:p>
    <w:p w14:paraId="19ACFE49"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remainder = a % b;</w:t>
      </w:r>
      <w:r w:rsidRPr="00A018AA">
        <w:rPr>
          <w:rFonts w:eastAsia="Times New Roman" w:cstheme="minorHAnsi"/>
          <w:color w:val="2D3845"/>
          <w:sz w:val="20"/>
          <w:szCs w:val="20"/>
        </w:rPr>
        <w:tab/>
        <w:t>// Modulus</w:t>
      </w:r>
    </w:p>
    <w:p w14:paraId="1CA3FCE1"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increment = ++a;</w:t>
      </w:r>
      <w:r w:rsidRPr="00A018AA">
        <w:rPr>
          <w:rFonts w:eastAsia="Times New Roman" w:cstheme="minorHAnsi"/>
          <w:color w:val="2D3845"/>
          <w:sz w:val="20"/>
          <w:szCs w:val="20"/>
        </w:rPr>
        <w:tab/>
        <w:t xml:space="preserve">  // Increment</w:t>
      </w:r>
    </w:p>
    <w:p w14:paraId="5A290CB8"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decrement = --b;</w:t>
      </w:r>
      <w:r w:rsidRPr="00A018AA">
        <w:rPr>
          <w:rFonts w:eastAsia="Times New Roman" w:cstheme="minorHAnsi"/>
          <w:color w:val="2D3845"/>
          <w:sz w:val="20"/>
          <w:szCs w:val="20"/>
        </w:rPr>
        <w:tab/>
        <w:t xml:space="preserve">  // Decrement</w:t>
      </w:r>
    </w:p>
    <w:p w14:paraId="73D9C588" w14:textId="77777777" w:rsidR="00A018AA" w:rsidRPr="00A018AA" w:rsidRDefault="00A018AA" w:rsidP="00A018AA">
      <w:pPr>
        <w:jc w:val="both"/>
        <w:rPr>
          <w:rFonts w:eastAsia="Times New Roman" w:cstheme="minorHAnsi"/>
          <w:color w:val="2D3845"/>
          <w:sz w:val="20"/>
          <w:szCs w:val="20"/>
        </w:rPr>
      </w:pPr>
    </w:p>
    <w:p w14:paraId="047BF8AF"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printf("Sum: %d\n", sum);</w:t>
      </w:r>
    </w:p>
    <w:p w14:paraId="22FFF1DF"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printf("Difference: %d\n", difference);</w:t>
      </w:r>
    </w:p>
    <w:p w14:paraId="4FEEB680"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printf("Product: %d\n", product);</w:t>
      </w:r>
    </w:p>
    <w:p w14:paraId="13DC3913"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printf("Quotient: %d\n", quotient);</w:t>
      </w:r>
    </w:p>
    <w:p w14:paraId="028648F3"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printf("Remainder: %d\n", remainder);</w:t>
      </w:r>
    </w:p>
    <w:p w14:paraId="74A94AD8"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printf("Increment: %d\n", increment);</w:t>
      </w:r>
    </w:p>
    <w:p w14:paraId="1DA945FF"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printf("Decrement: %d\n", decrement);</w:t>
      </w:r>
    </w:p>
    <w:p w14:paraId="01EF060E" w14:textId="77777777" w:rsidR="00A018AA" w:rsidRPr="00A018AA" w:rsidRDefault="00A018AA" w:rsidP="00A018AA">
      <w:pPr>
        <w:jc w:val="both"/>
        <w:rPr>
          <w:rFonts w:eastAsia="Times New Roman" w:cstheme="minorHAnsi"/>
          <w:color w:val="2D3845"/>
          <w:sz w:val="20"/>
          <w:szCs w:val="20"/>
        </w:rPr>
      </w:pPr>
    </w:p>
    <w:p w14:paraId="49C80653"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return 0;</w:t>
      </w:r>
    </w:p>
    <w:p w14:paraId="19A783AF"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w:t>
      </w:r>
    </w:p>
    <w:p w14:paraId="4A739FC6"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lastRenderedPageBreak/>
        <w:t>In the above code, the arithmetic operators are used to perform calculations on the variables a and b, and the results are stored in different variables.</w:t>
      </w:r>
    </w:p>
    <w:p w14:paraId="50C5488B" w14:textId="77777777" w:rsidR="00A018AA" w:rsidRPr="00A018AA" w:rsidRDefault="00A018AA" w:rsidP="00A018AA">
      <w:pPr>
        <w:jc w:val="both"/>
        <w:rPr>
          <w:rFonts w:eastAsia="Times New Roman" w:cstheme="minorHAnsi"/>
          <w:color w:val="2D3845"/>
          <w:sz w:val="20"/>
          <w:szCs w:val="20"/>
        </w:rPr>
      </w:pPr>
    </w:p>
    <w:p w14:paraId="3B7CDFA0"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Operator Precedence and Associativity</w:t>
      </w:r>
    </w:p>
    <w:p w14:paraId="409BE2E1"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Operator precedence determines the order in which operators are evaluated in an expression. Operators with higher precedence are evaluated first. When multiple operators have the same precedence, the associativity of the operators comes into play. Associativity determines the order in which operators of the same precedence are evaluated, either from left to right or right to left.</w:t>
      </w:r>
    </w:p>
    <w:p w14:paraId="375B9ED7" w14:textId="77777777" w:rsidR="00A018AA" w:rsidRPr="00A018AA" w:rsidRDefault="00A018AA" w:rsidP="00A018AA">
      <w:pPr>
        <w:jc w:val="both"/>
        <w:rPr>
          <w:rFonts w:eastAsia="Times New Roman" w:cstheme="minorHAnsi"/>
          <w:b/>
          <w:bCs/>
          <w:color w:val="2D3845"/>
          <w:sz w:val="20"/>
          <w:szCs w:val="20"/>
        </w:rPr>
      </w:pPr>
    </w:p>
    <w:p w14:paraId="50E9746C"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Here's a summary of the operator precedence and</w:t>
      </w:r>
      <w:r w:rsidRPr="00A018AA">
        <w:rPr>
          <w:rFonts w:eastAsia="Times New Roman" w:cstheme="minorHAnsi"/>
          <w:color w:val="2D3845"/>
          <w:sz w:val="20"/>
          <w:szCs w:val="20"/>
        </w:rPr>
        <w:t xml:space="preserve"> </w:t>
      </w:r>
      <w:r w:rsidRPr="00A018AA">
        <w:rPr>
          <w:rFonts w:eastAsia="Times New Roman" w:cstheme="minorHAnsi"/>
          <w:b/>
          <w:bCs/>
          <w:color w:val="2D3845"/>
          <w:sz w:val="20"/>
          <w:szCs w:val="20"/>
        </w:rPr>
        <w:t>associativity for the basic arithmetic operators in C, from highest to lowest:</w:t>
      </w:r>
    </w:p>
    <w:p w14:paraId="272436AB" w14:textId="77777777" w:rsidR="00A018AA" w:rsidRPr="00A018AA" w:rsidRDefault="00A018AA" w:rsidP="00A018AA">
      <w:pPr>
        <w:pStyle w:val="ListParagraph"/>
        <w:numPr>
          <w:ilvl w:val="0"/>
          <w:numId w:val="4"/>
        </w:numPr>
        <w:jc w:val="both"/>
        <w:rPr>
          <w:rFonts w:eastAsia="Times New Roman" w:cstheme="minorHAnsi"/>
          <w:color w:val="2D3845"/>
          <w:sz w:val="20"/>
          <w:szCs w:val="20"/>
        </w:rPr>
      </w:pPr>
      <w:r w:rsidRPr="00A018AA">
        <w:rPr>
          <w:rFonts w:eastAsia="Times New Roman" w:cstheme="minorHAnsi"/>
          <w:color w:val="2D3845"/>
          <w:sz w:val="20"/>
          <w:szCs w:val="20"/>
        </w:rPr>
        <w:t>Unary operators (e.g., ++, --)</w:t>
      </w:r>
    </w:p>
    <w:p w14:paraId="3351F306" w14:textId="77777777" w:rsidR="00A018AA" w:rsidRPr="00A018AA" w:rsidRDefault="00A018AA" w:rsidP="00A018AA">
      <w:pPr>
        <w:pStyle w:val="ListParagraph"/>
        <w:numPr>
          <w:ilvl w:val="0"/>
          <w:numId w:val="4"/>
        </w:numPr>
        <w:jc w:val="both"/>
        <w:rPr>
          <w:rFonts w:eastAsia="Times New Roman" w:cstheme="minorHAnsi"/>
          <w:color w:val="2D3845"/>
          <w:sz w:val="20"/>
          <w:szCs w:val="20"/>
        </w:rPr>
      </w:pPr>
      <w:r w:rsidRPr="00A018AA">
        <w:rPr>
          <w:rFonts w:eastAsia="Times New Roman" w:cstheme="minorHAnsi"/>
          <w:color w:val="2D3845"/>
          <w:sz w:val="20"/>
          <w:szCs w:val="20"/>
        </w:rPr>
        <w:t>Multiplication (*), Division (/), Modulus (%)</w:t>
      </w:r>
    </w:p>
    <w:p w14:paraId="69E4E9CB" w14:textId="77777777" w:rsidR="00A018AA" w:rsidRPr="00A018AA" w:rsidRDefault="00A018AA" w:rsidP="00A018AA">
      <w:pPr>
        <w:pStyle w:val="ListParagraph"/>
        <w:numPr>
          <w:ilvl w:val="0"/>
          <w:numId w:val="4"/>
        </w:numPr>
        <w:jc w:val="both"/>
        <w:rPr>
          <w:rFonts w:eastAsia="Times New Roman" w:cstheme="minorHAnsi"/>
          <w:color w:val="2D3845"/>
          <w:sz w:val="20"/>
          <w:szCs w:val="20"/>
        </w:rPr>
      </w:pPr>
      <w:r w:rsidRPr="00A018AA">
        <w:rPr>
          <w:rFonts w:eastAsia="Times New Roman" w:cstheme="minorHAnsi"/>
          <w:color w:val="2D3845"/>
          <w:sz w:val="20"/>
          <w:szCs w:val="20"/>
        </w:rPr>
        <w:t>Addition (+), Subtraction (-)</w:t>
      </w:r>
    </w:p>
    <w:p w14:paraId="0DEA0EEE"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To avoid confusion and ensure the correct evaluation of expressions, you can use parentheses to explicitly specify the desired order of operations.</w:t>
      </w:r>
    </w:p>
    <w:p w14:paraId="674B6F70" w14:textId="77777777" w:rsidR="00A018AA" w:rsidRDefault="00A018AA" w:rsidP="00A018AA">
      <w:pPr>
        <w:jc w:val="both"/>
        <w:rPr>
          <w:rFonts w:eastAsia="Times New Roman" w:cstheme="minorHAnsi"/>
          <w:color w:val="2D3845"/>
          <w:sz w:val="20"/>
          <w:szCs w:val="20"/>
        </w:rPr>
      </w:pPr>
    </w:p>
    <w:p w14:paraId="53FF179E" w14:textId="77777777" w:rsidR="00A018AA" w:rsidRDefault="00A018AA" w:rsidP="00A018AA">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2</w:t>
      </w:r>
    </w:p>
    <w:p w14:paraId="7C39F2DE" w14:textId="77777777" w:rsidR="00A018AA" w:rsidRDefault="00A018AA" w:rsidP="00A018AA">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Assignment Operators</w:t>
      </w:r>
    </w:p>
    <w:p w14:paraId="5627331F"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Assignment operators are used to assign values to variables in programming languages, including C. They provide a concise and efficient way to update the value of a variable based on a computation or another variable's value. In C, there are different assignment operators available, including the basic assignment operator (=) and compound assignment operators (+=, -=, *=, /=, %=). This guide will explain the usage of different assignment operators and provide examples to illustrate their functionality.</w:t>
      </w:r>
    </w:p>
    <w:p w14:paraId="38E10B7F" w14:textId="77777777" w:rsidR="00A018AA" w:rsidRPr="00A018AA" w:rsidRDefault="00A018AA" w:rsidP="00A018AA">
      <w:pPr>
        <w:jc w:val="both"/>
        <w:rPr>
          <w:rFonts w:eastAsia="Times New Roman" w:cstheme="minorHAnsi"/>
          <w:color w:val="2D3845"/>
          <w:sz w:val="20"/>
          <w:szCs w:val="20"/>
        </w:rPr>
      </w:pPr>
    </w:p>
    <w:p w14:paraId="2C82DBCF"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t>Different Assignment Operators</w:t>
      </w:r>
    </w:p>
    <w:p w14:paraId="3337516B" w14:textId="77777777" w:rsidR="00A018AA" w:rsidRDefault="00A018AA" w:rsidP="00A018AA">
      <w:pPr>
        <w:pStyle w:val="ListParagraph"/>
        <w:numPr>
          <w:ilvl w:val="0"/>
          <w:numId w:val="5"/>
        </w:numPr>
        <w:jc w:val="both"/>
        <w:rPr>
          <w:rFonts w:eastAsia="Times New Roman" w:cstheme="minorHAnsi"/>
          <w:color w:val="2D3845"/>
          <w:sz w:val="20"/>
          <w:szCs w:val="20"/>
        </w:rPr>
      </w:pPr>
      <w:r w:rsidRPr="00A018AA">
        <w:rPr>
          <w:rFonts w:eastAsia="Times New Roman" w:cstheme="minorHAnsi"/>
          <w:b/>
          <w:bCs/>
          <w:color w:val="2D3845"/>
          <w:sz w:val="20"/>
          <w:szCs w:val="20"/>
        </w:rPr>
        <w:t>Basic Assignment Operator (=):</w:t>
      </w:r>
      <w:r w:rsidRPr="00A018AA">
        <w:rPr>
          <w:rFonts w:eastAsia="Times New Roman" w:cstheme="minorHAnsi"/>
          <w:color w:val="2D3845"/>
          <w:sz w:val="20"/>
          <w:szCs w:val="20"/>
        </w:rPr>
        <w:t xml:space="preserve"> The basic assignment operator is used to assign a value to a variable. It assigns the value on the right-hand side to the variable on the left-hand side. Here's an example:</w:t>
      </w:r>
    </w:p>
    <w:p w14:paraId="6C3B38B4"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#include &lt;stdio.h&gt;</w:t>
      </w:r>
    </w:p>
    <w:p w14:paraId="36FB527E" w14:textId="77777777" w:rsidR="00A018AA" w:rsidRPr="00A018AA" w:rsidRDefault="00A018AA" w:rsidP="00A018AA">
      <w:pPr>
        <w:jc w:val="both"/>
        <w:rPr>
          <w:rFonts w:eastAsia="Times New Roman" w:cstheme="minorHAnsi"/>
          <w:color w:val="2D3845"/>
          <w:sz w:val="20"/>
          <w:szCs w:val="20"/>
        </w:rPr>
      </w:pPr>
    </w:p>
    <w:p w14:paraId="62988469"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int main() {</w:t>
      </w:r>
    </w:p>
    <w:p w14:paraId="101CABC8"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a = 1;</w:t>
      </w:r>
    </w:p>
    <w:p w14:paraId="36F6BFE5"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printf("a: %d\n", a); // Output will be "a: 1"</w:t>
      </w:r>
    </w:p>
    <w:p w14:paraId="332C7C6C"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r>
    </w:p>
    <w:p w14:paraId="4CAE18F8"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return 0;</w:t>
      </w:r>
    </w:p>
    <w:p w14:paraId="4E00C4D9"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w:t>
      </w:r>
    </w:p>
    <w:p w14:paraId="0E8CA21C" w14:textId="77777777" w:rsidR="00A018AA" w:rsidRDefault="00A018AA" w:rsidP="00A018AA">
      <w:pPr>
        <w:jc w:val="both"/>
        <w:rPr>
          <w:rFonts w:eastAsia="Times New Roman" w:cstheme="minorHAnsi"/>
          <w:color w:val="2D3845"/>
          <w:sz w:val="20"/>
          <w:szCs w:val="20"/>
        </w:rPr>
      </w:pPr>
    </w:p>
    <w:p w14:paraId="4433C784" w14:textId="77777777" w:rsidR="00A018AA" w:rsidRPr="00A018AA" w:rsidRDefault="00A018AA" w:rsidP="00A018AA">
      <w:pPr>
        <w:pStyle w:val="ListParagraph"/>
        <w:numPr>
          <w:ilvl w:val="0"/>
          <w:numId w:val="5"/>
        </w:numPr>
        <w:jc w:val="both"/>
        <w:rPr>
          <w:rFonts w:eastAsia="Times New Roman" w:cstheme="minorHAnsi"/>
          <w:b/>
          <w:bCs/>
          <w:color w:val="2D3845"/>
          <w:sz w:val="20"/>
          <w:szCs w:val="20"/>
        </w:rPr>
      </w:pPr>
      <w:r w:rsidRPr="00A018AA">
        <w:rPr>
          <w:rFonts w:eastAsia="Times New Roman" w:cstheme="minorHAnsi"/>
          <w:b/>
          <w:bCs/>
          <w:color w:val="2D3845"/>
          <w:sz w:val="20"/>
          <w:szCs w:val="20"/>
        </w:rPr>
        <w:t>Compound Assignment Operators:</w:t>
      </w:r>
      <w:r>
        <w:rPr>
          <w:rFonts w:eastAsia="Times New Roman" w:cstheme="minorHAnsi"/>
          <w:b/>
          <w:bCs/>
          <w:color w:val="2D3845"/>
          <w:sz w:val="20"/>
          <w:szCs w:val="20"/>
        </w:rPr>
        <w:t xml:space="preserve"> </w:t>
      </w:r>
      <w:r w:rsidRPr="00A018AA">
        <w:rPr>
          <w:rFonts w:eastAsia="Times New Roman" w:cstheme="minorHAnsi"/>
          <w:color w:val="2D3845"/>
          <w:sz w:val="20"/>
          <w:szCs w:val="20"/>
        </w:rPr>
        <w:t>Addition Assignment Operator (+=): It adds the value on the right-hand side to the variable on the left-hand side and assigns the result to the left-hand side variable. Here's an example.</w:t>
      </w:r>
    </w:p>
    <w:p w14:paraId="1179E767"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#include &lt;stdio.h&gt;</w:t>
      </w:r>
    </w:p>
    <w:p w14:paraId="0CAF02BC" w14:textId="77777777" w:rsidR="00A018AA" w:rsidRPr="00A018AA" w:rsidRDefault="00A018AA" w:rsidP="00A018AA">
      <w:pPr>
        <w:jc w:val="both"/>
        <w:rPr>
          <w:rFonts w:eastAsia="Times New Roman" w:cstheme="minorHAnsi"/>
          <w:color w:val="2D3845"/>
          <w:sz w:val="20"/>
          <w:szCs w:val="20"/>
        </w:rPr>
      </w:pPr>
    </w:p>
    <w:p w14:paraId="31088F22"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int main() {</w:t>
      </w:r>
    </w:p>
    <w:p w14:paraId="3067E4F8"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num = 5;</w:t>
      </w:r>
    </w:p>
    <w:p w14:paraId="1CC7BADD"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num += 3; // Equivalent to num = num + 3;</w:t>
      </w:r>
    </w:p>
    <w:p w14:paraId="35586FAD"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printf("num: %d\n", num); // Output will be "num: 8"</w:t>
      </w:r>
    </w:p>
    <w:p w14:paraId="1CC10CF4" w14:textId="77777777" w:rsidR="00A018AA" w:rsidRPr="00A018AA" w:rsidRDefault="00A018AA" w:rsidP="00A018AA">
      <w:pPr>
        <w:jc w:val="both"/>
        <w:rPr>
          <w:rFonts w:eastAsia="Times New Roman" w:cstheme="minorHAnsi"/>
          <w:color w:val="2D3845"/>
          <w:sz w:val="20"/>
          <w:szCs w:val="20"/>
        </w:rPr>
      </w:pPr>
    </w:p>
    <w:p w14:paraId="351A9C99"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return 0;</w:t>
      </w:r>
    </w:p>
    <w:p w14:paraId="58F656A6"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w:t>
      </w:r>
    </w:p>
    <w:p w14:paraId="7D66F990" w14:textId="77777777" w:rsidR="00A018AA" w:rsidRDefault="00A018AA" w:rsidP="00A018AA">
      <w:pPr>
        <w:pStyle w:val="ListParagraph"/>
        <w:numPr>
          <w:ilvl w:val="0"/>
          <w:numId w:val="5"/>
        </w:numPr>
        <w:jc w:val="both"/>
        <w:rPr>
          <w:rFonts w:eastAsia="Times New Roman" w:cstheme="minorHAnsi"/>
          <w:color w:val="2D3845"/>
          <w:sz w:val="20"/>
          <w:szCs w:val="20"/>
        </w:rPr>
      </w:pPr>
      <w:r w:rsidRPr="00A018AA">
        <w:rPr>
          <w:rFonts w:eastAsia="Times New Roman" w:cstheme="minorHAnsi"/>
          <w:b/>
          <w:bCs/>
          <w:color w:val="2D3845"/>
          <w:sz w:val="20"/>
          <w:szCs w:val="20"/>
        </w:rPr>
        <w:t>Subtraction Assignment Operator (-=):</w:t>
      </w:r>
      <w:r w:rsidRPr="00A018AA">
        <w:rPr>
          <w:rFonts w:eastAsia="Times New Roman" w:cstheme="minorHAnsi"/>
          <w:color w:val="2D3845"/>
          <w:sz w:val="20"/>
          <w:szCs w:val="20"/>
        </w:rPr>
        <w:t xml:space="preserve"> It subtracts the value on the right-hand side from the variable on the left-hand side and assigns the result to the left-hand side variable. Here's an example:</w:t>
      </w:r>
    </w:p>
    <w:p w14:paraId="728112A7"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#include &lt;stdio.h&gt;</w:t>
      </w:r>
    </w:p>
    <w:p w14:paraId="5CB58EEC" w14:textId="77777777" w:rsidR="00A018AA" w:rsidRPr="00A018AA" w:rsidRDefault="00A018AA" w:rsidP="00A018AA">
      <w:pPr>
        <w:jc w:val="both"/>
        <w:rPr>
          <w:rFonts w:eastAsia="Times New Roman" w:cstheme="minorHAnsi"/>
          <w:color w:val="2D3845"/>
          <w:sz w:val="20"/>
          <w:szCs w:val="20"/>
        </w:rPr>
      </w:pPr>
    </w:p>
    <w:p w14:paraId="3C38D01F"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int main() {</w:t>
      </w:r>
    </w:p>
    <w:p w14:paraId="6A950DAD"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num = 10;</w:t>
      </w:r>
    </w:p>
    <w:p w14:paraId="733A8C92"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num -= 4; // Equivalent to num = num - 4;</w:t>
      </w:r>
    </w:p>
    <w:p w14:paraId="282FBE5E"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printf("num: %d\n", num); // Output will be "num: 6"</w:t>
      </w:r>
    </w:p>
    <w:p w14:paraId="4AA6E368"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r>
    </w:p>
    <w:p w14:paraId="7F6EDCA7"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return 0;</w:t>
      </w:r>
    </w:p>
    <w:p w14:paraId="5B13E4A2"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w:t>
      </w:r>
    </w:p>
    <w:p w14:paraId="2536FF55" w14:textId="77777777" w:rsidR="00A018AA" w:rsidRDefault="00A018AA" w:rsidP="00A018AA">
      <w:pPr>
        <w:jc w:val="both"/>
        <w:rPr>
          <w:rFonts w:eastAsia="Times New Roman" w:cstheme="minorHAnsi"/>
          <w:color w:val="2D3845"/>
          <w:sz w:val="20"/>
          <w:szCs w:val="20"/>
        </w:rPr>
      </w:pPr>
    </w:p>
    <w:p w14:paraId="49EE299C" w14:textId="77777777" w:rsidR="00A018AA" w:rsidRDefault="00A018AA" w:rsidP="00A018AA">
      <w:pPr>
        <w:pStyle w:val="ListParagraph"/>
        <w:numPr>
          <w:ilvl w:val="0"/>
          <w:numId w:val="5"/>
        </w:numPr>
        <w:jc w:val="both"/>
        <w:rPr>
          <w:rFonts w:eastAsia="Times New Roman" w:cstheme="minorHAnsi"/>
          <w:color w:val="2D3845"/>
          <w:sz w:val="20"/>
          <w:szCs w:val="20"/>
        </w:rPr>
      </w:pPr>
      <w:r w:rsidRPr="00A018AA">
        <w:rPr>
          <w:rFonts w:eastAsia="Times New Roman" w:cstheme="minorHAnsi"/>
          <w:b/>
          <w:bCs/>
          <w:color w:val="2D3845"/>
          <w:sz w:val="20"/>
          <w:szCs w:val="20"/>
        </w:rPr>
        <w:t>Multiplication Assignment Operator (*=)</w:t>
      </w:r>
      <w:r w:rsidRPr="00A018AA">
        <w:rPr>
          <w:rFonts w:eastAsia="Times New Roman" w:cstheme="minorHAnsi"/>
          <w:color w:val="2D3845"/>
          <w:sz w:val="20"/>
          <w:szCs w:val="20"/>
        </w:rPr>
        <w:t xml:space="preserve">: It multiplies the variable on the left-hand side by the value on the right-hand side and </w:t>
      </w:r>
      <w:r w:rsidRPr="00A018AA">
        <w:rPr>
          <w:rFonts w:eastAsia="Times New Roman" w:cstheme="minorHAnsi"/>
          <w:color w:val="2D3845"/>
          <w:sz w:val="20"/>
          <w:szCs w:val="20"/>
        </w:rPr>
        <w:t>assigns the result to the left-hand side variable. Here's an example:</w:t>
      </w:r>
    </w:p>
    <w:p w14:paraId="50BF1552"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#include &lt;stdio.h&gt;</w:t>
      </w:r>
    </w:p>
    <w:p w14:paraId="4DA1C7D9" w14:textId="77777777" w:rsidR="00A018AA" w:rsidRPr="00A018AA" w:rsidRDefault="00A018AA" w:rsidP="00A018AA">
      <w:pPr>
        <w:jc w:val="both"/>
        <w:rPr>
          <w:rFonts w:eastAsia="Times New Roman" w:cstheme="minorHAnsi"/>
          <w:color w:val="2D3845"/>
          <w:sz w:val="20"/>
          <w:szCs w:val="20"/>
        </w:rPr>
      </w:pPr>
    </w:p>
    <w:p w14:paraId="527CC099"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int main() {</w:t>
      </w:r>
    </w:p>
    <w:p w14:paraId="16F59596"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num = 3;</w:t>
      </w:r>
    </w:p>
    <w:p w14:paraId="66785376"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num *= 5; // Equivalent to num = num * 5;</w:t>
      </w:r>
    </w:p>
    <w:p w14:paraId="3126CA02"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printf("num: %d\n", num); // Output will be "num: 15"</w:t>
      </w:r>
    </w:p>
    <w:p w14:paraId="38207708"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r>
    </w:p>
    <w:p w14:paraId="5083529C"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return 0;</w:t>
      </w:r>
    </w:p>
    <w:p w14:paraId="5905094E"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w:t>
      </w:r>
    </w:p>
    <w:p w14:paraId="3142DEFC" w14:textId="77777777" w:rsidR="00A018AA" w:rsidRDefault="00A018AA" w:rsidP="00A018AA">
      <w:pPr>
        <w:jc w:val="both"/>
        <w:rPr>
          <w:rFonts w:eastAsia="Times New Roman" w:cstheme="minorHAnsi"/>
          <w:color w:val="2D3845"/>
          <w:sz w:val="20"/>
          <w:szCs w:val="20"/>
        </w:rPr>
      </w:pPr>
    </w:p>
    <w:p w14:paraId="6D7147BB" w14:textId="77777777" w:rsidR="00A018AA" w:rsidRDefault="00A018AA" w:rsidP="00A018AA">
      <w:pPr>
        <w:pStyle w:val="ListParagraph"/>
        <w:numPr>
          <w:ilvl w:val="0"/>
          <w:numId w:val="5"/>
        </w:numPr>
        <w:jc w:val="both"/>
        <w:rPr>
          <w:rFonts w:eastAsia="Times New Roman" w:cstheme="minorHAnsi"/>
          <w:color w:val="2D3845"/>
          <w:sz w:val="20"/>
          <w:szCs w:val="20"/>
        </w:rPr>
      </w:pPr>
      <w:r w:rsidRPr="00A018AA">
        <w:rPr>
          <w:rFonts w:eastAsia="Times New Roman" w:cstheme="minorHAnsi"/>
          <w:b/>
          <w:bCs/>
          <w:color w:val="2D3845"/>
          <w:sz w:val="20"/>
          <w:szCs w:val="20"/>
        </w:rPr>
        <w:t xml:space="preserve">Division Assignment Operator (/=): </w:t>
      </w:r>
      <w:r w:rsidRPr="00A018AA">
        <w:rPr>
          <w:rFonts w:eastAsia="Times New Roman" w:cstheme="minorHAnsi"/>
          <w:color w:val="2D3845"/>
          <w:sz w:val="20"/>
          <w:szCs w:val="20"/>
        </w:rPr>
        <w:t>It divides the variable on the left-hand side by the value on the right-hand side and assigns the result to the left-hand side variable. Here's an example:</w:t>
      </w:r>
    </w:p>
    <w:p w14:paraId="2DD9B723"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#include &lt;stdio.h&gt;</w:t>
      </w:r>
    </w:p>
    <w:p w14:paraId="14538A44" w14:textId="77777777" w:rsidR="00A018AA" w:rsidRPr="00A018AA" w:rsidRDefault="00A018AA" w:rsidP="00A018AA">
      <w:pPr>
        <w:jc w:val="both"/>
        <w:rPr>
          <w:rFonts w:eastAsia="Times New Roman" w:cstheme="minorHAnsi"/>
          <w:color w:val="2D3845"/>
          <w:sz w:val="20"/>
          <w:szCs w:val="20"/>
        </w:rPr>
      </w:pPr>
    </w:p>
    <w:p w14:paraId="63EC104B"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int main() {</w:t>
      </w:r>
    </w:p>
    <w:p w14:paraId="7239F2EC"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num = 20;</w:t>
      </w:r>
    </w:p>
    <w:p w14:paraId="3429343B"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num /= 4; // Equivalent to num = num / 4;</w:t>
      </w:r>
    </w:p>
    <w:p w14:paraId="2BC595E0"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printf("num: %d\n", num); // Output will be "num: 5"</w:t>
      </w:r>
    </w:p>
    <w:p w14:paraId="56136F11"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r>
    </w:p>
    <w:p w14:paraId="4298BDF6"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return 0;</w:t>
      </w:r>
    </w:p>
    <w:p w14:paraId="78BC5796"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w:t>
      </w:r>
    </w:p>
    <w:p w14:paraId="6C7911CC" w14:textId="77777777" w:rsidR="00A018AA" w:rsidRDefault="00A018AA" w:rsidP="00A018AA">
      <w:pPr>
        <w:jc w:val="both"/>
        <w:rPr>
          <w:rFonts w:eastAsia="Times New Roman" w:cstheme="minorHAnsi"/>
          <w:color w:val="2D3845"/>
          <w:sz w:val="20"/>
          <w:szCs w:val="20"/>
        </w:rPr>
      </w:pPr>
    </w:p>
    <w:p w14:paraId="7BACA622"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Modulus Assignment Operator (%=): It computes the remainder when the variable on the left-hand side is divided by the value on the right-hand side and assigns the result to the left-hand side variable. Here's an example:</w:t>
      </w:r>
    </w:p>
    <w:p w14:paraId="296E5D44"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#include &lt;stdio.h&gt;</w:t>
      </w:r>
    </w:p>
    <w:p w14:paraId="09FCB75F" w14:textId="77777777" w:rsidR="00A018AA" w:rsidRPr="00A018AA" w:rsidRDefault="00A018AA" w:rsidP="00A018AA">
      <w:pPr>
        <w:jc w:val="both"/>
        <w:rPr>
          <w:rFonts w:eastAsia="Times New Roman" w:cstheme="minorHAnsi"/>
          <w:color w:val="2D3845"/>
          <w:sz w:val="20"/>
          <w:szCs w:val="20"/>
        </w:rPr>
      </w:pPr>
    </w:p>
    <w:p w14:paraId="3F137DCB"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int main() {</w:t>
      </w:r>
    </w:p>
    <w:p w14:paraId="69CDBD1E"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num = 17;</w:t>
      </w:r>
    </w:p>
    <w:p w14:paraId="14DD2914"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num %= 5; // Equivalent to num = num % 5;</w:t>
      </w:r>
    </w:p>
    <w:p w14:paraId="037D9D71"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printf("num: %d\n", num); // Output will be "num: 2"</w:t>
      </w:r>
    </w:p>
    <w:p w14:paraId="050D9BDF"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r>
    </w:p>
    <w:p w14:paraId="762166BE"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return 0;</w:t>
      </w:r>
    </w:p>
    <w:p w14:paraId="7A6F71B8"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w:t>
      </w:r>
    </w:p>
    <w:p w14:paraId="206A92DC" w14:textId="77777777" w:rsidR="00A018AA" w:rsidRPr="00A018AA" w:rsidRDefault="00A018AA" w:rsidP="00A018AA">
      <w:pPr>
        <w:jc w:val="both"/>
        <w:rPr>
          <w:rFonts w:eastAsia="Times New Roman" w:cstheme="minorHAnsi"/>
          <w:b/>
          <w:bCs/>
          <w:color w:val="2D3845"/>
          <w:sz w:val="20"/>
          <w:szCs w:val="20"/>
        </w:rPr>
      </w:pPr>
      <w:r w:rsidRPr="00A018AA">
        <w:rPr>
          <w:rFonts w:eastAsia="Times New Roman" w:cstheme="minorHAnsi"/>
          <w:b/>
          <w:bCs/>
          <w:color w:val="2D3845"/>
          <w:sz w:val="20"/>
          <w:szCs w:val="20"/>
        </w:rPr>
        <w:lastRenderedPageBreak/>
        <w:t>Usage and Examples</w:t>
      </w:r>
    </w:p>
    <w:p w14:paraId="3390D4DE"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Here are some examples that demonstrate the usage of different assignment operators:</w:t>
      </w:r>
    </w:p>
    <w:p w14:paraId="56432569"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#include &lt;stdio.h&gt;</w:t>
      </w:r>
    </w:p>
    <w:p w14:paraId="68FF0209" w14:textId="77777777" w:rsidR="00A018AA" w:rsidRPr="00A018AA" w:rsidRDefault="00A018AA" w:rsidP="00A018AA">
      <w:pPr>
        <w:jc w:val="both"/>
        <w:rPr>
          <w:rFonts w:eastAsia="Times New Roman" w:cstheme="minorHAnsi"/>
          <w:color w:val="2D3845"/>
          <w:sz w:val="20"/>
          <w:szCs w:val="20"/>
        </w:rPr>
      </w:pPr>
    </w:p>
    <w:p w14:paraId="19FE0BC2"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int main() {</w:t>
      </w:r>
    </w:p>
    <w:p w14:paraId="4215C7F3"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num1 = 10;</w:t>
      </w:r>
    </w:p>
    <w:p w14:paraId="58A49123"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int num2 = 5;</w:t>
      </w:r>
    </w:p>
    <w:p w14:paraId="3C60E014" w14:textId="77777777" w:rsidR="00A018AA" w:rsidRPr="00A018AA" w:rsidRDefault="00A018AA" w:rsidP="00A018AA">
      <w:pPr>
        <w:jc w:val="both"/>
        <w:rPr>
          <w:rFonts w:eastAsia="Times New Roman" w:cstheme="minorHAnsi"/>
          <w:color w:val="2D3845"/>
          <w:sz w:val="20"/>
          <w:szCs w:val="20"/>
        </w:rPr>
      </w:pPr>
    </w:p>
    <w:p w14:paraId="6B813C79"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num1 += num2;   // Equivalent to num1 = num1 + num2</w:t>
      </w:r>
    </w:p>
    <w:p w14:paraId="57F9ECA9"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printf("num1 += num2: %d\n", num1);</w:t>
      </w:r>
    </w:p>
    <w:p w14:paraId="29F8EF3B" w14:textId="77777777" w:rsidR="00A018AA" w:rsidRPr="00A018AA" w:rsidRDefault="00A018AA" w:rsidP="00A018AA">
      <w:pPr>
        <w:jc w:val="both"/>
        <w:rPr>
          <w:rFonts w:eastAsia="Times New Roman" w:cstheme="minorHAnsi"/>
          <w:color w:val="2D3845"/>
          <w:sz w:val="20"/>
          <w:szCs w:val="20"/>
        </w:rPr>
      </w:pPr>
    </w:p>
    <w:p w14:paraId="4DFE6A1F"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num1 -= num2;   // Equivalent to num1 = num1 - num2</w:t>
      </w:r>
    </w:p>
    <w:p w14:paraId="343A103D"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printf("num1 -= num2: %d\n", num1);</w:t>
      </w:r>
    </w:p>
    <w:p w14:paraId="328DB9FF" w14:textId="77777777" w:rsidR="00A018AA" w:rsidRPr="00A018AA" w:rsidRDefault="00A018AA" w:rsidP="00A018AA">
      <w:pPr>
        <w:jc w:val="both"/>
        <w:rPr>
          <w:rFonts w:eastAsia="Times New Roman" w:cstheme="minorHAnsi"/>
          <w:color w:val="2D3845"/>
          <w:sz w:val="20"/>
          <w:szCs w:val="20"/>
        </w:rPr>
      </w:pPr>
    </w:p>
    <w:p w14:paraId="02252A35"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num1 *= num2;   // Equivalent to num1 = num1 * num2</w:t>
      </w:r>
    </w:p>
    <w:p w14:paraId="66D0DA11"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printf("num1 *= num2: %d\n", num1);</w:t>
      </w:r>
    </w:p>
    <w:p w14:paraId="754A9B76" w14:textId="77777777" w:rsidR="00A018AA" w:rsidRPr="00A018AA" w:rsidRDefault="00A018AA" w:rsidP="00A018AA">
      <w:pPr>
        <w:jc w:val="both"/>
        <w:rPr>
          <w:rFonts w:eastAsia="Times New Roman" w:cstheme="minorHAnsi"/>
          <w:color w:val="2D3845"/>
          <w:sz w:val="20"/>
          <w:szCs w:val="20"/>
        </w:rPr>
      </w:pPr>
    </w:p>
    <w:p w14:paraId="4A3AF42E"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num1 /= num2;   // Equivalent to num1 = num1 / num2</w:t>
      </w:r>
    </w:p>
    <w:p w14:paraId="52B65B5B"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printf("num1 /= num2: %d\n", num1);</w:t>
      </w:r>
    </w:p>
    <w:p w14:paraId="38DB994F" w14:textId="77777777" w:rsidR="00A018AA" w:rsidRPr="00A018AA" w:rsidRDefault="00A018AA" w:rsidP="00A018AA">
      <w:pPr>
        <w:jc w:val="both"/>
        <w:rPr>
          <w:rFonts w:eastAsia="Times New Roman" w:cstheme="minorHAnsi"/>
          <w:color w:val="2D3845"/>
          <w:sz w:val="20"/>
          <w:szCs w:val="20"/>
        </w:rPr>
      </w:pPr>
    </w:p>
    <w:p w14:paraId="5B955113"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num1 %= num2;   // Equivalent to num1 = num1 % num2</w:t>
      </w:r>
    </w:p>
    <w:p w14:paraId="0A543CE4"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printf("num1 %%= num2: %d\n", num1);</w:t>
      </w:r>
    </w:p>
    <w:p w14:paraId="5CB0BB63" w14:textId="77777777" w:rsidR="00A018AA" w:rsidRPr="00A018AA" w:rsidRDefault="00A018AA" w:rsidP="00A018AA">
      <w:pPr>
        <w:jc w:val="both"/>
        <w:rPr>
          <w:rFonts w:eastAsia="Times New Roman" w:cstheme="minorHAnsi"/>
          <w:color w:val="2D3845"/>
          <w:sz w:val="20"/>
          <w:szCs w:val="20"/>
        </w:rPr>
      </w:pPr>
    </w:p>
    <w:p w14:paraId="0311A687" w14:textId="77777777" w:rsidR="00A018AA" w:rsidRP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ab/>
        <w:t>return 0;</w:t>
      </w:r>
    </w:p>
    <w:p w14:paraId="572E2930"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w:t>
      </w:r>
    </w:p>
    <w:p w14:paraId="20EEED5C" w14:textId="77777777" w:rsidR="00A018AA" w:rsidRDefault="00A018AA" w:rsidP="00A018AA">
      <w:pPr>
        <w:jc w:val="both"/>
        <w:rPr>
          <w:rFonts w:eastAsia="Times New Roman" w:cstheme="minorHAnsi"/>
          <w:color w:val="2D3845"/>
          <w:sz w:val="20"/>
          <w:szCs w:val="20"/>
        </w:rPr>
      </w:pPr>
    </w:p>
    <w:p w14:paraId="0914A184"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In the above code, different assignment operators are used to modify the value of num1 based on num2 and display the updated values</w:t>
      </w:r>
      <w:r>
        <w:rPr>
          <w:rFonts w:eastAsia="Times New Roman" w:cstheme="minorHAnsi"/>
          <w:color w:val="2D3845"/>
          <w:sz w:val="20"/>
          <w:szCs w:val="20"/>
        </w:rPr>
        <w:t>.</w:t>
      </w:r>
    </w:p>
    <w:p w14:paraId="7784F62E" w14:textId="77777777" w:rsidR="00A018AA" w:rsidRDefault="00A018AA" w:rsidP="00A018AA">
      <w:pPr>
        <w:jc w:val="both"/>
        <w:rPr>
          <w:rFonts w:eastAsia="Times New Roman" w:cstheme="minorHAnsi"/>
          <w:color w:val="2D3845"/>
          <w:sz w:val="20"/>
          <w:szCs w:val="20"/>
        </w:rPr>
      </w:pPr>
    </w:p>
    <w:p w14:paraId="42E52983" w14:textId="77777777" w:rsidR="00A018AA" w:rsidRDefault="00A018AA" w:rsidP="00A018AA">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3</w:t>
      </w:r>
    </w:p>
    <w:p w14:paraId="6C766885" w14:textId="77777777" w:rsidR="00A018AA" w:rsidRDefault="00A018AA" w:rsidP="00A018AA">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Bitwise Operators</w:t>
      </w:r>
    </w:p>
    <w:p w14:paraId="15949FAB" w14:textId="77777777" w:rsidR="00A018AA" w:rsidRDefault="00A018AA" w:rsidP="00A018AA">
      <w:pPr>
        <w:jc w:val="both"/>
        <w:rPr>
          <w:rFonts w:eastAsia="Times New Roman" w:cstheme="minorHAnsi"/>
          <w:color w:val="2D3845"/>
          <w:sz w:val="20"/>
          <w:szCs w:val="20"/>
        </w:rPr>
      </w:pPr>
      <w:r w:rsidRPr="00A018AA">
        <w:rPr>
          <w:rFonts w:eastAsia="Times New Roman" w:cstheme="minorHAnsi"/>
          <w:color w:val="2D3845"/>
          <w:sz w:val="20"/>
          <w:szCs w:val="20"/>
        </w:rPr>
        <w:t xml:space="preserve">Bitwise operators are used to manipulate individual bits of binary numbers in computer programming. These operators operate on the binary representation of numbers at a bit-level, allowing you to perform operations like bit manipulation, bit </w:t>
      </w:r>
      <w:r w:rsidRPr="00A018AA">
        <w:rPr>
          <w:rFonts w:eastAsia="Times New Roman" w:cstheme="minorHAnsi"/>
          <w:color w:val="2D3845"/>
          <w:sz w:val="20"/>
          <w:szCs w:val="20"/>
        </w:rPr>
        <w:t>testing, and shifting. In C, there are several bitwise operators available, including the AND operator (&amp;), OR operator (|), XOR operator (^), complement operator (~), left shift operator (&lt;&lt;), and right shift operator (&gt;&gt;). This guide provides an overview of these operators and demonstrates their usage for manipulating binary representations of numbers.</w:t>
      </w:r>
    </w:p>
    <w:p w14:paraId="01BE2596" w14:textId="77777777" w:rsidR="007879E6" w:rsidRPr="007879E6" w:rsidRDefault="007879E6" w:rsidP="007879E6">
      <w:pPr>
        <w:jc w:val="both"/>
        <w:rPr>
          <w:rFonts w:eastAsia="Times New Roman" w:cstheme="minorHAnsi"/>
          <w:b/>
          <w:bCs/>
          <w:color w:val="2D3845"/>
          <w:sz w:val="20"/>
          <w:szCs w:val="20"/>
        </w:rPr>
      </w:pPr>
      <w:r w:rsidRPr="007879E6">
        <w:rPr>
          <w:rFonts w:eastAsia="Times New Roman" w:cstheme="minorHAnsi"/>
          <w:b/>
          <w:bCs/>
          <w:color w:val="2D3845"/>
          <w:sz w:val="20"/>
          <w:szCs w:val="20"/>
        </w:rPr>
        <w:t>Bitwise Operators</w:t>
      </w:r>
    </w:p>
    <w:p w14:paraId="76B4A363"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b/>
          <w:bCs/>
          <w:color w:val="2D3845"/>
          <w:sz w:val="20"/>
          <w:szCs w:val="20"/>
        </w:rPr>
        <w:t>AND Operator (&amp;):</w:t>
      </w:r>
      <w:r w:rsidRPr="007879E6">
        <w:rPr>
          <w:rFonts w:eastAsia="Times New Roman" w:cstheme="minorHAnsi"/>
          <w:color w:val="2D3845"/>
          <w:sz w:val="20"/>
          <w:szCs w:val="20"/>
        </w:rPr>
        <w:t xml:space="preserve"> The AND operator compares two bits and returns 1 if both bits are 1, otherwise returns 0. Here's an example:</w:t>
      </w:r>
    </w:p>
    <w:p w14:paraId="0AECFA24"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w:t>
      </w:r>
      <w:r w:rsidRPr="007879E6">
        <w:rPr>
          <w:rFonts w:eastAsia="Times New Roman" w:cstheme="minorHAnsi"/>
          <w:color w:val="2D3845"/>
          <w:sz w:val="20"/>
          <w:szCs w:val="20"/>
        </w:rPr>
        <w:tab/>
        <w:t xml:space="preserve">    1010</w:t>
      </w:r>
    </w:p>
    <w:p w14:paraId="4044F425"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w:t>
      </w:r>
      <w:r w:rsidRPr="007879E6">
        <w:rPr>
          <w:rFonts w:eastAsia="Times New Roman" w:cstheme="minorHAnsi"/>
          <w:color w:val="2D3845"/>
          <w:sz w:val="20"/>
          <w:szCs w:val="20"/>
        </w:rPr>
        <w:tab/>
        <w:t>&amp;   0110</w:t>
      </w:r>
    </w:p>
    <w:p w14:paraId="30570AB5"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3</w:t>
      </w:r>
      <w:r w:rsidRPr="007879E6">
        <w:rPr>
          <w:rFonts w:eastAsia="Times New Roman" w:cstheme="minorHAnsi"/>
          <w:color w:val="2D3845"/>
          <w:sz w:val="20"/>
          <w:szCs w:val="20"/>
        </w:rPr>
        <w:tab/>
        <w:t>---------</w:t>
      </w:r>
    </w:p>
    <w:p w14:paraId="16427E60"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4</w:t>
      </w:r>
      <w:r w:rsidRPr="007879E6">
        <w:rPr>
          <w:rFonts w:eastAsia="Times New Roman" w:cstheme="minorHAnsi"/>
          <w:color w:val="2D3845"/>
          <w:sz w:val="20"/>
          <w:szCs w:val="20"/>
        </w:rPr>
        <w:tab/>
        <w:t xml:space="preserve">    0010</w:t>
      </w:r>
    </w:p>
    <w:p w14:paraId="0FF6DA55"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b/>
          <w:bCs/>
          <w:color w:val="2D3845"/>
          <w:sz w:val="20"/>
          <w:szCs w:val="20"/>
        </w:rPr>
        <w:t>OR Operator (|):</w:t>
      </w:r>
      <w:r w:rsidRPr="007879E6">
        <w:rPr>
          <w:rFonts w:eastAsia="Times New Roman" w:cstheme="minorHAnsi"/>
          <w:color w:val="2D3845"/>
          <w:sz w:val="20"/>
          <w:szCs w:val="20"/>
        </w:rPr>
        <w:t xml:space="preserve"> The OR operator compares two bits and returns 1 if at least one of the bits is 1, otherwise returns 0. Here's an example:</w:t>
      </w:r>
    </w:p>
    <w:p w14:paraId="0C229DDD"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w:t>
      </w:r>
      <w:r w:rsidRPr="007879E6">
        <w:rPr>
          <w:rFonts w:eastAsia="Times New Roman" w:cstheme="minorHAnsi"/>
          <w:color w:val="2D3845"/>
          <w:sz w:val="20"/>
          <w:szCs w:val="20"/>
        </w:rPr>
        <w:tab/>
        <w:t xml:space="preserve">    1010</w:t>
      </w:r>
    </w:p>
    <w:p w14:paraId="270ED67E"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w:t>
      </w:r>
      <w:r w:rsidRPr="007879E6">
        <w:rPr>
          <w:rFonts w:eastAsia="Times New Roman" w:cstheme="minorHAnsi"/>
          <w:color w:val="2D3845"/>
          <w:sz w:val="20"/>
          <w:szCs w:val="20"/>
        </w:rPr>
        <w:tab/>
        <w:t>|   0110</w:t>
      </w:r>
    </w:p>
    <w:p w14:paraId="7F4763E1"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3</w:t>
      </w:r>
      <w:r w:rsidRPr="007879E6">
        <w:rPr>
          <w:rFonts w:eastAsia="Times New Roman" w:cstheme="minorHAnsi"/>
          <w:color w:val="2D3845"/>
          <w:sz w:val="20"/>
          <w:szCs w:val="20"/>
        </w:rPr>
        <w:tab/>
        <w:t>---------</w:t>
      </w:r>
    </w:p>
    <w:p w14:paraId="70CFB335"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4</w:t>
      </w:r>
      <w:r w:rsidRPr="007879E6">
        <w:rPr>
          <w:rFonts w:eastAsia="Times New Roman" w:cstheme="minorHAnsi"/>
          <w:color w:val="2D3845"/>
          <w:sz w:val="20"/>
          <w:szCs w:val="20"/>
        </w:rPr>
        <w:tab/>
        <w:t xml:space="preserve">    1110</w:t>
      </w:r>
    </w:p>
    <w:p w14:paraId="6B1AFDD9"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b/>
          <w:bCs/>
          <w:color w:val="2D3845"/>
          <w:sz w:val="20"/>
          <w:szCs w:val="20"/>
        </w:rPr>
        <w:t>XOR Operator (^):</w:t>
      </w:r>
      <w:r w:rsidRPr="007879E6">
        <w:rPr>
          <w:rFonts w:eastAsia="Times New Roman" w:cstheme="minorHAnsi"/>
          <w:color w:val="2D3845"/>
          <w:sz w:val="20"/>
          <w:szCs w:val="20"/>
        </w:rPr>
        <w:t xml:space="preserve"> The XOR operator compares two bits and returns 1 if the bits are different (one 0 and the other 1), otherwise returns 0. Here's an example:</w:t>
      </w:r>
    </w:p>
    <w:p w14:paraId="058968F1"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w:t>
      </w:r>
      <w:r w:rsidRPr="007879E6">
        <w:rPr>
          <w:rFonts w:eastAsia="Times New Roman" w:cstheme="minorHAnsi"/>
          <w:color w:val="2D3845"/>
          <w:sz w:val="20"/>
          <w:szCs w:val="20"/>
        </w:rPr>
        <w:tab/>
        <w:t xml:space="preserve">    1010</w:t>
      </w:r>
    </w:p>
    <w:p w14:paraId="038BA9D1"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w:t>
      </w:r>
      <w:r w:rsidRPr="007879E6">
        <w:rPr>
          <w:rFonts w:eastAsia="Times New Roman" w:cstheme="minorHAnsi"/>
          <w:color w:val="2D3845"/>
          <w:sz w:val="20"/>
          <w:szCs w:val="20"/>
        </w:rPr>
        <w:tab/>
        <w:t>^   0110</w:t>
      </w:r>
    </w:p>
    <w:p w14:paraId="1FFE5640"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3</w:t>
      </w:r>
      <w:r w:rsidRPr="007879E6">
        <w:rPr>
          <w:rFonts w:eastAsia="Times New Roman" w:cstheme="minorHAnsi"/>
          <w:color w:val="2D3845"/>
          <w:sz w:val="20"/>
          <w:szCs w:val="20"/>
        </w:rPr>
        <w:tab/>
        <w:t>---------</w:t>
      </w:r>
    </w:p>
    <w:p w14:paraId="7B3F85E0"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4</w:t>
      </w:r>
      <w:r w:rsidRPr="007879E6">
        <w:rPr>
          <w:rFonts w:eastAsia="Times New Roman" w:cstheme="minorHAnsi"/>
          <w:color w:val="2D3845"/>
          <w:sz w:val="20"/>
          <w:szCs w:val="20"/>
        </w:rPr>
        <w:tab/>
        <w:t xml:space="preserve">    1100</w:t>
      </w:r>
    </w:p>
    <w:p w14:paraId="4EFFDE28"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b/>
          <w:bCs/>
          <w:color w:val="2D3845"/>
          <w:sz w:val="20"/>
          <w:szCs w:val="20"/>
        </w:rPr>
        <w:t>Complement Operator (~):</w:t>
      </w:r>
      <w:r w:rsidRPr="007879E6">
        <w:rPr>
          <w:rFonts w:eastAsia="Times New Roman" w:cstheme="minorHAnsi"/>
          <w:color w:val="2D3845"/>
          <w:sz w:val="20"/>
          <w:szCs w:val="20"/>
        </w:rPr>
        <w:t xml:space="preserve"> The complement operator flips the bits, turning 0 to 1 and 1 to 0. Here's an example:</w:t>
      </w:r>
    </w:p>
    <w:p w14:paraId="48FA8111"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w:t>
      </w:r>
      <w:r w:rsidRPr="007879E6">
        <w:rPr>
          <w:rFonts w:eastAsia="Times New Roman" w:cstheme="minorHAnsi"/>
          <w:color w:val="2D3845"/>
          <w:sz w:val="20"/>
          <w:szCs w:val="20"/>
        </w:rPr>
        <w:tab/>
        <w:t>~  1010</w:t>
      </w:r>
    </w:p>
    <w:p w14:paraId="4D364F87"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w:t>
      </w:r>
      <w:r w:rsidRPr="007879E6">
        <w:rPr>
          <w:rFonts w:eastAsia="Times New Roman" w:cstheme="minorHAnsi"/>
          <w:color w:val="2D3845"/>
          <w:sz w:val="20"/>
          <w:szCs w:val="20"/>
        </w:rPr>
        <w:tab/>
        <w:t>---------</w:t>
      </w:r>
    </w:p>
    <w:p w14:paraId="3795CC87"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3</w:t>
      </w:r>
      <w:r w:rsidRPr="007879E6">
        <w:rPr>
          <w:rFonts w:eastAsia="Times New Roman" w:cstheme="minorHAnsi"/>
          <w:color w:val="2D3845"/>
          <w:sz w:val="20"/>
          <w:szCs w:val="20"/>
        </w:rPr>
        <w:tab/>
        <w:t xml:space="preserve">   0101</w:t>
      </w:r>
    </w:p>
    <w:p w14:paraId="08D432C2"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b/>
          <w:bCs/>
          <w:color w:val="2D3845"/>
          <w:sz w:val="20"/>
          <w:szCs w:val="20"/>
        </w:rPr>
        <w:t>Left Shift Operator (&lt;&lt;):</w:t>
      </w:r>
      <w:r w:rsidRPr="007879E6">
        <w:rPr>
          <w:rFonts w:eastAsia="Times New Roman" w:cstheme="minorHAnsi"/>
          <w:color w:val="2D3845"/>
          <w:sz w:val="20"/>
          <w:szCs w:val="20"/>
        </w:rPr>
        <w:t xml:space="preserve"> The left shift operator shifts the bits of a number to the left by a specified number of positions, effectively multiplying the number by a power of 2. Here's an example:</w:t>
      </w:r>
    </w:p>
    <w:p w14:paraId="4FABFC8A"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w:t>
      </w:r>
      <w:r w:rsidRPr="007879E6">
        <w:rPr>
          <w:rFonts w:eastAsia="Times New Roman" w:cstheme="minorHAnsi"/>
          <w:color w:val="2D3845"/>
          <w:sz w:val="20"/>
          <w:szCs w:val="20"/>
        </w:rPr>
        <w:tab/>
        <w:t xml:space="preserve">    1010 &lt;&lt; 2</w:t>
      </w:r>
    </w:p>
    <w:p w14:paraId="14041F97"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w:t>
      </w:r>
      <w:r w:rsidRPr="007879E6">
        <w:rPr>
          <w:rFonts w:eastAsia="Times New Roman" w:cstheme="minorHAnsi"/>
          <w:color w:val="2D3845"/>
          <w:sz w:val="20"/>
          <w:szCs w:val="20"/>
        </w:rPr>
        <w:tab/>
        <w:t>---------</w:t>
      </w:r>
    </w:p>
    <w:p w14:paraId="7D3C9514"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3</w:t>
      </w:r>
      <w:r w:rsidRPr="007879E6">
        <w:rPr>
          <w:rFonts w:eastAsia="Times New Roman" w:cstheme="minorHAnsi"/>
          <w:color w:val="2D3845"/>
          <w:sz w:val="20"/>
          <w:szCs w:val="20"/>
        </w:rPr>
        <w:tab/>
        <w:t xml:space="preserve">    101000</w:t>
      </w:r>
    </w:p>
    <w:p w14:paraId="18302D6F"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b/>
          <w:bCs/>
          <w:color w:val="2D3845"/>
          <w:sz w:val="20"/>
          <w:szCs w:val="20"/>
        </w:rPr>
        <w:t>Right Shift Operator (&gt;&gt;):</w:t>
      </w:r>
      <w:r w:rsidRPr="007879E6">
        <w:rPr>
          <w:rFonts w:eastAsia="Times New Roman" w:cstheme="minorHAnsi"/>
          <w:color w:val="2D3845"/>
          <w:sz w:val="20"/>
          <w:szCs w:val="20"/>
        </w:rPr>
        <w:t xml:space="preserve"> The right shift operator shifts the bits of a number to the right by a specified </w:t>
      </w:r>
      <w:r w:rsidRPr="007879E6">
        <w:rPr>
          <w:rFonts w:eastAsia="Times New Roman" w:cstheme="minorHAnsi"/>
          <w:color w:val="2D3845"/>
          <w:sz w:val="20"/>
          <w:szCs w:val="20"/>
        </w:rPr>
        <w:t>number of positions, effectively dividing the number by a power of 2. Here's an example:</w:t>
      </w:r>
    </w:p>
    <w:p w14:paraId="0B4BB6E5"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w:t>
      </w:r>
      <w:r w:rsidRPr="007879E6">
        <w:rPr>
          <w:rFonts w:eastAsia="Times New Roman" w:cstheme="minorHAnsi"/>
          <w:color w:val="2D3845"/>
          <w:sz w:val="20"/>
          <w:szCs w:val="20"/>
        </w:rPr>
        <w:tab/>
        <w:t xml:space="preserve">    1010 &gt;&gt; 1</w:t>
      </w:r>
    </w:p>
    <w:p w14:paraId="72B4322D"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w:t>
      </w:r>
      <w:r w:rsidRPr="007879E6">
        <w:rPr>
          <w:rFonts w:eastAsia="Times New Roman" w:cstheme="minorHAnsi"/>
          <w:color w:val="2D3845"/>
          <w:sz w:val="20"/>
          <w:szCs w:val="20"/>
        </w:rPr>
        <w:tab/>
        <w:t>---------</w:t>
      </w:r>
    </w:p>
    <w:p w14:paraId="05F5D107"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3</w:t>
      </w:r>
      <w:r w:rsidRPr="007879E6">
        <w:rPr>
          <w:rFonts w:eastAsia="Times New Roman" w:cstheme="minorHAnsi"/>
          <w:color w:val="2D3845"/>
          <w:sz w:val="20"/>
          <w:szCs w:val="20"/>
        </w:rPr>
        <w:tab/>
        <w:t xml:space="preserve">    0101</w:t>
      </w:r>
    </w:p>
    <w:p w14:paraId="4260A394" w14:textId="77777777" w:rsidR="007879E6" w:rsidRPr="007879E6" w:rsidRDefault="007879E6" w:rsidP="007879E6">
      <w:pPr>
        <w:jc w:val="both"/>
        <w:rPr>
          <w:rFonts w:eastAsia="Times New Roman" w:cstheme="minorHAnsi"/>
          <w:b/>
          <w:bCs/>
          <w:color w:val="2D3845"/>
          <w:sz w:val="20"/>
          <w:szCs w:val="20"/>
        </w:rPr>
      </w:pPr>
      <w:r w:rsidRPr="007879E6">
        <w:rPr>
          <w:rFonts w:eastAsia="Times New Roman" w:cstheme="minorHAnsi"/>
          <w:b/>
          <w:bCs/>
          <w:color w:val="2D3845"/>
          <w:sz w:val="20"/>
          <w:szCs w:val="20"/>
        </w:rPr>
        <w:t>Manipulating Binary Representations</w:t>
      </w:r>
    </w:p>
    <w:p w14:paraId="10703AC9"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Bitwise operators are often used to manipulate binary representations of numbers, enabling operations at the individual bit level. Here are some examples demonstrating the usage of bitwise operators:</w:t>
      </w:r>
    </w:p>
    <w:p w14:paraId="3C8BF894" w14:textId="77777777" w:rsidR="007879E6" w:rsidRPr="007879E6" w:rsidRDefault="007879E6" w:rsidP="007879E6">
      <w:pPr>
        <w:jc w:val="both"/>
        <w:rPr>
          <w:rFonts w:eastAsia="Times New Roman" w:cstheme="minorHAnsi"/>
          <w:color w:val="2D3845"/>
          <w:sz w:val="20"/>
          <w:szCs w:val="20"/>
        </w:rPr>
      </w:pPr>
    </w:p>
    <w:p w14:paraId="60CC0B26"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w:t>
      </w:r>
      <w:r w:rsidRPr="007879E6">
        <w:rPr>
          <w:rFonts w:eastAsia="Times New Roman" w:cstheme="minorHAnsi"/>
          <w:color w:val="2D3845"/>
          <w:sz w:val="20"/>
          <w:szCs w:val="20"/>
        </w:rPr>
        <w:tab/>
        <w:t>#include &lt;stdio.h&gt;</w:t>
      </w:r>
    </w:p>
    <w:p w14:paraId="0ED4924A"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w:t>
      </w:r>
      <w:r w:rsidRPr="007879E6">
        <w:rPr>
          <w:rFonts w:eastAsia="Times New Roman" w:cstheme="minorHAnsi"/>
          <w:color w:val="2D3845"/>
          <w:sz w:val="20"/>
          <w:szCs w:val="20"/>
        </w:rPr>
        <w:tab/>
      </w:r>
    </w:p>
    <w:p w14:paraId="0BFCE06D"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3</w:t>
      </w:r>
      <w:r w:rsidRPr="007879E6">
        <w:rPr>
          <w:rFonts w:eastAsia="Times New Roman" w:cstheme="minorHAnsi"/>
          <w:color w:val="2D3845"/>
          <w:sz w:val="20"/>
          <w:szCs w:val="20"/>
        </w:rPr>
        <w:tab/>
        <w:t>int main() {</w:t>
      </w:r>
    </w:p>
    <w:p w14:paraId="7F3A6A45"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4</w:t>
      </w:r>
      <w:r w:rsidRPr="007879E6">
        <w:rPr>
          <w:rFonts w:eastAsia="Times New Roman" w:cstheme="minorHAnsi"/>
          <w:color w:val="2D3845"/>
          <w:sz w:val="20"/>
          <w:szCs w:val="20"/>
        </w:rPr>
        <w:tab/>
        <w:t xml:space="preserve">    unsigned int num1 = 10;    // Binary: 0000 1010</w:t>
      </w:r>
    </w:p>
    <w:p w14:paraId="7F0BCD80"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5</w:t>
      </w:r>
      <w:r w:rsidRPr="007879E6">
        <w:rPr>
          <w:rFonts w:eastAsia="Times New Roman" w:cstheme="minorHAnsi"/>
          <w:color w:val="2D3845"/>
          <w:sz w:val="20"/>
          <w:szCs w:val="20"/>
        </w:rPr>
        <w:tab/>
        <w:t xml:space="preserve">    unsigned int num2 = 6;     // Binary: 0000 0110</w:t>
      </w:r>
    </w:p>
    <w:p w14:paraId="02D7B232"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6</w:t>
      </w:r>
      <w:r w:rsidRPr="007879E6">
        <w:rPr>
          <w:rFonts w:eastAsia="Times New Roman" w:cstheme="minorHAnsi"/>
          <w:color w:val="2D3845"/>
          <w:sz w:val="20"/>
          <w:szCs w:val="20"/>
        </w:rPr>
        <w:tab/>
      </w:r>
    </w:p>
    <w:p w14:paraId="27DBE409"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7</w:t>
      </w:r>
      <w:r w:rsidRPr="007879E6">
        <w:rPr>
          <w:rFonts w:eastAsia="Times New Roman" w:cstheme="minorHAnsi"/>
          <w:color w:val="2D3845"/>
          <w:sz w:val="20"/>
          <w:szCs w:val="20"/>
        </w:rPr>
        <w:tab/>
        <w:t xml:space="preserve">    unsigned int result;</w:t>
      </w:r>
    </w:p>
    <w:p w14:paraId="39C7E5C5"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8</w:t>
      </w:r>
      <w:r w:rsidRPr="007879E6">
        <w:rPr>
          <w:rFonts w:eastAsia="Times New Roman" w:cstheme="minorHAnsi"/>
          <w:color w:val="2D3845"/>
          <w:sz w:val="20"/>
          <w:szCs w:val="20"/>
        </w:rPr>
        <w:tab/>
      </w:r>
    </w:p>
    <w:p w14:paraId="44C67F66"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9</w:t>
      </w:r>
      <w:r w:rsidRPr="007879E6">
        <w:rPr>
          <w:rFonts w:eastAsia="Times New Roman" w:cstheme="minorHAnsi"/>
          <w:color w:val="2D3845"/>
          <w:sz w:val="20"/>
          <w:szCs w:val="20"/>
        </w:rPr>
        <w:tab/>
        <w:t xml:space="preserve">    result = num1 &amp; num2;      // Bitwise AND: 0000 0010 (2 in decimal)</w:t>
      </w:r>
    </w:p>
    <w:p w14:paraId="0E1234D0"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10</w:t>
      </w:r>
      <w:r w:rsidRPr="007879E6">
        <w:rPr>
          <w:rFonts w:eastAsia="Times New Roman" w:cstheme="minorHAnsi"/>
          <w:color w:val="2D3845"/>
          <w:sz w:val="20"/>
          <w:szCs w:val="20"/>
        </w:rPr>
        <w:tab/>
        <w:t xml:space="preserve">    printf("AND Result: %u\n", result);</w:t>
      </w:r>
    </w:p>
    <w:p w14:paraId="6B80D159"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11</w:t>
      </w:r>
      <w:r w:rsidRPr="007879E6">
        <w:rPr>
          <w:rFonts w:eastAsia="Times New Roman" w:cstheme="minorHAnsi"/>
          <w:color w:val="2D3845"/>
          <w:sz w:val="20"/>
          <w:szCs w:val="20"/>
        </w:rPr>
        <w:tab/>
      </w:r>
    </w:p>
    <w:p w14:paraId="47EC2F9A"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12</w:t>
      </w:r>
      <w:r w:rsidRPr="007879E6">
        <w:rPr>
          <w:rFonts w:eastAsia="Times New Roman" w:cstheme="minorHAnsi"/>
          <w:color w:val="2D3845"/>
          <w:sz w:val="20"/>
          <w:szCs w:val="20"/>
        </w:rPr>
        <w:tab/>
        <w:t xml:space="preserve">    result = num1 | num2;      // Bitwise OR: 0000 1110 (14 in decimal)</w:t>
      </w:r>
    </w:p>
    <w:p w14:paraId="4AEB12EB"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13</w:t>
      </w:r>
      <w:r w:rsidRPr="007879E6">
        <w:rPr>
          <w:rFonts w:eastAsia="Times New Roman" w:cstheme="minorHAnsi"/>
          <w:color w:val="2D3845"/>
          <w:sz w:val="20"/>
          <w:szCs w:val="20"/>
        </w:rPr>
        <w:tab/>
        <w:t xml:space="preserve">    printf("OR Result: %u\n", result);</w:t>
      </w:r>
    </w:p>
    <w:p w14:paraId="37419165"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14</w:t>
      </w:r>
      <w:r w:rsidRPr="007879E6">
        <w:rPr>
          <w:rFonts w:eastAsia="Times New Roman" w:cstheme="minorHAnsi"/>
          <w:color w:val="2D3845"/>
          <w:sz w:val="20"/>
          <w:szCs w:val="20"/>
        </w:rPr>
        <w:tab/>
      </w:r>
    </w:p>
    <w:p w14:paraId="6973A93A"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15</w:t>
      </w:r>
      <w:r w:rsidRPr="007879E6">
        <w:rPr>
          <w:rFonts w:eastAsia="Times New Roman" w:cstheme="minorHAnsi"/>
          <w:color w:val="2D3845"/>
          <w:sz w:val="20"/>
          <w:szCs w:val="20"/>
        </w:rPr>
        <w:tab/>
        <w:t xml:space="preserve">    result = num1 ^ num2;      // Bitwise XOR: 0000 1100 (12 in decimal)</w:t>
      </w:r>
    </w:p>
    <w:p w14:paraId="15301899"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16</w:t>
      </w:r>
      <w:r w:rsidRPr="007879E6">
        <w:rPr>
          <w:rFonts w:eastAsia="Times New Roman" w:cstheme="minorHAnsi"/>
          <w:color w:val="2D3845"/>
          <w:sz w:val="20"/>
          <w:szCs w:val="20"/>
        </w:rPr>
        <w:tab/>
        <w:t xml:space="preserve">    printf("XOR Result: %u\n", result);</w:t>
      </w:r>
    </w:p>
    <w:p w14:paraId="712C6917"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17</w:t>
      </w:r>
      <w:r w:rsidRPr="007879E6">
        <w:rPr>
          <w:rFonts w:eastAsia="Times New Roman" w:cstheme="minorHAnsi"/>
          <w:color w:val="2D3845"/>
          <w:sz w:val="20"/>
          <w:szCs w:val="20"/>
        </w:rPr>
        <w:tab/>
      </w:r>
    </w:p>
    <w:p w14:paraId="4FC88A72"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18</w:t>
      </w:r>
      <w:r w:rsidRPr="007879E6">
        <w:rPr>
          <w:rFonts w:eastAsia="Times New Roman" w:cstheme="minorHAnsi"/>
          <w:color w:val="2D3845"/>
          <w:sz w:val="20"/>
          <w:szCs w:val="20"/>
        </w:rPr>
        <w:tab/>
        <w:t xml:space="preserve">    result = ~num1;            // Bitwise complement: 1111 0101 (245 in decimal)</w:t>
      </w:r>
    </w:p>
    <w:p w14:paraId="5B741140"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19</w:t>
      </w:r>
      <w:r w:rsidRPr="007879E6">
        <w:rPr>
          <w:rFonts w:eastAsia="Times New Roman" w:cstheme="minorHAnsi"/>
          <w:color w:val="2D3845"/>
          <w:sz w:val="20"/>
          <w:szCs w:val="20"/>
        </w:rPr>
        <w:tab/>
        <w:t xml:space="preserve">    printf("Complement Result: %u\n", result);</w:t>
      </w:r>
    </w:p>
    <w:p w14:paraId="0EC6BC4A"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20</w:t>
      </w:r>
      <w:r w:rsidRPr="007879E6">
        <w:rPr>
          <w:rFonts w:eastAsia="Times New Roman" w:cstheme="minorHAnsi"/>
          <w:color w:val="2D3845"/>
          <w:sz w:val="20"/>
          <w:szCs w:val="20"/>
        </w:rPr>
        <w:tab/>
      </w:r>
    </w:p>
    <w:p w14:paraId="793215E8"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21</w:t>
      </w:r>
      <w:r w:rsidRPr="007879E6">
        <w:rPr>
          <w:rFonts w:eastAsia="Times New Roman" w:cstheme="minorHAnsi"/>
          <w:color w:val="2D3845"/>
          <w:sz w:val="20"/>
          <w:szCs w:val="20"/>
        </w:rPr>
        <w:tab/>
        <w:t xml:space="preserve">    result = num1 &lt;&lt; 2;        // Left shift by 2: 0010 1000 (40 in decimal)</w:t>
      </w:r>
    </w:p>
    <w:p w14:paraId="117F59DF"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22</w:t>
      </w:r>
      <w:r w:rsidRPr="007879E6">
        <w:rPr>
          <w:rFonts w:eastAsia="Times New Roman" w:cstheme="minorHAnsi"/>
          <w:color w:val="2D3845"/>
          <w:sz w:val="20"/>
          <w:szCs w:val="20"/>
        </w:rPr>
        <w:tab/>
        <w:t xml:space="preserve">    printf("Left Shift Result: %u\n", result);</w:t>
      </w:r>
    </w:p>
    <w:p w14:paraId="5DA78BC3"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23</w:t>
      </w:r>
      <w:r w:rsidRPr="007879E6">
        <w:rPr>
          <w:rFonts w:eastAsia="Times New Roman" w:cstheme="minorHAnsi"/>
          <w:color w:val="2D3845"/>
          <w:sz w:val="20"/>
          <w:szCs w:val="20"/>
        </w:rPr>
        <w:tab/>
      </w:r>
    </w:p>
    <w:p w14:paraId="7FA9AA2D"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24</w:t>
      </w:r>
      <w:r w:rsidRPr="007879E6">
        <w:rPr>
          <w:rFonts w:eastAsia="Times New Roman" w:cstheme="minorHAnsi"/>
          <w:color w:val="2D3845"/>
          <w:sz w:val="20"/>
          <w:szCs w:val="20"/>
        </w:rPr>
        <w:tab/>
        <w:t xml:space="preserve">    result = num2 &gt;&gt; 1;        // Right shift by 1: 0000 0011 (3 in decimal)</w:t>
      </w:r>
    </w:p>
    <w:p w14:paraId="2AF28798"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lastRenderedPageBreak/>
        <w:t>25</w:t>
      </w:r>
      <w:r w:rsidRPr="007879E6">
        <w:rPr>
          <w:rFonts w:eastAsia="Times New Roman" w:cstheme="minorHAnsi"/>
          <w:color w:val="2D3845"/>
          <w:sz w:val="20"/>
          <w:szCs w:val="20"/>
        </w:rPr>
        <w:tab/>
        <w:t xml:space="preserve">    printf("Right Shift Result: %u\n", result);</w:t>
      </w:r>
    </w:p>
    <w:p w14:paraId="3548A6D0"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26</w:t>
      </w:r>
      <w:r w:rsidRPr="007879E6">
        <w:rPr>
          <w:rFonts w:eastAsia="Times New Roman" w:cstheme="minorHAnsi"/>
          <w:color w:val="2D3845"/>
          <w:sz w:val="20"/>
          <w:szCs w:val="20"/>
        </w:rPr>
        <w:tab/>
      </w:r>
    </w:p>
    <w:p w14:paraId="3F34562D"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27</w:t>
      </w:r>
      <w:r w:rsidRPr="007879E6">
        <w:rPr>
          <w:rFonts w:eastAsia="Times New Roman" w:cstheme="minorHAnsi"/>
          <w:color w:val="2D3845"/>
          <w:sz w:val="20"/>
          <w:szCs w:val="20"/>
        </w:rPr>
        <w:tab/>
        <w:t xml:space="preserve">    return 0;</w:t>
      </w:r>
    </w:p>
    <w:p w14:paraId="55DAC34E"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28</w:t>
      </w:r>
      <w:r w:rsidRPr="007879E6">
        <w:rPr>
          <w:rFonts w:eastAsia="Times New Roman" w:cstheme="minorHAnsi"/>
          <w:color w:val="2D3845"/>
          <w:sz w:val="20"/>
          <w:szCs w:val="20"/>
        </w:rPr>
        <w:tab/>
        <w:t>}</w:t>
      </w:r>
    </w:p>
    <w:p w14:paraId="448361B3" w14:textId="77777777" w:rsidR="007879E6" w:rsidRPr="007879E6" w:rsidRDefault="007879E6" w:rsidP="007879E6">
      <w:pPr>
        <w:jc w:val="both"/>
        <w:rPr>
          <w:rFonts w:eastAsia="Times New Roman" w:cstheme="minorHAnsi"/>
          <w:color w:val="2D3845"/>
          <w:sz w:val="20"/>
          <w:szCs w:val="20"/>
        </w:rPr>
      </w:pPr>
      <w:r w:rsidRPr="007879E6">
        <w:rPr>
          <w:rFonts w:eastAsia="Times New Roman" w:cstheme="minorHAnsi"/>
          <w:color w:val="2D3845"/>
          <w:sz w:val="20"/>
          <w:szCs w:val="20"/>
        </w:rPr>
        <w:t>In the above code, bitwise operators are used to perform various operations such as AND, OR, XOR, complement, left shift, and right shift. The results are then displayed.</w:t>
      </w:r>
    </w:p>
    <w:p w14:paraId="7F47EC1C" w14:textId="77777777" w:rsidR="00A018AA" w:rsidRDefault="00A018AA" w:rsidP="00A018AA">
      <w:pPr>
        <w:jc w:val="both"/>
        <w:rPr>
          <w:rFonts w:eastAsia="Times New Roman" w:cstheme="minorHAnsi"/>
          <w:color w:val="2D3845"/>
          <w:sz w:val="20"/>
          <w:szCs w:val="20"/>
        </w:rPr>
      </w:pPr>
    </w:p>
    <w:p w14:paraId="0539F772" w14:textId="77777777" w:rsidR="00C34D54" w:rsidRDefault="00C34D54" w:rsidP="00A018AA">
      <w:pPr>
        <w:jc w:val="both"/>
        <w:rPr>
          <w:rFonts w:eastAsia="Times New Roman" w:cstheme="minorHAnsi"/>
          <w:color w:val="2D3845"/>
          <w:sz w:val="20"/>
          <w:szCs w:val="20"/>
        </w:rPr>
      </w:pPr>
    </w:p>
    <w:p w14:paraId="1BD67AE7" w14:textId="77777777" w:rsidR="00C34D54" w:rsidRDefault="00C34D54" w:rsidP="00A018AA">
      <w:pPr>
        <w:jc w:val="both"/>
        <w:rPr>
          <w:rFonts w:eastAsia="Times New Roman" w:cstheme="minorHAnsi"/>
          <w:color w:val="2D3845"/>
          <w:sz w:val="20"/>
          <w:szCs w:val="20"/>
        </w:rPr>
      </w:pPr>
    </w:p>
    <w:p w14:paraId="0E35A306" w14:textId="77777777" w:rsidR="00C34D54" w:rsidRDefault="00C34D54" w:rsidP="00A018AA">
      <w:pPr>
        <w:jc w:val="both"/>
        <w:rPr>
          <w:rFonts w:eastAsia="Times New Roman" w:cstheme="minorHAnsi"/>
          <w:color w:val="2D3845"/>
          <w:sz w:val="20"/>
          <w:szCs w:val="20"/>
        </w:rPr>
      </w:pPr>
    </w:p>
    <w:p w14:paraId="3ABBCC03" w14:textId="77777777" w:rsidR="00C34D54" w:rsidRDefault="00C34D54" w:rsidP="00A018AA">
      <w:pPr>
        <w:jc w:val="both"/>
        <w:rPr>
          <w:rFonts w:eastAsia="Times New Roman" w:cstheme="minorHAnsi"/>
          <w:color w:val="2D3845"/>
          <w:sz w:val="20"/>
          <w:szCs w:val="20"/>
        </w:rPr>
      </w:pPr>
    </w:p>
    <w:p w14:paraId="518E56B8" w14:textId="77777777" w:rsidR="00C34D54" w:rsidRDefault="00C34D54" w:rsidP="00A018AA">
      <w:pPr>
        <w:jc w:val="both"/>
        <w:rPr>
          <w:rFonts w:eastAsia="Times New Roman" w:cstheme="minorHAnsi"/>
          <w:color w:val="2D3845"/>
          <w:sz w:val="20"/>
          <w:szCs w:val="20"/>
        </w:rPr>
      </w:pPr>
    </w:p>
    <w:p w14:paraId="5CA1C38F" w14:textId="77777777" w:rsidR="00C34D54" w:rsidRDefault="00C34D54" w:rsidP="00A018AA">
      <w:pPr>
        <w:jc w:val="both"/>
        <w:rPr>
          <w:rFonts w:eastAsia="Times New Roman" w:cstheme="minorHAnsi"/>
          <w:color w:val="2D3845"/>
          <w:sz w:val="20"/>
          <w:szCs w:val="20"/>
        </w:rPr>
      </w:pPr>
    </w:p>
    <w:p w14:paraId="44D8224F" w14:textId="77777777" w:rsidR="00C34D54" w:rsidRDefault="00C34D54" w:rsidP="00A018AA">
      <w:pPr>
        <w:jc w:val="both"/>
        <w:rPr>
          <w:rFonts w:eastAsia="Times New Roman" w:cstheme="minorHAnsi"/>
          <w:color w:val="2D3845"/>
          <w:sz w:val="20"/>
          <w:szCs w:val="20"/>
        </w:rPr>
      </w:pPr>
    </w:p>
    <w:p w14:paraId="32A916FA" w14:textId="77777777" w:rsidR="00C34D54" w:rsidRDefault="00C34D54" w:rsidP="00A018AA">
      <w:pPr>
        <w:jc w:val="both"/>
        <w:rPr>
          <w:rFonts w:eastAsia="Times New Roman" w:cstheme="minorHAnsi"/>
          <w:color w:val="2D3845"/>
          <w:sz w:val="20"/>
          <w:szCs w:val="20"/>
        </w:rPr>
      </w:pPr>
    </w:p>
    <w:p w14:paraId="1BE34C57" w14:textId="77777777" w:rsidR="00C34D54" w:rsidRDefault="00C34D54" w:rsidP="00A018AA">
      <w:pPr>
        <w:jc w:val="both"/>
        <w:rPr>
          <w:rFonts w:eastAsia="Times New Roman" w:cstheme="minorHAnsi"/>
          <w:color w:val="2D3845"/>
          <w:sz w:val="20"/>
          <w:szCs w:val="20"/>
        </w:rPr>
      </w:pPr>
    </w:p>
    <w:p w14:paraId="79F45F12" w14:textId="77777777" w:rsidR="00C34D54" w:rsidRDefault="00C34D54" w:rsidP="00A018AA">
      <w:pPr>
        <w:jc w:val="both"/>
        <w:rPr>
          <w:rFonts w:eastAsia="Times New Roman" w:cstheme="minorHAnsi"/>
          <w:color w:val="2D3845"/>
          <w:sz w:val="20"/>
          <w:szCs w:val="20"/>
        </w:rPr>
      </w:pPr>
    </w:p>
    <w:p w14:paraId="2EF041F5" w14:textId="77777777" w:rsidR="00C34D54" w:rsidRDefault="00C34D54" w:rsidP="00A018AA">
      <w:pPr>
        <w:jc w:val="both"/>
        <w:rPr>
          <w:rFonts w:eastAsia="Times New Roman" w:cstheme="minorHAnsi"/>
          <w:color w:val="2D3845"/>
          <w:sz w:val="20"/>
          <w:szCs w:val="20"/>
        </w:rPr>
      </w:pPr>
    </w:p>
    <w:p w14:paraId="521F16C4" w14:textId="77777777" w:rsidR="00C34D54" w:rsidRDefault="00C34D54" w:rsidP="00A018AA">
      <w:pPr>
        <w:jc w:val="both"/>
        <w:rPr>
          <w:rFonts w:eastAsia="Times New Roman" w:cstheme="minorHAnsi"/>
          <w:color w:val="2D3845"/>
          <w:sz w:val="20"/>
          <w:szCs w:val="20"/>
        </w:rPr>
      </w:pPr>
    </w:p>
    <w:p w14:paraId="0DB930FA" w14:textId="77777777" w:rsidR="00C34D54" w:rsidRDefault="00C34D54" w:rsidP="00A018AA">
      <w:pPr>
        <w:jc w:val="both"/>
        <w:rPr>
          <w:rFonts w:eastAsia="Times New Roman" w:cstheme="minorHAnsi"/>
          <w:color w:val="2D3845"/>
          <w:sz w:val="20"/>
          <w:szCs w:val="20"/>
        </w:rPr>
      </w:pPr>
    </w:p>
    <w:p w14:paraId="14989D25" w14:textId="77777777" w:rsidR="00C34D54" w:rsidRDefault="00C34D54" w:rsidP="00A018AA">
      <w:pPr>
        <w:jc w:val="both"/>
        <w:rPr>
          <w:rFonts w:eastAsia="Times New Roman" w:cstheme="minorHAnsi"/>
          <w:color w:val="2D3845"/>
          <w:sz w:val="20"/>
          <w:szCs w:val="20"/>
        </w:rPr>
      </w:pPr>
    </w:p>
    <w:p w14:paraId="3DD1625E" w14:textId="77777777" w:rsidR="00C34D54" w:rsidRDefault="00C34D54" w:rsidP="00A018AA">
      <w:pPr>
        <w:jc w:val="both"/>
        <w:rPr>
          <w:rFonts w:eastAsia="Times New Roman" w:cstheme="minorHAnsi"/>
          <w:color w:val="2D3845"/>
          <w:sz w:val="20"/>
          <w:szCs w:val="20"/>
        </w:rPr>
      </w:pPr>
    </w:p>
    <w:p w14:paraId="24B78665" w14:textId="77777777" w:rsidR="00C34D54" w:rsidRDefault="00C34D54" w:rsidP="00A018AA">
      <w:pPr>
        <w:jc w:val="both"/>
        <w:rPr>
          <w:rFonts w:eastAsia="Times New Roman" w:cstheme="minorHAnsi"/>
          <w:color w:val="2D3845"/>
          <w:sz w:val="20"/>
          <w:szCs w:val="20"/>
        </w:rPr>
      </w:pPr>
    </w:p>
    <w:p w14:paraId="2FAB86CA" w14:textId="77777777" w:rsidR="00C34D54" w:rsidRDefault="00C34D54" w:rsidP="00A018AA">
      <w:pPr>
        <w:jc w:val="both"/>
        <w:rPr>
          <w:rFonts w:eastAsia="Times New Roman" w:cstheme="minorHAnsi"/>
          <w:color w:val="2D3845"/>
          <w:sz w:val="20"/>
          <w:szCs w:val="20"/>
        </w:rPr>
      </w:pPr>
    </w:p>
    <w:p w14:paraId="625ED2C4" w14:textId="77777777" w:rsidR="00C34D54" w:rsidRDefault="00C34D54" w:rsidP="00A018AA">
      <w:pPr>
        <w:jc w:val="both"/>
        <w:rPr>
          <w:rFonts w:eastAsia="Times New Roman" w:cstheme="minorHAnsi"/>
          <w:color w:val="2D3845"/>
          <w:sz w:val="20"/>
          <w:szCs w:val="20"/>
        </w:rPr>
      </w:pPr>
    </w:p>
    <w:p w14:paraId="6AC88BCE" w14:textId="77777777" w:rsidR="00C34D54" w:rsidRDefault="00C34D54" w:rsidP="00A018AA">
      <w:pPr>
        <w:jc w:val="both"/>
        <w:rPr>
          <w:rFonts w:eastAsia="Times New Roman" w:cstheme="minorHAnsi"/>
          <w:color w:val="2D3845"/>
          <w:sz w:val="20"/>
          <w:szCs w:val="20"/>
        </w:rPr>
      </w:pPr>
    </w:p>
    <w:p w14:paraId="2AA85F8A" w14:textId="77777777" w:rsidR="00C34D54" w:rsidRDefault="00C34D54" w:rsidP="00A018AA">
      <w:pPr>
        <w:jc w:val="both"/>
        <w:rPr>
          <w:rFonts w:eastAsia="Times New Roman" w:cstheme="minorHAnsi"/>
          <w:color w:val="2D3845"/>
          <w:sz w:val="20"/>
          <w:szCs w:val="20"/>
        </w:rPr>
      </w:pPr>
    </w:p>
    <w:p w14:paraId="1865F4CC" w14:textId="77777777" w:rsidR="00C34D54" w:rsidRDefault="00C34D54" w:rsidP="00A018AA">
      <w:pPr>
        <w:jc w:val="both"/>
        <w:rPr>
          <w:rFonts w:eastAsia="Times New Roman" w:cstheme="minorHAnsi"/>
          <w:color w:val="2D3845"/>
          <w:sz w:val="20"/>
          <w:szCs w:val="20"/>
        </w:rPr>
      </w:pPr>
    </w:p>
    <w:p w14:paraId="1A6CEA69" w14:textId="77777777" w:rsidR="00C34D54" w:rsidRDefault="00C34D54" w:rsidP="00A018AA">
      <w:pPr>
        <w:jc w:val="both"/>
        <w:rPr>
          <w:rFonts w:eastAsia="Times New Roman" w:cstheme="minorHAnsi"/>
          <w:color w:val="2D3845"/>
          <w:sz w:val="20"/>
          <w:szCs w:val="20"/>
        </w:rPr>
      </w:pPr>
    </w:p>
    <w:p w14:paraId="5F698FBD" w14:textId="77777777" w:rsidR="00C34D54" w:rsidRDefault="00C34D54" w:rsidP="00A018AA">
      <w:pPr>
        <w:jc w:val="both"/>
        <w:rPr>
          <w:rFonts w:eastAsia="Times New Roman" w:cstheme="minorHAnsi"/>
          <w:color w:val="2D3845"/>
          <w:sz w:val="20"/>
          <w:szCs w:val="20"/>
        </w:rPr>
      </w:pPr>
    </w:p>
    <w:p w14:paraId="6FBC3E71" w14:textId="77777777" w:rsidR="00C34D54" w:rsidRDefault="00C34D54" w:rsidP="00A018AA">
      <w:pPr>
        <w:jc w:val="both"/>
        <w:rPr>
          <w:rFonts w:eastAsia="Times New Roman" w:cstheme="minorHAnsi"/>
          <w:color w:val="2D3845"/>
          <w:sz w:val="20"/>
          <w:szCs w:val="20"/>
        </w:rPr>
      </w:pPr>
    </w:p>
    <w:p w14:paraId="23B46DC3" w14:textId="77777777" w:rsidR="00C34D54" w:rsidRDefault="00C34D54" w:rsidP="00A018AA">
      <w:pPr>
        <w:jc w:val="both"/>
        <w:rPr>
          <w:rFonts w:eastAsia="Times New Roman" w:cstheme="minorHAnsi"/>
          <w:color w:val="2D3845"/>
          <w:sz w:val="20"/>
          <w:szCs w:val="20"/>
        </w:rPr>
      </w:pPr>
    </w:p>
    <w:p w14:paraId="5BE39D4B" w14:textId="77777777" w:rsidR="00C34D54" w:rsidRDefault="00C34D54" w:rsidP="00A018AA">
      <w:pPr>
        <w:jc w:val="both"/>
        <w:rPr>
          <w:rFonts w:eastAsia="Times New Roman" w:cstheme="minorHAnsi"/>
          <w:color w:val="2D3845"/>
          <w:sz w:val="20"/>
          <w:szCs w:val="20"/>
        </w:rPr>
      </w:pPr>
    </w:p>
    <w:p w14:paraId="46161CB7" w14:textId="77777777" w:rsidR="00C34D54" w:rsidRDefault="00C34D54" w:rsidP="00A018AA">
      <w:pPr>
        <w:jc w:val="both"/>
        <w:rPr>
          <w:rFonts w:eastAsia="Times New Roman" w:cstheme="minorHAnsi"/>
          <w:color w:val="2D3845"/>
          <w:sz w:val="20"/>
          <w:szCs w:val="20"/>
        </w:rPr>
      </w:pPr>
    </w:p>
    <w:p w14:paraId="5958637C" w14:textId="77777777" w:rsidR="00C34D54" w:rsidRDefault="00C34D54" w:rsidP="00A018AA">
      <w:pPr>
        <w:jc w:val="both"/>
        <w:rPr>
          <w:rFonts w:eastAsia="Times New Roman" w:cstheme="minorHAnsi"/>
          <w:color w:val="2D3845"/>
          <w:sz w:val="20"/>
          <w:szCs w:val="20"/>
        </w:rPr>
      </w:pPr>
    </w:p>
    <w:p w14:paraId="2EED5F12" w14:textId="77777777" w:rsidR="00C34D54" w:rsidRDefault="00C34D54" w:rsidP="00A018AA">
      <w:pPr>
        <w:jc w:val="both"/>
        <w:rPr>
          <w:rFonts w:eastAsia="Times New Roman" w:cstheme="minorHAnsi"/>
          <w:color w:val="2D3845"/>
          <w:sz w:val="20"/>
          <w:szCs w:val="20"/>
        </w:rPr>
      </w:pPr>
    </w:p>
    <w:p w14:paraId="6364F2E7" w14:textId="77777777" w:rsidR="00C34D54" w:rsidRDefault="00C34D54" w:rsidP="00A018AA">
      <w:pPr>
        <w:jc w:val="both"/>
        <w:rPr>
          <w:rFonts w:eastAsia="Times New Roman" w:cstheme="minorHAnsi"/>
          <w:color w:val="2D3845"/>
          <w:sz w:val="20"/>
          <w:szCs w:val="20"/>
        </w:rPr>
      </w:pPr>
    </w:p>
    <w:p w14:paraId="32C77F0E" w14:textId="77777777" w:rsidR="00C34D54" w:rsidRDefault="00C34D54" w:rsidP="00A018AA">
      <w:pPr>
        <w:jc w:val="both"/>
        <w:rPr>
          <w:rFonts w:eastAsia="Times New Roman" w:cstheme="minorHAnsi"/>
          <w:color w:val="2D3845"/>
          <w:sz w:val="20"/>
          <w:szCs w:val="20"/>
        </w:rPr>
      </w:pPr>
    </w:p>
    <w:p w14:paraId="2A620E95" w14:textId="77777777" w:rsidR="00C34D54" w:rsidRDefault="00C34D54" w:rsidP="00A018AA">
      <w:pPr>
        <w:jc w:val="both"/>
        <w:rPr>
          <w:rFonts w:eastAsia="Times New Roman" w:cstheme="minorHAnsi"/>
          <w:color w:val="2D3845"/>
          <w:sz w:val="20"/>
          <w:szCs w:val="20"/>
        </w:rPr>
      </w:pPr>
    </w:p>
    <w:p w14:paraId="0ED64372" w14:textId="77777777" w:rsidR="00C34D54" w:rsidRDefault="00C34D54" w:rsidP="00A018AA">
      <w:pPr>
        <w:jc w:val="both"/>
        <w:rPr>
          <w:rFonts w:eastAsia="Times New Roman" w:cstheme="minorHAnsi"/>
          <w:color w:val="2D3845"/>
          <w:sz w:val="20"/>
          <w:szCs w:val="20"/>
        </w:rPr>
      </w:pPr>
    </w:p>
    <w:p w14:paraId="4CE633AC" w14:textId="77777777" w:rsidR="00C34D54" w:rsidRDefault="00C34D54" w:rsidP="00A018AA">
      <w:pPr>
        <w:jc w:val="both"/>
        <w:rPr>
          <w:rFonts w:eastAsia="Times New Roman" w:cstheme="minorHAnsi"/>
          <w:color w:val="2D3845"/>
          <w:sz w:val="20"/>
          <w:szCs w:val="20"/>
        </w:rPr>
      </w:pPr>
    </w:p>
    <w:p w14:paraId="36591D5C" w14:textId="77777777" w:rsidR="00C34D54" w:rsidRDefault="00C34D54" w:rsidP="00A018AA">
      <w:pPr>
        <w:jc w:val="both"/>
        <w:rPr>
          <w:rFonts w:eastAsia="Times New Roman" w:cstheme="minorHAnsi"/>
          <w:color w:val="2D3845"/>
          <w:sz w:val="20"/>
          <w:szCs w:val="20"/>
        </w:rPr>
      </w:pPr>
    </w:p>
    <w:p w14:paraId="13C81E07" w14:textId="77777777" w:rsidR="00C34D54" w:rsidRDefault="00C34D54" w:rsidP="00A018AA">
      <w:pPr>
        <w:jc w:val="both"/>
        <w:rPr>
          <w:rFonts w:eastAsia="Times New Roman" w:cstheme="minorHAnsi"/>
          <w:color w:val="2D3845"/>
          <w:sz w:val="20"/>
          <w:szCs w:val="20"/>
        </w:rPr>
      </w:pPr>
      <w:r>
        <w:rPr>
          <w:rFonts w:eastAsia="Times New Roman" w:cstheme="minorHAnsi"/>
          <w:color w:val="2D3845"/>
          <w:sz w:val="20"/>
          <w:szCs w:val="20"/>
        </w:rPr>
        <w:tab/>
      </w:r>
      <w:r>
        <w:rPr>
          <w:rFonts w:eastAsia="Times New Roman" w:cstheme="minorHAnsi"/>
          <w:color w:val="2D3845"/>
          <w:sz w:val="20"/>
          <w:szCs w:val="20"/>
        </w:rPr>
        <w:tab/>
      </w:r>
      <w:r>
        <w:rPr>
          <w:rFonts w:eastAsia="Times New Roman" w:cstheme="minorHAnsi"/>
          <w:color w:val="2D3845"/>
          <w:sz w:val="20"/>
          <w:szCs w:val="20"/>
        </w:rPr>
        <w:tab/>
      </w:r>
      <w:r>
        <w:rPr>
          <w:rFonts w:eastAsia="Times New Roman" w:cstheme="minorHAnsi"/>
          <w:color w:val="2D3845"/>
          <w:sz w:val="20"/>
          <w:szCs w:val="20"/>
        </w:rPr>
        <w:tab/>
      </w:r>
      <w:r>
        <w:rPr>
          <w:rFonts w:eastAsia="Times New Roman" w:cstheme="minorHAnsi"/>
          <w:color w:val="2D3845"/>
          <w:sz w:val="20"/>
          <w:szCs w:val="20"/>
        </w:rPr>
        <w:tab/>
      </w:r>
      <w:r>
        <w:rPr>
          <w:rFonts w:eastAsia="Times New Roman" w:cstheme="minorHAnsi"/>
          <w:color w:val="2D3845"/>
          <w:sz w:val="20"/>
          <w:szCs w:val="20"/>
        </w:rPr>
        <w:tab/>
      </w:r>
      <w:r>
        <w:rPr>
          <w:rFonts w:eastAsia="Times New Roman" w:cstheme="minorHAnsi"/>
          <w:color w:val="2D3845"/>
          <w:sz w:val="20"/>
          <w:szCs w:val="20"/>
        </w:rPr>
        <w:tab/>
      </w:r>
      <w:r>
        <w:rPr>
          <w:rFonts w:eastAsia="Times New Roman" w:cstheme="minorHAnsi"/>
          <w:color w:val="2D3845"/>
          <w:sz w:val="20"/>
          <w:szCs w:val="20"/>
        </w:rPr>
        <w:tab/>
      </w:r>
    </w:p>
    <w:p w14:paraId="7F34B094" w14:textId="77777777" w:rsidR="00C34D54" w:rsidRDefault="00C34D54" w:rsidP="00A018AA">
      <w:pPr>
        <w:jc w:val="both"/>
        <w:rPr>
          <w:rFonts w:eastAsia="Times New Roman" w:cstheme="minorHAnsi"/>
          <w:color w:val="2D3845"/>
          <w:sz w:val="20"/>
          <w:szCs w:val="20"/>
        </w:rPr>
      </w:pPr>
    </w:p>
    <w:p w14:paraId="23672D41" w14:textId="77777777" w:rsidR="00C34D54" w:rsidRDefault="00C34D54" w:rsidP="00A018AA">
      <w:pPr>
        <w:jc w:val="both"/>
        <w:rPr>
          <w:rFonts w:eastAsia="Times New Roman" w:cstheme="minorHAnsi"/>
          <w:color w:val="2D3845"/>
          <w:sz w:val="20"/>
          <w:szCs w:val="20"/>
        </w:rPr>
      </w:pPr>
    </w:p>
    <w:p w14:paraId="483FEA75" w14:textId="77777777" w:rsidR="00C34D54" w:rsidRDefault="00C34D54" w:rsidP="00A018AA">
      <w:pPr>
        <w:jc w:val="both"/>
        <w:rPr>
          <w:rFonts w:eastAsia="Times New Roman" w:cstheme="minorHAnsi"/>
          <w:color w:val="2D3845"/>
          <w:sz w:val="20"/>
          <w:szCs w:val="20"/>
        </w:rPr>
      </w:pPr>
    </w:p>
    <w:p w14:paraId="57126E28" w14:textId="77777777" w:rsidR="00C34D54" w:rsidRDefault="00C34D54" w:rsidP="00A018AA">
      <w:pPr>
        <w:jc w:val="both"/>
        <w:rPr>
          <w:rFonts w:eastAsia="Times New Roman" w:cstheme="minorHAnsi"/>
          <w:color w:val="2D3845"/>
          <w:sz w:val="20"/>
          <w:szCs w:val="20"/>
        </w:rPr>
      </w:pPr>
    </w:p>
    <w:p w14:paraId="7918E4B2" w14:textId="77777777" w:rsidR="00C34D54" w:rsidRDefault="00C34D54" w:rsidP="00A018AA">
      <w:pPr>
        <w:jc w:val="both"/>
        <w:rPr>
          <w:rFonts w:eastAsia="Times New Roman" w:cstheme="minorHAnsi"/>
          <w:color w:val="2D3845"/>
          <w:sz w:val="20"/>
          <w:szCs w:val="20"/>
        </w:rPr>
      </w:pPr>
    </w:p>
    <w:p w14:paraId="4B0A7DA5" w14:textId="77777777" w:rsidR="00C34D54" w:rsidRDefault="00C34D54" w:rsidP="00A018AA">
      <w:pPr>
        <w:jc w:val="both"/>
        <w:rPr>
          <w:rFonts w:eastAsia="Times New Roman" w:cstheme="minorHAnsi"/>
          <w:color w:val="2D3845"/>
          <w:sz w:val="20"/>
          <w:szCs w:val="20"/>
        </w:rPr>
      </w:pPr>
    </w:p>
    <w:p w14:paraId="6C82FBE1" w14:textId="77777777" w:rsidR="00C34D54" w:rsidRDefault="00C34D54" w:rsidP="00A018AA">
      <w:pPr>
        <w:jc w:val="both"/>
        <w:rPr>
          <w:rFonts w:eastAsia="Times New Roman" w:cstheme="minorHAnsi"/>
          <w:color w:val="2D3845"/>
          <w:sz w:val="20"/>
          <w:szCs w:val="20"/>
        </w:rPr>
      </w:pPr>
    </w:p>
    <w:p w14:paraId="7805D7E0" w14:textId="77777777" w:rsidR="00C34D54" w:rsidRDefault="00C34D54" w:rsidP="00A018AA">
      <w:pPr>
        <w:jc w:val="both"/>
        <w:rPr>
          <w:rFonts w:eastAsia="Times New Roman" w:cstheme="minorHAnsi"/>
          <w:color w:val="2D3845"/>
          <w:sz w:val="20"/>
          <w:szCs w:val="20"/>
        </w:rPr>
      </w:pPr>
    </w:p>
    <w:p w14:paraId="1337B75F" w14:textId="77777777" w:rsidR="00C34D54" w:rsidRDefault="00C34D54" w:rsidP="00A018AA">
      <w:pPr>
        <w:jc w:val="both"/>
        <w:rPr>
          <w:rFonts w:eastAsia="Times New Roman" w:cstheme="minorHAnsi"/>
          <w:color w:val="2D3845"/>
          <w:sz w:val="20"/>
          <w:szCs w:val="20"/>
        </w:rPr>
      </w:pPr>
    </w:p>
    <w:p w14:paraId="5B8268E3" w14:textId="77777777" w:rsidR="00C34D54" w:rsidRDefault="00C34D54" w:rsidP="00A018AA">
      <w:pPr>
        <w:jc w:val="both"/>
        <w:rPr>
          <w:rFonts w:eastAsia="Times New Roman" w:cstheme="minorHAnsi"/>
          <w:color w:val="2D3845"/>
          <w:sz w:val="20"/>
          <w:szCs w:val="20"/>
        </w:rPr>
      </w:pPr>
    </w:p>
    <w:p w14:paraId="34FEC134" w14:textId="77777777" w:rsidR="00C34D54" w:rsidRDefault="00C34D54" w:rsidP="00A018AA">
      <w:pPr>
        <w:jc w:val="both"/>
        <w:rPr>
          <w:rFonts w:eastAsia="Times New Roman" w:cstheme="minorHAnsi"/>
          <w:color w:val="2D3845"/>
          <w:sz w:val="20"/>
          <w:szCs w:val="20"/>
        </w:rPr>
      </w:pPr>
    </w:p>
    <w:p w14:paraId="2C46C195" w14:textId="77777777" w:rsidR="00C34D54" w:rsidRDefault="00C34D54" w:rsidP="00A018AA">
      <w:pPr>
        <w:jc w:val="both"/>
        <w:rPr>
          <w:rFonts w:eastAsia="Times New Roman" w:cstheme="minorHAnsi"/>
          <w:color w:val="2D3845"/>
          <w:sz w:val="20"/>
          <w:szCs w:val="20"/>
        </w:rPr>
      </w:pPr>
    </w:p>
    <w:p w14:paraId="317D34DE" w14:textId="77777777" w:rsidR="00C34D54" w:rsidRDefault="00C34D54" w:rsidP="00A018AA">
      <w:pPr>
        <w:jc w:val="both"/>
        <w:rPr>
          <w:rFonts w:eastAsia="Times New Roman" w:cstheme="minorHAnsi"/>
          <w:color w:val="2D3845"/>
          <w:sz w:val="20"/>
          <w:szCs w:val="20"/>
        </w:rPr>
      </w:pPr>
    </w:p>
    <w:p w14:paraId="2B61E3EB" w14:textId="77777777" w:rsidR="00C34D54" w:rsidRDefault="00C34D54" w:rsidP="00A018AA">
      <w:pPr>
        <w:jc w:val="both"/>
        <w:rPr>
          <w:rFonts w:eastAsia="Times New Roman" w:cstheme="minorHAnsi"/>
          <w:color w:val="2D3845"/>
          <w:sz w:val="20"/>
          <w:szCs w:val="20"/>
        </w:rPr>
      </w:pPr>
    </w:p>
    <w:p w14:paraId="65717BD8" w14:textId="77777777" w:rsidR="00C34D54" w:rsidRDefault="00C34D54" w:rsidP="00A018AA">
      <w:pPr>
        <w:jc w:val="both"/>
        <w:rPr>
          <w:rFonts w:eastAsia="Times New Roman" w:cstheme="minorHAnsi"/>
          <w:color w:val="2D3845"/>
          <w:sz w:val="20"/>
          <w:szCs w:val="20"/>
        </w:rPr>
      </w:pPr>
    </w:p>
    <w:p w14:paraId="4DA906A1" w14:textId="77777777" w:rsidR="00C34D54" w:rsidRDefault="00C34D54" w:rsidP="00A018AA">
      <w:pPr>
        <w:jc w:val="both"/>
        <w:rPr>
          <w:rFonts w:eastAsia="Times New Roman" w:cstheme="minorHAnsi"/>
          <w:color w:val="2D3845"/>
          <w:sz w:val="20"/>
          <w:szCs w:val="20"/>
        </w:rPr>
      </w:pPr>
    </w:p>
    <w:p w14:paraId="68701D50" w14:textId="77777777" w:rsidR="00C34D54" w:rsidRDefault="00C34D54" w:rsidP="00A018AA">
      <w:pPr>
        <w:jc w:val="both"/>
        <w:rPr>
          <w:rFonts w:eastAsia="Times New Roman" w:cstheme="minorHAnsi"/>
          <w:color w:val="2D3845"/>
          <w:sz w:val="20"/>
          <w:szCs w:val="20"/>
        </w:rPr>
      </w:pPr>
    </w:p>
    <w:p w14:paraId="30216333" w14:textId="77777777" w:rsidR="00C34D54" w:rsidRDefault="00C34D54" w:rsidP="00A018AA">
      <w:pPr>
        <w:jc w:val="both"/>
        <w:rPr>
          <w:rFonts w:eastAsia="Times New Roman" w:cstheme="minorHAnsi"/>
          <w:color w:val="2D3845"/>
          <w:sz w:val="20"/>
          <w:szCs w:val="20"/>
        </w:rPr>
      </w:pPr>
    </w:p>
    <w:p w14:paraId="0BE76CE7" w14:textId="77777777" w:rsidR="00C34D54" w:rsidRDefault="00C34D54" w:rsidP="00A018AA">
      <w:pPr>
        <w:jc w:val="both"/>
        <w:rPr>
          <w:rFonts w:eastAsia="Times New Roman" w:cstheme="minorHAnsi"/>
          <w:color w:val="2D3845"/>
          <w:sz w:val="20"/>
          <w:szCs w:val="20"/>
        </w:rPr>
      </w:pPr>
    </w:p>
    <w:p w14:paraId="4849976F" w14:textId="77777777" w:rsidR="00C34D54" w:rsidRDefault="00C34D54" w:rsidP="00A018AA">
      <w:pPr>
        <w:jc w:val="both"/>
        <w:rPr>
          <w:rFonts w:eastAsia="Times New Roman" w:cstheme="minorHAnsi"/>
          <w:color w:val="2D3845"/>
          <w:sz w:val="20"/>
          <w:szCs w:val="20"/>
        </w:rPr>
      </w:pPr>
    </w:p>
    <w:p w14:paraId="4A435C09" w14:textId="77777777" w:rsidR="00C34D54" w:rsidRDefault="00C34D54" w:rsidP="00A018AA">
      <w:pPr>
        <w:jc w:val="both"/>
        <w:rPr>
          <w:rFonts w:eastAsia="Times New Roman" w:cstheme="minorHAnsi"/>
          <w:color w:val="2D3845"/>
          <w:sz w:val="20"/>
          <w:szCs w:val="20"/>
        </w:rPr>
      </w:pPr>
    </w:p>
    <w:p w14:paraId="152E8F87" w14:textId="77777777" w:rsidR="00C34D54" w:rsidRDefault="00C34D54" w:rsidP="00A018AA">
      <w:pPr>
        <w:jc w:val="both"/>
        <w:rPr>
          <w:rFonts w:eastAsia="Times New Roman" w:cstheme="minorHAnsi"/>
          <w:color w:val="2D3845"/>
          <w:sz w:val="20"/>
          <w:szCs w:val="20"/>
        </w:rPr>
      </w:pPr>
    </w:p>
    <w:p w14:paraId="3644E1BF" w14:textId="77777777" w:rsidR="00C34D54" w:rsidRDefault="00C34D54" w:rsidP="00A018AA">
      <w:pPr>
        <w:jc w:val="both"/>
        <w:rPr>
          <w:rFonts w:eastAsia="Times New Roman" w:cstheme="minorHAnsi"/>
          <w:color w:val="2D3845"/>
          <w:sz w:val="20"/>
          <w:szCs w:val="20"/>
        </w:rPr>
      </w:pPr>
    </w:p>
    <w:p w14:paraId="0B951C9B" w14:textId="77777777" w:rsidR="00C34D54" w:rsidRDefault="00C34D54" w:rsidP="00A018AA">
      <w:pPr>
        <w:jc w:val="both"/>
        <w:rPr>
          <w:rFonts w:eastAsia="Times New Roman" w:cstheme="minorHAnsi"/>
          <w:color w:val="2D3845"/>
          <w:sz w:val="20"/>
          <w:szCs w:val="20"/>
        </w:rPr>
      </w:pPr>
    </w:p>
    <w:p w14:paraId="72770CF8" w14:textId="77777777" w:rsidR="00C34D54" w:rsidRDefault="00C34D54" w:rsidP="00A018AA">
      <w:pPr>
        <w:jc w:val="both"/>
        <w:rPr>
          <w:rFonts w:eastAsia="Times New Roman" w:cstheme="minorHAnsi"/>
          <w:color w:val="2D3845"/>
          <w:sz w:val="20"/>
          <w:szCs w:val="20"/>
        </w:rPr>
      </w:pPr>
    </w:p>
    <w:p w14:paraId="5C397BCE" w14:textId="77777777" w:rsidR="00C34D54" w:rsidRDefault="00C34D54" w:rsidP="00A018AA">
      <w:pPr>
        <w:jc w:val="both"/>
        <w:rPr>
          <w:rFonts w:eastAsia="Times New Roman" w:cstheme="minorHAnsi"/>
          <w:color w:val="2D3845"/>
          <w:sz w:val="20"/>
          <w:szCs w:val="20"/>
        </w:rPr>
      </w:pPr>
    </w:p>
    <w:p w14:paraId="244F7577" w14:textId="77777777" w:rsidR="00C34D54" w:rsidRDefault="00C34D54" w:rsidP="00A018AA">
      <w:pPr>
        <w:jc w:val="both"/>
        <w:rPr>
          <w:rFonts w:eastAsia="Times New Roman" w:cstheme="minorHAnsi"/>
          <w:color w:val="2D3845"/>
          <w:sz w:val="20"/>
          <w:szCs w:val="20"/>
        </w:rPr>
      </w:pPr>
    </w:p>
    <w:p w14:paraId="175A11BA" w14:textId="77777777" w:rsidR="00C34D54" w:rsidRDefault="00C34D54" w:rsidP="00A018AA">
      <w:pPr>
        <w:jc w:val="both"/>
        <w:rPr>
          <w:rFonts w:eastAsia="Times New Roman" w:cstheme="minorHAnsi"/>
          <w:color w:val="2D3845"/>
          <w:sz w:val="20"/>
          <w:szCs w:val="20"/>
        </w:rPr>
      </w:pPr>
    </w:p>
    <w:p w14:paraId="7566C896" w14:textId="77777777" w:rsidR="00C34D54" w:rsidRDefault="00C34D54" w:rsidP="00A018AA">
      <w:pPr>
        <w:jc w:val="both"/>
        <w:rPr>
          <w:rFonts w:eastAsia="Times New Roman" w:cstheme="minorHAnsi"/>
          <w:color w:val="2D3845"/>
          <w:sz w:val="20"/>
          <w:szCs w:val="20"/>
        </w:rPr>
      </w:pPr>
    </w:p>
    <w:p w14:paraId="032A0F4B" w14:textId="77777777" w:rsidR="00C34D54" w:rsidRDefault="00C34D54" w:rsidP="00A018AA">
      <w:pPr>
        <w:jc w:val="both"/>
        <w:rPr>
          <w:rFonts w:eastAsia="Times New Roman" w:cstheme="minorHAnsi"/>
          <w:color w:val="2D3845"/>
          <w:sz w:val="20"/>
          <w:szCs w:val="20"/>
        </w:rPr>
      </w:pPr>
    </w:p>
    <w:p w14:paraId="7F9959D4" w14:textId="77777777" w:rsidR="00C34D54" w:rsidRDefault="00C34D54" w:rsidP="00A018AA">
      <w:pPr>
        <w:jc w:val="both"/>
        <w:rPr>
          <w:rFonts w:eastAsia="Times New Roman" w:cstheme="minorHAnsi"/>
          <w:color w:val="2D3845"/>
          <w:sz w:val="20"/>
          <w:szCs w:val="20"/>
        </w:rPr>
      </w:pPr>
    </w:p>
    <w:p w14:paraId="391812F4" w14:textId="77777777" w:rsidR="00C34D54" w:rsidRDefault="00C34D54" w:rsidP="00A018AA">
      <w:pPr>
        <w:jc w:val="both"/>
        <w:rPr>
          <w:rFonts w:eastAsia="Times New Roman" w:cstheme="minorHAnsi"/>
          <w:color w:val="2D3845"/>
          <w:sz w:val="20"/>
          <w:szCs w:val="20"/>
        </w:rPr>
      </w:pPr>
    </w:p>
    <w:p w14:paraId="6B9BEBA3" w14:textId="77777777" w:rsidR="00C34D54" w:rsidRDefault="00C34D54" w:rsidP="00A018AA">
      <w:pPr>
        <w:jc w:val="both"/>
        <w:rPr>
          <w:rFonts w:eastAsia="Times New Roman" w:cstheme="minorHAnsi"/>
          <w:color w:val="2D3845"/>
          <w:sz w:val="20"/>
          <w:szCs w:val="20"/>
        </w:rPr>
      </w:pPr>
    </w:p>
    <w:p w14:paraId="57ABB39D" w14:textId="77777777" w:rsidR="00C34D54" w:rsidRDefault="00C34D54" w:rsidP="00A018AA">
      <w:pPr>
        <w:jc w:val="both"/>
        <w:rPr>
          <w:rFonts w:eastAsia="Times New Roman" w:cstheme="minorHAnsi"/>
          <w:color w:val="2D3845"/>
          <w:sz w:val="20"/>
          <w:szCs w:val="20"/>
        </w:rPr>
      </w:pPr>
    </w:p>
    <w:p w14:paraId="71168159" w14:textId="77777777" w:rsidR="00C34D54" w:rsidRDefault="00C34D54" w:rsidP="00A018AA">
      <w:pPr>
        <w:jc w:val="both"/>
        <w:rPr>
          <w:rFonts w:eastAsia="Times New Roman" w:cstheme="minorHAnsi"/>
          <w:color w:val="2D3845"/>
          <w:sz w:val="20"/>
          <w:szCs w:val="20"/>
        </w:rPr>
      </w:pPr>
    </w:p>
    <w:p w14:paraId="076D2214" w14:textId="77777777" w:rsidR="00C34D54" w:rsidRDefault="00C34D54" w:rsidP="00A018AA">
      <w:pPr>
        <w:jc w:val="both"/>
        <w:rPr>
          <w:rFonts w:eastAsia="Times New Roman" w:cstheme="minorHAnsi"/>
          <w:color w:val="2D3845"/>
          <w:sz w:val="20"/>
          <w:szCs w:val="20"/>
        </w:rPr>
      </w:pPr>
    </w:p>
    <w:p w14:paraId="00C11EBA" w14:textId="77777777" w:rsidR="00C34D54" w:rsidRDefault="00C34D54" w:rsidP="00A018AA">
      <w:pPr>
        <w:jc w:val="both"/>
        <w:rPr>
          <w:rFonts w:eastAsia="Times New Roman" w:cstheme="minorHAnsi"/>
          <w:color w:val="2D3845"/>
          <w:sz w:val="20"/>
          <w:szCs w:val="20"/>
        </w:rPr>
      </w:pPr>
    </w:p>
    <w:p w14:paraId="0BC487A9" w14:textId="77777777" w:rsidR="00C34D54" w:rsidRDefault="00C34D54" w:rsidP="00A018AA">
      <w:pPr>
        <w:jc w:val="both"/>
        <w:rPr>
          <w:rFonts w:eastAsia="Times New Roman" w:cstheme="minorHAnsi"/>
          <w:color w:val="2D3845"/>
          <w:sz w:val="20"/>
          <w:szCs w:val="20"/>
        </w:rPr>
      </w:pPr>
    </w:p>
    <w:p w14:paraId="0D9519D1" w14:textId="77777777" w:rsidR="00C34D54" w:rsidRDefault="00C34D54" w:rsidP="00A018AA">
      <w:pPr>
        <w:jc w:val="both"/>
        <w:rPr>
          <w:rFonts w:eastAsia="Times New Roman" w:cstheme="minorHAnsi"/>
          <w:color w:val="2D3845"/>
          <w:sz w:val="20"/>
          <w:szCs w:val="20"/>
        </w:rPr>
      </w:pPr>
    </w:p>
    <w:p w14:paraId="2C0C277A" w14:textId="77777777" w:rsidR="00C34D54" w:rsidRDefault="00C34D54" w:rsidP="00A018AA">
      <w:pPr>
        <w:jc w:val="both"/>
        <w:rPr>
          <w:rFonts w:eastAsia="Times New Roman" w:cstheme="minorHAnsi"/>
          <w:color w:val="2D3845"/>
          <w:sz w:val="20"/>
          <w:szCs w:val="20"/>
        </w:rPr>
      </w:pPr>
    </w:p>
    <w:p w14:paraId="69534C85" w14:textId="77777777" w:rsidR="00C34D54" w:rsidRDefault="00C34D54" w:rsidP="00A018AA">
      <w:pPr>
        <w:jc w:val="both"/>
        <w:rPr>
          <w:rFonts w:eastAsia="Times New Roman" w:cstheme="minorHAnsi"/>
          <w:color w:val="2D3845"/>
          <w:sz w:val="20"/>
          <w:szCs w:val="20"/>
        </w:rPr>
      </w:pPr>
    </w:p>
    <w:p w14:paraId="3BAB80AB" w14:textId="77777777" w:rsidR="00C34D54" w:rsidRDefault="00C34D54" w:rsidP="00A018AA">
      <w:pPr>
        <w:jc w:val="both"/>
        <w:rPr>
          <w:rFonts w:eastAsia="Times New Roman" w:cstheme="minorHAnsi"/>
          <w:color w:val="2D3845"/>
          <w:sz w:val="20"/>
          <w:szCs w:val="20"/>
        </w:rPr>
      </w:pPr>
    </w:p>
    <w:p w14:paraId="3D73E2F5" w14:textId="77777777" w:rsidR="00C34D54" w:rsidRDefault="00C34D54" w:rsidP="00A018AA">
      <w:pPr>
        <w:jc w:val="both"/>
        <w:rPr>
          <w:rFonts w:eastAsia="Times New Roman" w:cstheme="minorHAnsi"/>
          <w:color w:val="2D3845"/>
          <w:sz w:val="20"/>
          <w:szCs w:val="20"/>
        </w:rPr>
      </w:pPr>
    </w:p>
    <w:p w14:paraId="21D6ABBF" w14:textId="77777777" w:rsidR="00C34D54" w:rsidRDefault="00C34D54" w:rsidP="00A018AA">
      <w:pPr>
        <w:jc w:val="both"/>
        <w:rPr>
          <w:rFonts w:eastAsia="Times New Roman" w:cstheme="minorHAnsi"/>
          <w:color w:val="2D3845"/>
          <w:sz w:val="20"/>
          <w:szCs w:val="20"/>
        </w:rPr>
      </w:pPr>
    </w:p>
    <w:p w14:paraId="43877097" w14:textId="77777777" w:rsidR="00C34D54" w:rsidRDefault="00C34D54" w:rsidP="00A018AA">
      <w:pPr>
        <w:jc w:val="both"/>
        <w:rPr>
          <w:rFonts w:eastAsia="Times New Roman" w:cstheme="minorHAnsi"/>
          <w:color w:val="2D3845"/>
          <w:sz w:val="20"/>
          <w:szCs w:val="20"/>
        </w:rPr>
      </w:pPr>
    </w:p>
    <w:p w14:paraId="3DF71F28" w14:textId="77777777" w:rsidR="00C34D54" w:rsidRDefault="00C34D54" w:rsidP="00A018AA">
      <w:pPr>
        <w:jc w:val="both"/>
        <w:rPr>
          <w:rFonts w:eastAsia="Times New Roman" w:cstheme="minorHAnsi"/>
          <w:color w:val="2D3845"/>
          <w:sz w:val="20"/>
          <w:szCs w:val="20"/>
        </w:rPr>
      </w:pPr>
    </w:p>
    <w:p w14:paraId="4C731440" w14:textId="77777777" w:rsidR="00C34D54" w:rsidRDefault="00C34D54" w:rsidP="00A018AA">
      <w:pPr>
        <w:jc w:val="both"/>
        <w:rPr>
          <w:rFonts w:eastAsia="Times New Roman" w:cstheme="minorHAnsi"/>
          <w:color w:val="2D3845"/>
          <w:sz w:val="20"/>
          <w:szCs w:val="20"/>
        </w:rPr>
      </w:pPr>
    </w:p>
    <w:p w14:paraId="75DCC977" w14:textId="77777777" w:rsidR="00C34D54" w:rsidRDefault="00C34D54" w:rsidP="00A018AA">
      <w:pPr>
        <w:jc w:val="both"/>
        <w:rPr>
          <w:rFonts w:eastAsia="Times New Roman" w:cstheme="minorHAnsi"/>
          <w:color w:val="2D3845"/>
          <w:sz w:val="20"/>
          <w:szCs w:val="20"/>
        </w:rPr>
      </w:pPr>
    </w:p>
    <w:p w14:paraId="3229E1DA" w14:textId="77777777" w:rsidR="00C34D54" w:rsidRDefault="00C34D54" w:rsidP="00A018AA">
      <w:pPr>
        <w:jc w:val="both"/>
        <w:rPr>
          <w:rFonts w:eastAsia="Times New Roman" w:cstheme="minorHAnsi"/>
          <w:color w:val="2D3845"/>
          <w:sz w:val="20"/>
          <w:szCs w:val="20"/>
        </w:rPr>
      </w:pPr>
    </w:p>
    <w:p w14:paraId="0BCA3959" w14:textId="77777777" w:rsidR="00C34D54" w:rsidRDefault="00C34D54" w:rsidP="00A018AA">
      <w:pPr>
        <w:jc w:val="both"/>
        <w:rPr>
          <w:rFonts w:eastAsia="Times New Roman" w:cstheme="minorHAnsi"/>
          <w:color w:val="2D3845"/>
          <w:sz w:val="20"/>
          <w:szCs w:val="20"/>
        </w:rPr>
      </w:pPr>
    </w:p>
    <w:p w14:paraId="6806B3F1" w14:textId="77777777" w:rsidR="00C34D54" w:rsidRDefault="00C34D54" w:rsidP="00A018AA">
      <w:pPr>
        <w:jc w:val="both"/>
        <w:rPr>
          <w:rFonts w:eastAsia="Times New Roman" w:cstheme="minorHAnsi"/>
          <w:color w:val="2D3845"/>
          <w:sz w:val="20"/>
          <w:szCs w:val="20"/>
        </w:rPr>
      </w:pPr>
    </w:p>
    <w:p w14:paraId="64320F9F" w14:textId="77777777" w:rsidR="00C34D54" w:rsidRDefault="00C34D54" w:rsidP="00A018AA">
      <w:pPr>
        <w:jc w:val="both"/>
        <w:rPr>
          <w:rFonts w:eastAsia="Times New Roman" w:cstheme="minorHAnsi"/>
          <w:color w:val="2D3845"/>
          <w:sz w:val="20"/>
          <w:szCs w:val="20"/>
        </w:rPr>
      </w:pPr>
    </w:p>
    <w:p w14:paraId="6F8E3641" w14:textId="77777777" w:rsidR="00C34D54" w:rsidRDefault="00C34D54" w:rsidP="00A018AA">
      <w:pPr>
        <w:jc w:val="both"/>
        <w:rPr>
          <w:rFonts w:eastAsia="Times New Roman" w:cstheme="minorHAnsi"/>
          <w:color w:val="2D3845"/>
          <w:sz w:val="20"/>
          <w:szCs w:val="20"/>
        </w:rPr>
      </w:pPr>
    </w:p>
    <w:p w14:paraId="3DC4403E" w14:textId="77777777" w:rsidR="00C34D54" w:rsidRDefault="00C34D54" w:rsidP="00A018AA">
      <w:pPr>
        <w:jc w:val="both"/>
        <w:rPr>
          <w:rFonts w:eastAsia="Times New Roman" w:cstheme="minorHAnsi"/>
          <w:color w:val="2D3845"/>
          <w:sz w:val="20"/>
          <w:szCs w:val="20"/>
        </w:rPr>
      </w:pPr>
    </w:p>
    <w:p w14:paraId="2CE16244" w14:textId="77777777" w:rsidR="00C34D54" w:rsidRDefault="00C34D54" w:rsidP="00A018AA">
      <w:pPr>
        <w:jc w:val="both"/>
        <w:rPr>
          <w:rFonts w:eastAsia="Times New Roman" w:cstheme="minorHAnsi"/>
          <w:color w:val="2D3845"/>
          <w:sz w:val="20"/>
          <w:szCs w:val="20"/>
        </w:rPr>
      </w:pPr>
    </w:p>
    <w:p w14:paraId="5D839914" w14:textId="77777777" w:rsidR="00C34D54" w:rsidRDefault="00C34D54" w:rsidP="00A018AA">
      <w:pPr>
        <w:jc w:val="both"/>
        <w:rPr>
          <w:rFonts w:eastAsia="Times New Roman" w:cstheme="minorHAnsi"/>
          <w:color w:val="2D3845"/>
          <w:sz w:val="20"/>
          <w:szCs w:val="20"/>
        </w:rPr>
      </w:pPr>
    </w:p>
    <w:p w14:paraId="1C946DF5" w14:textId="77777777" w:rsidR="00C34D54" w:rsidRDefault="00C34D54" w:rsidP="00A018AA">
      <w:pPr>
        <w:jc w:val="both"/>
        <w:rPr>
          <w:rFonts w:eastAsia="Times New Roman" w:cstheme="minorHAnsi"/>
          <w:color w:val="2D3845"/>
          <w:sz w:val="20"/>
          <w:szCs w:val="20"/>
        </w:rPr>
      </w:pPr>
    </w:p>
    <w:p w14:paraId="054B13BE" w14:textId="77777777" w:rsidR="00C34D54" w:rsidRDefault="00C34D54" w:rsidP="00A018AA">
      <w:pPr>
        <w:jc w:val="both"/>
        <w:rPr>
          <w:rFonts w:eastAsia="Times New Roman" w:cstheme="minorHAnsi"/>
          <w:color w:val="2D3845"/>
          <w:sz w:val="20"/>
          <w:szCs w:val="20"/>
        </w:rPr>
      </w:pPr>
    </w:p>
    <w:p w14:paraId="2C411B4B" w14:textId="77777777" w:rsidR="00C34D54" w:rsidRDefault="00C34D54" w:rsidP="00A018AA">
      <w:pPr>
        <w:jc w:val="both"/>
        <w:rPr>
          <w:rFonts w:eastAsia="Times New Roman" w:cstheme="minorHAnsi"/>
          <w:color w:val="2D3845"/>
          <w:sz w:val="20"/>
          <w:szCs w:val="20"/>
        </w:rPr>
      </w:pPr>
    </w:p>
    <w:p w14:paraId="58C0D9B9" w14:textId="77777777" w:rsidR="00C34D54" w:rsidRDefault="00C34D54" w:rsidP="00A018AA">
      <w:pPr>
        <w:jc w:val="both"/>
        <w:rPr>
          <w:rFonts w:eastAsia="Times New Roman" w:cstheme="minorHAnsi"/>
          <w:color w:val="2D3845"/>
          <w:sz w:val="20"/>
          <w:szCs w:val="20"/>
        </w:rPr>
      </w:pPr>
    </w:p>
    <w:p w14:paraId="796D6100" w14:textId="77777777" w:rsidR="00C34D54" w:rsidRDefault="00C34D54" w:rsidP="00A018AA">
      <w:pPr>
        <w:jc w:val="both"/>
        <w:rPr>
          <w:rFonts w:eastAsia="Times New Roman" w:cstheme="minorHAnsi"/>
          <w:color w:val="2D3845"/>
          <w:sz w:val="20"/>
          <w:szCs w:val="20"/>
        </w:rPr>
      </w:pPr>
    </w:p>
    <w:p w14:paraId="742F322F" w14:textId="77777777" w:rsidR="00C34D54" w:rsidRDefault="00C34D54" w:rsidP="00A018AA">
      <w:pPr>
        <w:jc w:val="both"/>
        <w:rPr>
          <w:rFonts w:eastAsia="Times New Roman" w:cstheme="minorHAnsi"/>
          <w:color w:val="2D3845"/>
          <w:sz w:val="20"/>
          <w:szCs w:val="20"/>
        </w:rPr>
      </w:pPr>
    </w:p>
    <w:p w14:paraId="51A53893" w14:textId="77777777" w:rsidR="00C34D54" w:rsidRDefault="00C34D54" w:rsidP="00A018AA">
      <w:pPr>
        <w:jc w:val="both"/>
        <w:rPr>
          <w:rFonts w:eastAsia="Times New Roman" w:cstheme="minorHAnsi"/>
          <w:color w:val="2D3845"/>
          <w:sz w:val="20"/>
          <w:szCs w:val="20"/>
        </w:rPr>
      </w:pPr>
    </w:p>
    <w:p w14:paraId="4A7830D9" w14:textId="77777777" w:rsidR="00C34D54" w:rsidRDefault="00C34D54" w:rsidP="00A018AA">
      <w:pPr>
        <w:jc w:val="both"/>
        <w:rPr>
          <w:rFonts w:eastAsia="Times New Roman" w:cstheme="minorHAnsi"/>
          <w:color w:val="2D3845"/>
          <w:sz w:val="20"/>
          <w:szCs w:val="20"/>
        </w:rPr>
      </w:pPr>
    </w:p>
    <w:p w14:paraId="7FF6DFAD" w14:textId="77777777" w:rsidR="00C34D54" w:rsidRDefault="00C34D54" w:rsidP="00A018AA">
      <w:pPr>
        <w:jc w:val="both"/>
        <w:rPr>
          <w:rFonts w:eastAsia="Times New Roman" w:cstheme="minorHAnsi"/>
          <w:color w:val="2D3845"/>
          <w:sz w:val="20"/>
          <w:szCs w:val="20"/>
        </w:rPr>
      </w:pPr>
    </w:p>
    <w:p w14:paraId="3CEFF0CD" w14:textId="77777777" w:rsidR="00C34D54" w:rsidRDefault="00C34D54" w:rsidP="00A018AA">
      <w:pPr>
        <w:jc w:val="both"/>
        <w:rPr>
          <w:rFonts w:eastAsia="Times New Roman" w:cstheme="minorHAnsi"/>
          <w:color w:val="2D3845"/>
          <w:sz w:val="20"/>
          <w:szCs w:val="20"/>
        </w:rPr>
      </w:pPr>
    </w:p>
    <w:p w14:paraId="5BF5B32D" w14:textId="77777777" w:rsidR="00C34D54" w:rsidRDefault="00C34D54" w:rsidP="00A018AA">
      <w:pPr>
        <w:jc w:val="both"/>
        <w:rPr>
          <w:rFonts w:eastAsia="Times New Roman" w:cstheme="minorHAnsi"/>
          <w:color w:val="2D3845"/>
          <w:sz w:val="20"/>
          <w:szCs w:val="20"/>
        </w:rPr>
      </w:pPr>
    </w:p>
    <w:p w14:paraId="7BE7A2DB" w14:textId="77777777" w:rsidR="00C34D54" w:rsidRDefault="00C34D54" w:rsidP="00A018AA">
      <w:pPr>
        <w:jc w:val="both"/>
        <w:rPr>
          <w:rFonts w:eastAsia="Times New Roman" w:cstheme="minorHAnsi"/>
          <w:color w:val="2D3845"/>
          <w:sz w:val="20"/>
          <w:szCs w:val="20"/>
        </w:rPr>
      </w:pPr>
    </w:p>
    <w:p w14:paraId="005F9FC7" w14:textId="77777777" w:rsidR="00C34D54" w:rsidRDefault="00C34D54" w:rsidP="00A018AA">
      <w:pPr>
        <w:jc w:val="both"/>
        <w:rPr>
          <w:rFonts w:eastAsia="Times New Roman" w:cstheme="minorHAnsi"/>
          <w:color w:val="2D3845"/>
          <w:sz w:val="20"/>
          <w:szCs w:val="20"/>
        </w:rPr>
      </w:pPr>
    </w:p>
    <w:p w14:paraId="6F813E47" w14:textId="77777777" w:rsidR="00C34D54" w:rsidRDefault="00C34D54" w:rsidP="00A018AA">
      <w:pPr>
        <w:jc w:val="both"/>
        <w:rPr>
          <w:rFonts w:eastAsia="Times New Roman" w:cstheme="minorHAnsi"/>
          <w:color w:val="2D3845"/>
          <w:sz w:val="20"/>
          <w:szCs w:val="20"/>
        </w:rPr>
      </w:pPr>
    </w:p>
    <w:p w14:paraId="4C3F1158" w14:textId="77777777" w:rsidR="00C34D54" w:rsidRDefault="00C34D54" w:rsidP="00A018AA">
      <w:pPr>
        <w:jc w:val="both"/>
        <w:rPr>
          <w:rFonts w:eastAsia="Times New Roman" w:cstheme="minorHAnsi"/>
          <w:color w:val="2D3845"/>
          <w:sz w:val="20"/>
          <w:szCs w:val="20"/>
        </w:rPr>
      </w:pPr>
    </w:p>
    <w:p w14:paraId="2A89463F" w14:textId="77777777" w:rsidR="00C34D54" w:rsidRDefault="00C34D54" w:rsidP="00A018AA">
      <w:pPr>
        <w:jc w:val="both"/>
        <w:rPr>
          <w:rFonts w:eastAsia="Times New Roman" w:cstheme="minorHAnsi"/>
          <w:color w:val="2D3845"/>
          <w:sz w:val="20"/>
          <w:szCs w:val="20"/>
        </w:rPr>
      </w:pPr>
    </w:p>
    <w:p w14:paraId="6F589A3A" w14:textId="77777777" w:rsidR="00C34D54" w:rsidRDefault="00C34D54" w:rsidP="00A018AA">
      <w:pPr>
        <w:jc w:val="both"/>
        <w:rPr>
          <w:rFonts w:eastAsia="Times New Roman" w:cstheme="minorHAnsi"/>
          <w:color w:val="2D3845"/>
          <w:sz w:val="20"/>
          <w:szCs w:val="20"/>
        </w:rPr>
      </w:pPr>
    </w:p>
    <w:p w14:paraId="35219DE1" w14:textId="77777777" w:rsidR="00C34D54" w:rsidRDefault="00C34D54" w:rsidP="00A018AA">
      <w:pPr>
        <w:jc w:val="both"/>
        <w:rPr>
          <w:rFonts w:eastAsia="Times New Roman" w:cstheme="minorHAnsi"/>
          <w:color w:val="2D3845"/>
          <w:sz w:val="20"/>
          <w:szCs w:val="20"/>
        </w:rPr>
      </w:pPr>
    </w:p>
    <w:p w14:paraId="65B28F7C" w14:textId="77777777" w:rsidR="00C34D54" w:rsidRDefault="00C34D54" w:rsidP="00A018AA">
      <w:pPr>
        <w:jc w:val="both"/>
        <w:rPr>
          <w:rFonts w:eastAsia="Times New Roman" w:cstheme="minorHAnsi"/>
          <w:color w:val="2D3845"/>
          <w:sz w:val="20"/>
          <w:szCs w:val="20"/>
        </w:rPr>
      </w:pPr>
    </w:p>
    <w:p w14:paraId="0E378495" w14:textId="77777777" w:rsidR="00C34D54" w:rsidRDefault="00C34D54" w:rsidP="00A018AA">
      <w:pPr>
        <w:jc w:val="both"/>
        <w:rPr>
          <w:rFonts w:eastAsia="Times New Roman" w:cstheme="minorHAnsi"/>
          <w:color w:val="2D3845"/>
          <w:sz w:val="20"/>
          <w:szCs w:val="20"/>
        </w:rPr>
      </w:pPr>
    </w:p>
    <w:p w14:paraId="02E5F743" w14:textId="77777777" w:rsidR="00C34D54" w:rsidRDefault="00C34D54" w:rsidP="00A018AA">
      <w:pPr>
        <w:jc w:val="both"/>
        <w:rPr>
          <w:rFonts w:eastAsia="Times New Roman" w:cstheme="minorHAnsi"/>
          <w:color w:val="2D3845"/>
          <w:sz w:val="20"/>
          <w:szCs w:val="20"/>
        </w:rPr>
      </w:pPr>
    </w:p>
    <w:p w14:paraId="4B4B827B" w14:textId="77777777" w:rsidR="00C34D54" w:rsidRDefault="00C34D54" w:rsidP="00A018AA">
      <w:pPr>
        <w:jc w:val="both"/>
        <w:rPr>
          <w:rFonts w:eastAsia="Times New Roman" w:cstheme="minorHAnsi"/>
          <w:color w:val="2D3845"/>
          <w:sz w:val="20"/>
          <w:szCs w:val="20"/>
        </w:rPr>
      </w:pPr>
    </w:p>
    <w:p w14:paraId="2AD98AEB" w14:textId="77777777" w:rsidR="00C34D54" w:rsidRDefault="00C34D54" w:rsidP="00A018AA">
      <w:pPr>
        <w:jc w:val="both"/>
        <w:rPr>
          <w:rFonts w:eastAsia="Times New Roman" w:cstheme="minorHAnsi"/>
          <w:color w:val="2D3845"/>
          <w:sz w:val="20"/>
          <w:szCs w:val="20"/>
        </w:rPr>
      </w:pPr>
    </w:p>
    <w:p w14:paraId="76B328DE" w14:textId="77777777" w:rsidR="00C34D54" w:rsidRDefault="00C34D54" w:rsidP="00A018AA">
      <w:pPr>
        <w:jc w:val="both"/>
        <w:rPr>
          <w:rFonts w:eastAsia="Times New Roman" w:cstheme="minorHAnsi"/>
          <w:color w:val="2D3845"/>
          <w:sz w:val="20"/>
          <w:szCs w:val="20"/>
        </w:rPr>
      </w:pPr>
    </w:p>
    <w:p w14:paraId="5233C223" w14:textId="77777777" w:rsidR="00C34D54" w:rsidRDefault="00C34D54" w:rsidP="00A018AA">
      <w:pPr>
        <w:jc w:val="both"/>
        <w:rPr>
          <w:rFonts w:eastAsia="Times New Roman" w:cstheme="minorHAnsi"/>
          <w:color w:val="2D3845"/>
          <w:sz w:val="20"/>
          <w:szCs w:val="20"/>
        </w:rPr>
      </w:pPr>
    </w:p>
    <w:p w14:paraId="26AB8B5D" w14:textId="77777777" w:rsidR="00C34D54" w:rsidRDefault="00C34D54" w:rsidP="00A018AA">
      <w:pPr>
        <w:jc w:val="both"/>
        <w:rPr>
          <w:rFonts w:eastAsia="Times New Roman" w:cstheme="minorHAnsi"/>
          <w:color w:val="2D3845"/>
          <w:sz w:val="20"/>
          <w:szCs w:val="20"/>
        </w:rPr>
      </w:pPr>
    </w:p>
    <w:p w14:paraId="1E0E2FAD" w14:textId="77777777" w:rsidR="00C34D54" w:rsidRDefault="00C34D54" w:rsidP="00A018AA">
      <w:pPr>
        <w:jc w:val="both"/>
        <w:rPr>
          <w:rFonts w:eastAsia="Times New Roman" w:cstheme="minorHAnsi"/>
          <w:color w:val="2D3845"/>
          <w:sz w:val="20"/>
          <w:szCs w:val="20"/>
        </w:rPr>
      </w:pPr>
    </w:p>
    <w:p w14:paraId="2147BEDD" w14:textId="77777777" w:rsidR="00C34D54" w:rsidRDefault="00C34D54" w:rsidP="00A018AA">
      <w:pPr>
        <w:jc w:val="both"/>
        <w:rPr>
          <w:rFonts w:eastAsia="Times New Roman" w:cstheme="minorHAnsi"/>
          <w:color w:val="2D3845"/>
          <w:sz w:val="20"/>
          <w:szCs w:val="20"/>
        </w:rPr>
      </w:pPr>
    </w:p>
    <w:p w14:paraId="5871F4E8" w14:textId="77777777" w:rsidR="00C34D54" w:rsidRDefault="00C34D54" w:rsidP="00A018AA">
      <w:pPr>
        <w:jc w:val="both"/>
        <w:rPr>
          <w:rFonts w:eastAsia="Times New Roman" w:cstheme="minorHAnsi"/>
          <w:color w:val="2D3845"/>
          <w:sz w:val="20"/>
          <w:szCs w:val="20"/>
        </w:rPr>
      </w:pPr>
    </w:p>
    <w:p w14:paraId="26CD5335" w14:textId="77777777" w:rsidR="00C34D54" w:rsidRDefault="00C34D54" w:rsidP="00A018AA">
      <w:pPr>
        <w:jc w:val="both"/>
        <w:rPr>
          <w:rFonts w:eastAsia="Times New Roman" w:cstheme="minorHAnsi"/>
          <w:color w:val="2D3845"/>
          <w:sz w:val="20"/>
          <w:szCs w:val="20"/>
        </w:rPr>
      </w:pPr>
    </w:p>
    <w:p w14:paraId="2DFDD373" w14:textId="77777777" w:rsidR="00C34D54" w:rsidRDefault="00C34D54" w:rsidP="00C34D54">
      <w:pPr>
        <w:jc w:val="both"/>
        <w:rPr>
          <w:rFonts w:eastAsia="Times New Roman" w:cstheme="minorHAnsi"/>
          <w:b/>
          <w:bCs/>
          <w:color w:val="2D3845"/>
          <w:sz w:val="20"/>
          <w:szCs w:val="20"/>
        </w:rPr>
      </w:pPr>
      <w:r w:rsidRPr="00A018AA">
        <w:rPr>
          <w:rFonts w:eastAsia="Times New Roman" w:cstheme="minorHAnsi"/>
          <w:b/>
          <w:bCs/>
          <w:color w:val="2D3845"/>
          <w:sz w:val="20"/>
          <w:szCs w:val="20"/>
        </w:rPr>
        <w:lastRenderedPageBreak/>
        <w:t xml:space="preserve">LESSON </w:t>
      </w:r>
      <w:r>
        <w:rPr>
          <w:rFonts w:eastAsia="Times New Roman" w:cstheme="minorHAnsi"/>
          <w:b/>
          <w:bCs/>
          <w:color w:val="2D3845"/>
          <w:sz w:val="20"/>
          <w:szCs w:val="20"/>
        </w:rPr>
        <w:t>10</w:t>
      </w:r>
      <w:r w:rsidRPr="00A018AA">
        <w:rPr>
          <w:rFonts w:eastAsia="Times New Roman" w:cstheme="minorHAnsi"/>
          <w:b/>
          <w:bCs/>
          <w:color w:val="2D3845"/>
          <w:sz w:val="20"/>
          <w:szCs w:val="20"/>
        </w:rPr>
        <w:t xml:space="preserve"> | </w:t>
      </w:r>
      <w:r>
        <w:rPr>
          <w:rFonts w:eastAsia="Times New Roman" w:cstheme="minorHAnsi"/>
          <w:b/>
          <w:bCs/>
          <w:color w:val="2D3845"/>
          <w:sz w:val="20"/>
          <w:szCs w:val="20"/>
        </w:rPr>
        <w:t>Iterative Structures</w:t>
      </w:r>
    </w:p>
    <w:p w14:paraId="7DA5A948" w14:textId="77777777" w:rsidR="00C34D54" w:rsidRDefault="00C34D54" w:rsidP="00C34D54">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1</w:t>
      </w:r>
    </w:p>
    <w:p w14:paraId="575C2C6F" w14:textId="77777777" w:rsidR="00C34D54" w:rsidRDefault="00C34D54" w:rsidP="00C34D54">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Iterative Structure</w:t>
      </w:r>
    </w:p>
    <w:p w14:paraId="06219324"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Iterative structures, commonly known as loops, are fundamental programming constructs that allow you to repeat a code block multiple times based on specified conditions. They are essential for automating repetitive tasks and controlling program flow. This guide provides an introduction to iterative structures in C, explains their syntax and usage, demonstrates code snippets illustrating their placement, discusses different types of loops, and highlights the importance of loops in programming.</w:t>
      </w:r>
    </w:p>
    <w:p w14:paraId="5116865F" w14:textId="77777777" w:rsidR="00C34D54" w:rsidRPr="00C34D54" w:rsidRDefault="00C34D54" w:rsidP="00C34D54">
      <w:pPr>
        <w:jc w:val="both"/>
        <w:rPr>
          <w:rFonts w:eastAsia="Times New Roman" w:cstheme="minorHAnsi"/>
          <w:b/>
          <w:bCs/>
          <w:color w:val="2D3845"/>
          <w:sz w:val="20"/>
          <w:szCs w:val="20"/>
        </w:rPr>
      </w:pPr>
    </w:p>
    <w:p w14:paraId="682DD07D"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Syntax and Usage</w:t>
      </w:r>
    </w:p>
    <w:p w14:paraId="40A42D6B"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 xml:space="preserve">In C, there are </w:t>
      </w:r>
      <w:r w:rsidRPr="00C34D54">
        <w:rPr>
          <w:rFonts w:eastAsia="Times New Roman" w:cstheme="minorHAnsi"/>
          <w:b/>
          <w:bCs/>
          <w:color w:val="2D3845"/>
          <w:sz w:val="20"/>
          <w:szCs w:val="20"/>
        </w:rPr>
        <w:t>three types of loops:</w:t>
      </w:r>
      <w:r w:rsidRPr="00C34D54">
        <w:rPr>
          <w:rFonts w:eastAsia="Times New Roman" w:cstheme="minorHAnsi"/>
          <w:color w:val="2D3845"/>
          <w:sz w:val="20"/>
          <w:szCs w:val="20"/>
        </w:rPr>
        <w:t xml:space="preserve"> </w:t>
      </w:r>
      <w:r w:rsidRPr="00C34D54">
        <w:rPr>
          <w:rFonts w:eastAsia="Times New Roman" w:cstheme="minorHAnsi"/>
          <w:b/>
          <w:bCs/>
          <w:color w:val="2D3845"/>
          <w:sz w:val="20"/>
          <w:szCs w:val="20"/>
        </w:rPr>
        <w:t xml:space="preserve">while, do...while, and for. </w:t>
      </w:r>
      <w:r w:rsidRPr="00C34D54">
        <w:rPr>
          <w:rFonts w:eastAsia="Times New Roman" w:cstheme="minorHAnsi"/>
          <w:color w:val="2D3845"/>
          <w:sz w:val="20"/>
          <w:szCs w:val="20"/>
        </w:rPr>
        <w:t>Each loop type has its own syntax and is suitable for different scenarios.</w:t>
      </w:r>
    </w:p>
    <w:p w14:paraId="756F2BD3" w14:textId="77777777" w:rsidR="00C34D54" w:rsidRPr="00C34D54" w:rsidRDefault="00C34D54" w:rsidP="00C34D54">
      <w:pPr>
        <w:jc w:val="both"/>
        <w:rPr>
          <w:rFonts w:eastAsia="Times New Roman" w:cstheme="minorHAnsi"/>
          <w:b/>
          <w:bCs/>
          <w:color w:val="2D3845"/>
          <w:sz w:val="20"/>
          <w:szCs w:val="20"/>
        </w:rPr>
      </w:pPr>
    </w:p>
    <w:p w14:paraId="44F12235"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1. while loop:</w:t>
      </w:r>
    </w:p>
    <w:p w14:paraId="71BA1C19"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ab/>
        <w:t>while (condition) {</w:t>
      </w:r>
    </w:p>
    <w:p w14:paraId="0BD4EAEA"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ab/>
        <w:t xml:space="preserve">    // Code block to be executed</w:t>
      </w:r>
    </w:p>
    <w:p w14:paraId="0244C1FE" w14:textId="77777777" w:rsid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ab/>
        <w:t>}</w:t>
      </w:r>
    </w:p>
    <w:p w14:paraId="22D2DC7B" w14:textId="77777777" w:rsidR="00C34D54" w:rsidRPr="00C34D54" w:rsidRDefault="00C34D54" w:rsidP="00C34D54">
      <w:pPr>
        <w:jc w:val="both"/>
        <w:rPr>
          <w:rFonts w:eastAsia="Times New Roman" w:cstheme="minorHAnsi"/>
          <w:b/>
          <w:bCs/>
          <w:color w:val="2D3845"/>
          <w:sz w:val="20"/>
          <w:szCs w:val="20"/>
        </w:rPr>
      </w:pPr>
    </w:p>
    <w:p w14:paraId="0E611ECD"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 xml:space="preserve">The while loop evaluates the condition before executing the code block. </w:t>
      </w:r>
      <w:r w:rsidRPr="00C34D54">
        <w:rPr>
          <w:rFonts w:eastAsia="Times New Roman" w:cstheme="minorHAnsi"/>
          <w:color w:val="2D3845"/>
          <w:sz w:val="20"/>
          <w:szCs w:val="20"/>
        </w:rPr>
        <w:t>If the condition is true, the code block is executed, and the loop continues. If the condition is false initially, the code block is never executed.</w:t>
      </w:r>
    </w:p>
    <w:p w14:paraId="3EE746DC" w14:textId="77777777" w:rsidR="00C34D54" w:rsidRPr="00C34D54" w:rsidRDefault="00C34D54" w:rsidP="00C34D54">
      <w:pPr>
        <w:jc w:val="both"/>
        <w:rPr>
          <w:rFonts w:eastAsia="Times New Roman" w:cstheme="minorHAnsi"/>
          <w:b/>
          <w:bCs/>
          <w:color w:val="2D3845"/>
          <w:sz w:val="20"/>
          <w:szCs w:val="20"/>
        </w:rPr>
      </w:pPr>
    </w:p>
    <w:p w14:paraId="49963C17"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2. do...while loop:</w:t>
      </w:r>
    </w:p>
    <w:p w14:paraId="238C13DA"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ab/>
        <w:t>do {</w:t>
      </w:r>
    </w:p>
    <w:p w14:paraId="4FE24F56"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ab/>
        <w:t xml:space="preserve">    // Code block to be executed</w:t>
      </w:r>
    </w:p>
    <w:p w14:paraId="380A7879" w14:textId="77777777" w:rsid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ab/>
        <w:t>} while (condition);</w:t>
      </w:r>
    </w:p>
    <w:p w14:paraId="04BC98D2" w14:textId="77777777" w:rsidR="00C34D54" w:rsidRPr="00C34D54" w:rsidRDefault="00C34D54" w:rsidP="00C34D54">
      <w:pPr>
        <w:jc w:val="both"/>
        <w:rPr>
          <w:rFonts w:eastAsia="Times New Roman" w:cstheme="minorHAnsi"/>
          <w:b/>
          <w:bCs/>
          <w:color w:val="2D3845"/>
          <w:sz w:val="20"/>
          <w:szCs w:val="20"/>
        </w:rPr>
      </w:pPr>
    </w:p>
    <w:p w14:paraId="523F621E"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b/>
          <w:bCs/>
          <w:color w:val="2D3845"/>
          <w:sz w:val="20"/>
          <w:szCs w:val="20"/>
        </w:rPr>
        <w:t xml:space="preserve">The do...while loop executes the code block first and then evaluates the condition. </w:t>
      </w:r>
      <w:r w:rsidRPr="00C34D54">
        <w:rPr>
          <w:rFonts w:eastAsia="Times New Roman" w:cstheme="minorHAnsi"/>
          <w:color w:val="2D3845"/>
          <w:sz w:val="20"/>
          <w:szCs w:val="20"/>
        </w:rPr>
        <w:t>If the condition is true, the loop continues, and the code block is executed again. This loop type guarantees that the code block is executed at least once.</w:t>
      </w:r>
    </w:p>
    <w:p w14:paraId="64A3EAB8" w14:textId="77777777" w:rsidR="00C34D54" w:rsidRPr="00C34D54" w:rsidRDefault="00C34D54" w:rsidP="00C34D54">
      <w:pPr>
        <w:jc w:val="both"/>
        <w:rPr>
          <w:rFonts w:eastAsia="Times New Roman" w:cstheme="minorHAnsi"/>
          <w:b/>
          <w:bCs/>
          <w:color w:val="2D3845"/>
          <w:sz w:val="20"/>
          <w:szCs w:val="20"/>
        </w:rPr>
      </w:pPr>
    </w:p>
    <w:p w14:paraId="7F707C2B"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3. for loop:</w:t>
      </w:r>
    </w:p>
    <w:p w14:paraId="195869F8"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ab/>
        <w:t>for (initialization; condition; increment) {</w:t>
      </w:r>
    </w:p>
    <w:p w14:paraId="6FE61BBE"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ab/>
        <w:t xml:space="preserve">    // Code block to be executed</w:t>
      </w:r>
    </w:p>
    <w:p w14:paraId="69C34141"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ab/>
        <w:t>}</w:t>
      </w:r>
    </w:p>
    <w:p w14:paraId="02AB56EC" w14:textId="77777777" w:rsidR="00C34D54" w:rsidRDefault="00C34D54" w:rsidP="00C34D54">
      <w:pPr>
        <w:jc w:val="both"/>
        <w:rPr>
          <w:rFonts w:eastAsia="Times New Roman" w:cstheme="minorHAnsi"/>
          <w:b/>
          <w:bCs/>
          <w:color w:val="2D3845"/>
          <w:sz w:val="20"/>
          <w:szCs w:val="20"/>
        </w:rPr>
      </w:pPr>
    </w:p>
    <w:p w14:paraId="02325C54"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 xml:space="preserve">The for loop consists of three parts: initialization, condition, and increment. </w:t>
      </w:r>
      <w:r w:rsidRPr="00C34D54">
        <w:rPr>
          <w:rFonts w:eastAsia="Times New Roman" w:cstheme="minorHAnsi"/>
          <w:color w:val="2D3845"/>
          <w:sz w:val="20"/>
          <w:szCs w:val="20"/>
        </w:rPr>
        <w:t xml:space="preserve">The </w:t>
      </w:r>
      <w:r w:rsidRPr="00C34D54">
        <w:rPr>
          <w:rFonts w:eastAsia="Times New Roman" w:cstheme="minorHAnsi"/>
          <w:b/>
          <w:bCs/>
          <w:color w:val="2D3845"/>
          <w:sz w:val="20"/>
          <w:szCs w:val="20"/>
        </w:rPr>
        <w:t>initialization</w:t>
      </w:r>
      <w:r w:rsidRPr="00C34D54">
        <w:rPr>
          <w:rFonts w:eastAsia="Times New Roman" w:cstheme="minorHAnsi"/>
          <w:color w:val="2D3845"/>
          <w:sz w:val="20"/>
          <w:szCs w:val="20"/>
        </w:rPr>
        <w:t xml:space="preserve"> is executed </w:t>
      </w:r>
      <w:r w:rsidRPr="00C34D54">
        <w:rPr>
          <w:rFonts w:eastAsia="Times New Roman" w:cstheme="minorHAnsi"/>
          <w:b/>
          <w:bCs/>
          <w:color w:val="2D3845"/>
          <w:sz w:val="20"/>
          <w:szCs w:val="20"/>
        </w:rPr>
        <w:t>only once at the beginning</w:t>
      </w:r>
      <w:r w:rsidRPr="00C34D54">
        <w:rPr>
          <w:rFonts w:eastAsia="Times New Roman" w:cstheme="minorHAnsi"/>
          <w:color w:val="2D3845"/>
          <w:sz w:val="20"/>
          <w:szCs w:val="20"/>
        </w:rPr>
        <w:t xml:space="preserve">. The </w:t>
      </w:r>
      <w:r w:rsidRPr="00C34D54">
        <w:rPr>
          <w:rFonts w:eastAsia="Times New Roman" w:cstheme="minorHAnsi"/>
          <w:b/>
          <w:bCs/>
          <w:color w:val="2D3845"/>
          <w:sz w:val="20"/>
          <w:szCs w:val="20"/>
        </w:rPr>
        <w:t>condition</w:t>
      </w:r>
      <w:r w:rsidRPr="00C34D54">
        <w:rPr>
          <w:rFonts w:eastAsia="Times New Roman" w:cstheme="minorHAnsi"/>
          <w:color w:val="2D3845"/>
          <w:sz w:val="20"/>
          <w:szCs w:val="20"/>
        </w:rPr>
        <w:t xml:space="preserve"> is evaluated </w:t>
      </w:r>
      <w:r w:rsidRPr="00C34D54">
        <w:rPr>
          <w:rFonts w:eastAsia="Times New Roman" w:cstheme="minorHAnsi"/>
          <w:b/>
          <w:bCs/>
          <w:color w:val="2D3845"/>
          <w:sz w:val="20"/>
          <w:szCs w:val="20"/>
        </w:rPr>
        <w:t>before each iteration, and if true, the code block is executed.</w:t>
      </w:r>
      <w:r w:rsidRPr="00C34D54">
        <w:rPr>
          <w:rFonts w:eastAsia="Times New Roman" w:cstheme="minorHAnsi"/>
          <w:color w:val="2D3845"/>
          <w:sz w:val="20"/>
          <w:szCs w:val="20"/>
        </w:rPr>
        <w:t xml:space="preserve"> </w:t>
      </w:r>
      <w:r w:rsidRPr="00C34D54">
        <w:rPr>
          <w:rFonts w:eastAsia="Times New Roman" w:cstheme="minorHAnsi"/>
          <w:b/>
          <w:bCs/>
          <w:color w:val="2D3845"/>
          <w:sz w:val="20"/>
          <w:szCs w:val="20"/>
        </w:rPr>
        <w:t>After each iteration</w:t>
      </w:r>
      <w:r w:rsidRPr="00C34D54">
        <w:rPr>
          <w:rFonts w:eastAsia="Times New Roman" w:cstheme="minorHAnsi"/>
          <w:color w:val="2D3845"/>
          <w:sz w:val="20"/>
          <w:szCs w:val="20"/>
        </w:rPr>
        <w:t xml:space="preserve">, the </w:t>
      </w:r>
      <w:r w:rsidRPr="00C34D54">
        <w:rPr>
          <w:rFonts w:eastAsia="Times New Roman" w:cstheme="minorHAnsi"/>
          <w:b/>
          <w:bCs/>
          <w:color w:val="2D3845"/>
          <w:sz w:val="20"/>
          <w:szCs w:val="20"/>
        </w:rPr>
        <w:t>increment</w:t>
      </w:r>
      <w:r w:rsidRPr="00C34D54">
        <w:rPr>
          <w:rFonts w:eastAsia="Times New Roman" w:cstheme="minorHAnsi"/>
          <w:color w:val="2D3845"/>
          <w:sz w:val="20"/>
          <w:szCs w:val="20"/>
        </w:rPr>
        <w:t xml:space="preserve"> is executed, and the loop continues if the condition is still true.</w:t>
      </w:r>
    </w:p>
    <w:p w14:paraId="610CA5A8" w14:textId="77777777" w:rsidR="00C34D54" w:rsidRPr="00C34D54" w:rsidRDefault="00C34D54" w:rsidP="00C34D54">
      <w:pPr>
        <w:jc w:val="both"/>
        <w:rPr>
          <w:rFonts w:eastAsia="Times New Roman" w:cstheme="minorHAnsi"/>
          <w:b/>
          <w:bCs/>
          <w:color w:val="2D3845"/>
          <w:sz w:val="20"/>
          <w:szCs w:val="20"/>
        </w:rPr>
      </w:pPr>
    </w:p>
    <w:p w14:paraId="3D3C1623"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Importance of Iterative Structures</w:t>
      </w:r>
    </w:p>
    <w:p w14:paraId="452A156E"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Iterative structures are fundamental building blocks in programming. They allow you to repeat code blocks based on conditions, which helps automate repetitive tasks and control program flow. Loops enable you to process arrays, traverse data structures, validate input, implement algorithms, and perform various other tasks efficiently. Understanding and mastering loop structures is essential for writing efficient and maintainable code.</w:t>
      </w:r>
    </w:p>
    <w:p w14:paraId="7A84F932" w14:textId="77777777" w:rsidR="00C34D54" w:rsidRDefault="00C34D54" w:rsidP="00C34D54">
      <w:pPr>
        <w:jc w:val="both"/>
        <w:rPr>
          <w:rFonts w:eastAsia="Times New Roman" w:cstheme="minorHAnsi"/>
          <w:color w:val="2D3845"/>
          <w:sz w:val="20"/>
          <w:szCs w:val="20"/>
        </w:rPr>
      </w:pPr>
    </w:p>
    <w:p w14:paraId="5A58E401" w14:textId="77777777" w:rsidR="00C34D54" w:rsidRDefault="00C34D54" w:rsidP="00C34D54">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2</w:t>
      </w:r>
    </w:p>
    <w:p w14:paraId="1F2FE97C" w14:textId="77777777" w:rsidR="00C34D54" w:rsidRDefault="00C34D54" w:rsidP="00C34D54">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While Loop</w:t>
      </w:r>
    </w:p>
    <w:p w14:paraId="0C1CFBD6" w14:textId="77777777" w:rsid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 xml:space="preserve">The </w:t>
      </w:r>
      <w:r w:rsidRPr="00C34D54">
        <w:rPr>
          <w:rFonts w:eastAsia="Times New Roman" w:cstheme="minorHAnsi"/>
          <w:b/>
          <w:bCs/>
          <w:color w:val="2D3845"/>
          <w:sz w:val="20"/>
          <w:szCs w:val="20"/>
        </w:rPr>
        <w:t>while</w:t>
      </w:r>
      <w:r w:rsidRPr="00C34D54">
        <w:rPr>
          <w:rFonts w:eastAsia="Times New Roman" w:cstheme="minorHAnsi"/>
          <w:color w:val="2D3845"/>
          <w:sz w:val="20"/>
          <w:szCs w:val="20"/>
        </w:rPr>
        <w:t xml:space="preserve"> loop is a fundamental iterative structure in C programming that allows you to repeat a code block as long as a specified condition is true. It provides a simple and flexible way to perform repetitive tasks and control program flow based on conditions. This guide explains the syntax and usage of the while loop, provides code snippets demonstrating their placement and use, and discusses the importance of using while loops in programming.</w:t>
      </w:r>
    </w:p>
    <w:p w14:paraId="4EF606A6" w14:textId="77777777" w:rsidR="00C34D54" w:rsidRDefault="00C34D54" w:rsidP="00C34D54">
      <w:pPr>
        <w:jc w:val="both"/>
        <w:rPr>
          <w:rFonts w:eastAsia="Times New Roman" w:cstheme="minorHAnsi"/>
          <w:color w:val="2D3845"/>
          <w:sz w:val="20"/>
          <w:szCs w:val="20"/>
        </w:rPr>
      </w:pPr>
    </w:p>
    <w:p w14:paraId="4F69FA33"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Syntax and Usage</w:t>
      </w:r>
    </w:p>
    <w:p w14:paraId="2FB065F2"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The syntax of the while loop in C is as follows:</w:t>
      </w:r>
    </w:p>
    <w:p w14:paraId="1D43D294" w14:textId="77777777" w:rsidR="00C34D54" w:rsidRPr="00C34D54" w:rsidRDefault="00C34D54" w:rsidP="00C34D54">
      <w:pPr>
        <w:jc w:val="both"/>
        <w:rPr>
          <w:rFonts w:eastAsia="Times New Roman" w:cstheme="minorHAnsi"/>
          <w:color w:val="2D3845"/>
          <w:sz w:val="20"/>
          <w:szCs w:val="20"/>
        </w:rPr>
      </w:pPr>
    </w:p>
    <w:p w14:paraId="4DF22D30"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while (condition) {</w:t>
      </w:r>
    </w:p>
    <w:p w14:paraId="5EBC77D5"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 xml:space="preserve">    // Code block to be executed</w:t>
      </w:r>
    </w:p>
    <w:p w14:paraId="7F4E07B5" w14:textId="77777777" w:rsid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w:t>
      </w:r>
    </w:p>
    <w:p w14:paraId="6F8AA915" w14:textId="77777777" w:rsidR="00C34D54" w:rsidRPr="00C34D54" w:rsidRDefault="00C34D54" w:rsidP="00C34D54">
      <w:pPr>
        <w:jc w:val="both"/>
        <w:rPr>
          <w:rFonts w:eastAsia="Times New Roman" w:cstheme="minorHAnsi"/>
          <w:color w:val="2D3845"/>
          <w:sz w:val="20"/>
          <w:szCs w:val="20"/>
        </w:rPr>
      </w:pPr>
    </w:p>
    <w:p w14:paraId="35856E0F"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 xml:space="preserve">The condition is evaluated before each iteration of the loop. If the condition is true, the code block is </w:t>
      </w:r>
      <w:r w:rsidRPr="00C34D54">
        <w:rPr>
          <w:rFonts w:eastAsia="Times New Roman" w:cstheme="minorHAnsi"/>
          <w:color w:val="2D3845"/>
          <w:sz w:val="20"/>
          <w:szCs w:val="20"/>
        </w:rPr>
        <w:t>executed. If the condition is false initially, the code block is skipped, and the loop terminates without executing any statements.</w:t>
      </w:r>
    </w:p>
    <w:p w14:paraId="5ADC10C9" w14:textId="77777777" w:rsidR="00C34D54" w:rsidRPr="00C34D54" w:rsidRDefault="00C34D54" w:rsidP="00C34D54">
      <w:pPr>
        <w:jc w:val="both"/>
        <w:rPr>
          <w:rFonts w:eastAsia="Times New Roman" w:cstheme="minorHAnsi"/>
          <w:color w:val="2D3845"/>
          <w:sz w:val="20"/>
          <w:szCs w:val="20"/>
        </w:rPr>
      </w:pPr>
    </w:p>
    <w:p w14:paraId="477CD8F8"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The condition can be any expression that evaluates to a boolean value (true or false). The loop continues executing the code block as long as the condition remains true. If the condition becomes false during the execution of the code block, the loop terminates, and program control moves to the next statement after the loop.</w:t>
      </w:r>
    </w:p>
    <w:p w14:paraId="1B9C75CB" w14:textId="77777777" w:rsidR="00C34D54" w:rsidRPr="00C34D54" w:rsidRDefault="00C34D54" w:rsidP="00C34D54">
      <w:pPr>
        <w:jc w:val="both"/>
        <w:rPr>
          <w:rFonts w:eastAsia="Times New Roman" w:cstheme="minorHAnsi"/>
          <w:color w:val="2D3845"/>
          <w:sz w:val="20"/>
          <w:szCs w:val="20"/>
        </w:rPr>
      </w:pPr>
    </w:p>
    <w:p w14:paraId="5C5F9C19"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Examples: Code Snippets</w:t>
      </w:r>
    </w:p>
    <w:p w14:paraId="5AF4637E" w14:textId="77777777" w:rsidR="00C34D54" w:rsidRPr="002C4170" w:rsidRDefault="00C34D54" w:rsidP="00C34D54">
      <w:pPr>
        <w:jc w:val="both"/>
        <w:rPr>
          <w:rFonts w:eastAsia="Times New Roman" w:cstheme="minorHAnsi"/>
          <w:b/>
          <w:bCs/>
          <w:color w:val="2D3845"/>
          <w:sz w:val="20"/>
          <w:szCs w:val="20"/>
        </w:rPr>
      </w:pPr>
      <w:r w:rsidRPr="002C4170">
        <w:rPr>
          <w:rFonts w:eastAsia="Times New Roman" w:cstheme="minorHAnsi"/>
          <w:b/>
          <w:bCs/>
          <w:color w:val="2D3845"/>
          <w:sz w:val="20"/>
          <w:szCs w:val="20"/>
        </w:rPr>
        <w:t>1. Basic while loop example:</w:t>
      </w:r>
    </w:p>
    <w:p w14:paraId="6C99AEA4"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int count = 0;</w:t>
      </w:r>
    </w:p>
    <w:p w14:paraId="5ECDA98F"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r>
    </w:p>
    <w:p w14:paraId="12EEC704"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while (count &lt; 5) {</w:t>
      </w:r>
    </w:p>
    <w:p w14:paraId="6D55A5CA"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 xml:space="preserve">    printf("Count: %d\n", count);</w:t>
      </w:r>
    </w:p>
    <w:p w14:paraId="09C61F36"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 xml:space="preserve">    count++;</w:t>
      </w:r>
    </w:p>
    <w:p w14:paraId="10A81298"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w:t>
      </w:r>
    </w:p>
    <w:p w14:paraId="1ADDF8A2" w14:textId="77777777" w:rsidR="00C34D54" w:rsidRDefault="00C34D54" w:rsidP="00C34D54">
      <w:pPr>
        <w:jc w:val="both"/>
        <w:rPr>
          <w:rFonts w:eastAsia="Times New Roman" w:cstheme="minorHAnsi"/>
          <w:color w:val="2D3845"/>
          <w:sz w:val="20"/>
          <w:szCs w:val="20"/>
        </w:rPr>
      </w:pPr>
    </w:p>
    <w:p w14:paraId="50982728"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In this example, the loop continues executing the code block as long as the count is less than 5. It prints the value of count and increments it by 1 in each iteration.</w:t>
      </w:r>
    </w:p>
    <w:p w14:paraId="78230E3B" w14:textId="77777777" w:rsidR="00C34D54" w:rsidRPr="00C34D54" w:rsidRDefault="00C34D54" w:rsidP="00C34D54">
      <w:pPr>
        <w:jc w:val="both"/>
        <w:rPr>
          <w:rFonts w:eastAsia="Times New Roman" w:cstheme="minorHAnsi"/>
          <w:color w:val="2D3845"/>
          <w:sz w:val="20"/>
          <w:szCs w:val="20"/>
        </w:rPr>
      </w:pPr>
    </w:p>
    <w:p w14:paraId="73E5F26E" w14:textId="77777777" w:rsidR="00C34D54" w:rsidRPr="002C4170" w:rsidRDefault="00C34D54" w:rsidP="00C34D54">
      <w:pPr>
        <w:jc w:val="both"/>
        <w:rPr>
          <w:rFonts w:eastAsia="Times New Roman" w:cstheme="minorHAnsi"/>
          <w:b/>
          <w:bCs/>
          <w:color w:val="2D3845"/>
          <w:sz w:val="20"/>
          <w:szCs w:val="20"/>
        </w:rPr>
      </w:pPr>
      <w:r w:rsidRPr="002C4170">
        <w:rPr>
          <w:rFonts w:eastAsia="Times New Roman" w:cstheme="minorHAnsi"/>
          <w:b/>
          <w:bCs/>
          <w:color w:val="2D3845"/>
          <w:sz w:val="20"/>
          <w:szCs w:val="20"/>
        </w:rPr>
        <w:t>2. Condition becoming false initially:</w:t>
      </w:r>
    </w:p>
    <w:p w14:paraId="57924FAF"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int num = 10;</w:t>
      </w:r>
    </w:p>
    <w:p w14:paraId="2307D1CE"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r>
    </w:p>
    <w:p w14:paraId="7E088E85"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while (num &lt; 5) {</w:t>
      </w:r>
    </w:p>
    <w:p w14:paraId="2950777C"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 xml:space="preserve">    printf("This statement is never executed\n");</w:t>
      </w:r>
    </w:p>
    <w:p w14:paraId="0F048A92"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ab/>
        <w:t>}</w:t>
      </w:r>
    </w:p>
    <w:p w14:paraId="3C44B132" w14:textId="77777777" w:rsidR="00C34D54" w:rsidRDefault="00C34D54" w:rsidP="00C34D54">
      <w:pPr>
        <w:jc w:val="both"/>
        <w:rPr>
          <w:rFonts w:eastAsia="Times New Roman" w:cstheme="minorHAnsi"/>
          <w:color w:val="2D3845"/>
          <w:sz w:val="20"/>
          <w:szCs w:val="20"/>
        </w:rPr>
      </w:pPr>
    </w:p>
    <w:p w14:paraId="324EA0CF"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Since the condition num &lt; 5 is false initially, the code block is skipped, and the loop terminates immediately without executing any statements.</w:t>
      </w:r>
    </w:p>
    <w:p w14:paraId="0D7BF048" w14:textId="77777777" w:rsidR="00C34D54" w:rsidRPr="00C34D54" w:rsidRDefault="00C34D54" w:rsidP="00C34D54">
      <w:pPr>
        <w:jc w:val="both"/>
        <w:rPr>
          <w:rFonts w:eastAsia="Times New Roman" w:cstheme="minorHAnsi"/>
          <w:color w:val="2D3845"/>
          <w:sz w:val="20"/>
          <w:szCs w:val="20"/>
        </w:rPr>
      </w:pPr>
    </w:p>
    <w:p w14:paraId="66BDADC8" w14:textId="77777777" w:rsidR="00C34D54" w:rsidRPr="00C34D54" w:rsidRDefault="00C34D54" w:rsidP="00C34D54">
      <w:pPr>
        <w:jc w:val="both"/>
        <w:rPr>
          <w:rFonts w:eastAsia="Times New Roman" w:cstheme="minorHAnsi"/>
          <w:b/>
          <w:bCs/>
          <w:color w:val="2D3845"/>
          <w:sz w:val="20"/>
          <w:szCs w:val="20"/>
        </w:rPr>
      </w:pPr>
      <w:r w:rsidRPr="00C34D54">
        <w:rPr>
          <w:rFonts w:eastAsia="Times New Roman" w:cstheme="minorHAnsi"/>
          <w:b/>
          <w:bCs/>
          <w:color w:val="2D3845"/>
          <w:sz w:val="20"/>
          <w:szCs w:val="20"/>
        </w:rPr>
        <w:t>Importance of While Loops</w:t>
      </w:r>
    </w:p>
    <w:p w14:paraId="15C0B145"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 xml:space="preserve">While loops are essential in programming as they allow you to repeat a code block until a specified condition becomes false. They provide a powerful mechanism for executing repetitive tasks and implementing dynamic behavior in your programs. </w:t>
      </w:r>
      <w:r w:rsidRPr="00C34D54">
        <w:rPr>
          <w:rFonts w:eastAsia="Times New Roman" w:cstheme="minorHAnsi"/>
          <w:color w:val="2D3845"/>
          <w:sz w:val="20"/>
          <w:szCs w:val="20"/>
        </w:rPr>
        <w:lastRenderedPageBreak/>
        <w:t>While loops are commonly used for tasks such as reading input, validating user input, traversing data structures, and implementing algorithms that require repeated execution.</w:t>
      </w:r>
    </w:p>
    <w:p w14:paraId="1C5D4EDA" w14:textId="77777777" w:rsidR="00C34D54" w:rsidRPr="00C34D54" w:rsidRDefault="00C34D54" w:rsidP="00C34D54">
      <w:pPr>
        <w:jc w:val="both"/>
        <w:rPr>
          <w:rFonts w:eastAsia="Times New Roman" w:cstheme="minorHAnsi"/>
          <w:color w:val="2D3845"/>
          <w:sz w:val="20"/>
          <w:szCs w:val="20"/>
        </w:rPr>
      </w:pPr>
    </w:p>
    <w:p w14:paraId="42A6D02B" w14:textId="77777777" w:rsidR="00C34D54" w:rsidRPr="00C34D54" w:rsidRDefault="00C34D54" w:rsidP="00C34D54">
      <w:pPr>
        <w:jc w:val="both"/>
        <w:rPr>
          <w:rFonts w:eastAsia="Times New Roman" w:cstheme="minorHAnsi"/>
          <w:color w:val="2D3845"/>
          <w:sz w:val="20"/>
          <w:szCs w:val="20"/>
        </w:rPr>
      </w:pPr>
      <w:r w:rsidRPr="00C34D54">
        <w:rPr>
          <w:rFonts w:eastAsia="Times New Roman" w:cstheme="minorHAnsi"/>
          <w:color w:val="2D3845"/>
          <w:sz w:val="20"/>
          <w:szCs w:val="20"/>
        </w:rPr>
        <w:t>By using while loops effectively, you can automate repetitive processes, control program flow based on changing conditions, and make your code more efficient and flexible.</w:t>
      </w:r>
    </w:p>
    <w:p w14:paraId="148CECB2" w14:textId="77777777" w:rsidR="00C34D54" w:rsidRDefault="00C34D54" w:rsidP="00C34D54">
      <w:pPr>
        <w:jc w:val="both"/>
        <w:rPr>
          <w:rFonts w:eastAsia="Times New Roman" w:cstheme="minorHAnsi"/>
          <w:color w:val="2D3845"/>
          <w:sz w:val="20"/>
          <w:szCs w:val="20"/>
        </w:rPr>
      </w:pPr>
    </w:p>
    <w:p w14:paraId="7D6131CA" w14:textId="77777777" w:rsidR="002C4170" w:rsidRDefault="002C4170" w:rsidP="002C4170">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3</w:t>
      </w:r>
    </w:p>
    <w:p w14:paraId="14C01D61" w14:textId="77777777" w:rsidR="002C4170" w:rsidRDefault="002C4170" w:rsidP="002C4170">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Do-while Loop</w:t>
      </w:r>
    </w:p>
    <w:p w14:paraId="2933C39E" w14:textId="77777777" w:rsidR="002C4170" w:rsidRDefault="002C4170" w:rsidP="00C34D54">
      <w:pPr>
        <w:jc w:val="both"/>
        <w:rPr>
          <w:rFonts w:eastAsia="Times New Roman" w:cstheme="minorHAnsi"/>
          <w:color w:val="2D3845"/>
          <w:sz w:val="20"/>
          <w:szCs w:val="20"/>
        </w:rPr>
      </w:pPr>
      <w:r w:rsidRPr="002C4170">
        <w:rPr>
          <w:rFonts w:eastAsia="Times New Roman" w:cstheme="minorHAnsi"/>
          <w:color w:val="2D3845"/>
          <w:sz w:val="20"/>
          <w:szCs w:val="20"/>
        </w:rPr>
        <w:t xml:space="preserve">The </w:t>
      </w:r>
      <w:r w:rsidRPr="002C4170">
        <w:rPr>
          <w:rFonts w:eastAsia="Times New Roman" w:cstheme="minorHAnsi"/>
          <w:b/>
          <w:bCs/>
          <w:color w:val="2D3845"/>
          <w:sz w:val="20"/>
          <w:szCs w:val="20"/>
        </w:rPr>
        <w:t>do-while</w:t>
      </w:r>
      <w:r w:rsidRPr="002C4170">
        <w:rPr>
          <w:rFonts w:eastAsia="Times New Roman" w:cstheme="minorHAnsi"/>
          <w:color w:val="2D3845"/>
          <w:sz w:val="20"/>
          <w:szCs w:val="20"/>
        </w:rPr>
        <w:t xml:space="preserve"> loop is a type of iterative structure in C programming that allows you to repeat a code block at least once, and then continue repeating it as long as a specified condition is true. It is similar to the while loop, but with the key difference that the condition is checked at the end of each iteration. This guide explains the syntax and usage of the do-while loop, provides code snippets demonstrating their placement and use, and discusses the importance of using do-while loops in programming.</w:t>
      </w:r>
    </w:p>
    <w:p w14:paraId="41E452C6" w14:textId="77777777" w:rsidR="002C4170" w:rsidRDefault="002C4170" w:rsidP="00C34D54">
      <w:pPr>
        <w:jc w:val="both"/>
        <w:rPr>
          <w:rFonts w:eastAsia="Times New Roman" w:cstheme="minorHAnsi"/>
          <w:color w:val="2D3845"/>
          <w:sz w:val="20"/>
          <w:szCs w:val="20"/>
        </w:rPr>
      </w:pPr>
    </w:p>
    <w:p w14:paraId="6F484F9E"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Syntax and Usage</w:t>
      </w:r>
    </w:p>
    <w:p w14:paraId="44234A7F"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syntax of the do-while loop in C is as follows:</w:t>
      </w:r>
    </w:p>
    <w:p w14:paraId="18EDCBC5" w14:textId="77777777" w:rsidR="002C4170" w:rsidRPr="002C4170" w:rsidRDefault="002C4170" w:rsidP="002C4170">
      <w:pPr>
        <w:jc w:val="both"/>
        <w:rPr>
          <w:rFonts w:eastAsia="Times New Roman" w:cstheme="minorHAnsi"/>
          <w:color w:val="2D3845"/>
          <w:sz w:val="20"/>
          <w:szCs w:val="20"/>
        </w:rPr>
      </w:pPr>
    </w:p>
    <w:p w14:paraId="75AF120A"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do {</w:t>
      </w:r>
    </w:p>
    <w:p w14:paraId="585402CA"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 Code block to be executed</w:t>
      </w:r>
    </w:p>
    <w:p w14:paraId="29FBF4A6"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while (condition);</w:t>
      </w:r>
    </w:p>
    <w:p w14:paraId="41E5420C" w14:textId="77777777" w:rsidR="002C4170" w:rsidRDefault="002C4170" w:rsidP="002C4170">
      <w:pPr>
        <w:jc w:val="both"/>
        <w:rPr>
          <w:rFonts w:eastAsia="Times New Roman" w:cstheme="minorHAnsi"/>
          <w:color w:val="2D3845"/>
          <w:sz w:val="20"/>
          <w:szCs w:val="20"/>
        </w:rPr>
      </w:pPr>
    </w:p>
    <w:p w14:paraId="1323939D"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code block is executed first, and then the condition is evaluated. If the condition is true, the loop continues executing the code block. If the condition is false, the loop terminates, and program control moves to the next statement after the loop.</w:t>
      </w:r>
    </w:p>
    <w:p w14:paraId="56E2ABED" w14:textId="77777777" w:rsidR="002C4170" w:rsidRPr="002C4170" w:rsidRDefault="002C4170" w:rsidP="002C4170">
      <w:pPr>
        <w:jc w:val="both"/>
        <w:rPr>
          <w:rFonts w:eastAsia="Times New Roman" w:cstheme="minorHAnsi"/>
          <w:color w:val="2D3845"/>
          <w:sz w:val="20"/>
          <w:szCs w:val="20"/>
        </w:rPr>
      </w:pPr>
    </w:p>
    <w:p w14:paraId="50EA7E49"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condition can be any expression that evaluates to a boolean value (true or false). Since the code block is always executed at least once before checking the condition, the loop guarantees that the code block is executed at least once, regardless of the initial condition.</w:t>
      </w:r>
    </w:p>
    <w:p w14:paraId="4EFB9288" w14:textId="77777777" w:rsidR="002C4170" w:rsidRDefault="002C4170" w:rsidP="002C4170">
      <w:pPr>
        <w:jc w:val="both"/>
        <w:rPr>
          <w:rFonts w:eastAsia="Times New Roman" w:cstheme="minorHAnsi"/>
          <w:color w:val="2D3845"/>
          <w:sz w:val="20"/>
          <w:szCs w:val="20"/>
        </w:rPr>
      </w:pPr>
    </w:p>
    <w:p w14:paraId="24314758" w14:textId="77777777" w:rsidR="002C4170" w:rsidRPr="002C4170" w:rsidRDefault="002C4170" w:rsidP="002C4170">
      <w:pPr>
        <w:jc w:val="both"/>
        <w:rPr>
          <w:rFonts w:eastAsia="Times New Roman" w:cstheme="minorHAnsi"/>
          <w:color w:val="2D3845"/>
          <w:sz w:val="20"/>
          <w:szCs w:val="20"/>
        </w:rPr>
      </w:pPr>
    </w:p>
    <w:p w14:paraId="118ACFF1"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Examples: Code Snippets</w:t>
      </w:r>
    </w:p>
    <w:p w14:paraId="15580348"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1. Basic do-while loop example:</w:t>
      </w:r>
    </w:p>
    <w:p w14:paraId="6C829381"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int count = 0;</w:t>
      </w:r>
    </w:p>
    <w:p w14:paraId="6861BE76"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r>
    </w:p>
    <w:p w14:paraId="08D4A5CA"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do {</w:t>
      </w:r>
    </w:p>
    <w:p w14:paraId="60E8DF97"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printf("Count: %d\n", count);</w:t>
      </w:r>
    </w:p>
    <w:p w14:paraId="60D6A04F"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count++;</w:t>
      </w:r>
    </w:p>
    <w:p w14:paraId="24D0EB97"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while (count &lt; 5);</w:t>
      </w:r>
    </w:p>
    <w:p w14:paraId="7DEAC11D" w14:textId="77777777" w:rsidR="002C4170" w:rsidRDefault="002C4170" w:rsidP="002C4170">
      <w:pPr>
        <w:jc w:val="both"/>
        <w:rPr>
          <w:rFonts w:eastAsia="Times New Roman" w:cstheme="minorHAnsi"/>
          <w:color w:val="2D3845"/>
          <w:sz w:val="20"/>
          <w:szCs w:val="20"/>
        </w:rPr>
      </w:pPr>
    </w:p>
    <w:p w14:paraId="31FF7DC2"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In this example, the loop executes the code block first, printing the value of count, and then checks the condition. It continues executing the code block as long as the count is less than 5. The loop guarantees that the code block is executed at least once.</w:t>
      </w:r>
    </w:p>
    <w:p w14:paraId="318837A5" w14:textId="77777777" w:rsidR="002C4170" w:rsidRPr="002C4170" w:rsidRDefault="002C4170" w:rsidP="002C4170">
      <w:pPr>
        <w:jc w:val="both"/>
        <w:rPr>
          <w:rFonts w:eastAsia="Times New Roman" w:cstheme="minorHAnsi"/>
          <w:color w:val="2D3845"/>
          <w:sz w:val="20"/>
          <w:szCs w:val="20"/>
        </w:rPr>
      </w:pPr>
    </w:p>
    <w:p w14:paraId="51CB894F"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2. Condition becoming false initially:</w:t>
      </w:r>
    </w:p>
    <w:p w14:paraId="085F89C6"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1</w:t>
      </w:r>
      <w:r w:rsidRPr="002C4170">
        <w:rPr>
          <w:rFonts w:eastAsia="Times New Roman" w:cstheme="minorHAnsi"/>
          <w:color w:val="2D3845"/>
          <w:sz w:val="20"/>
          <w:szCs w:val="20"/>
        </w:rPr>
        <w:tab/>
        <w:t>int num = 10;</w:t>
      </w:r>
    </w:p>
    <w:p w14:paraId="54351DE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2</w:t>
      </w:r>
      <w:r w:rsidRPr="002C4170">
        <w:rPr>
          <w:rFonts w:eastAsia="Times New Roman" w:cstheme="minorHAnsi"/>
          <w:color w:val="2D3845"/>
          <w:sz w:val="20"/>
          <w:szCs w:val="20"/>
        </w:rPr>
        <w:tab/>
      </w:r>
    </w:p>
    <w:p w14:paraId="14C866B5"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3</w:t>
      </w:r>
      <w:r w:rsidRPr="002C4170">
        <w:rPr>
          <w:rFonts w:eastAsia="Times New Roman" w:cstheme="minorHAnsi"/>
          <w:color w:val="2D3845"/>
          <w:sz w:val="20"/>
          <w:szCs w:val="20"/>
        </w:rPr>
        <w:tab/>
        <w:t>do {</w:t>
      </w:r>
    </w:p>
    <w:p w14:paraId="6718EE0A"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4</w:t>
      </w:r>
      <w:r w:rsidRPr="002C4170">
        <w:rPr>
          <w:rFonts w:eastAsia="Times New Roman" w:cstheme="minorHAnsi"/>
          <w:color w:val="2D3845"/>
          <w:sz w:val="20"/>
          <w:szCs w:val="20"/>
        </w:rPr>
        <w:tab/>
        <w:t xml:space="preserve">    printf("This statement is executed once\n");</w:t>
      </w:r>
    </w:p>
    <w:p w14:paraId="4270EFFE"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5</w:t>
      </w:r>
      <w:r w:rsidRPr="002C4170">
        <w:rPr>
          <w:rFonts w:eastAsia="Times New Roman" w:cstheme="minorHAnsi"/>
          <w:color w:val="2D3845"/>
          <w:sz w:val="20"/>
          <w:szCs w:val="20"/>
        </w:rPr>
        <w:tab/>
        <w:t>} while (num &lt; 5);</w:t>
      </w:r>
    </w:p>
    <w:p w14:paraId="01B3AE81"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Even though the condition num &lt; 5 is false initially, the code block is still executed once before checking the condition. As a result, the statement inside the code block is printed once.</w:t>
      </w:r>
    </w:p>
    <w:p w14:paraId="653A4C6C" w14:textId="77777777" w:rsidR="002C4170" w:rsidRPr="002C4170" w:rsidRDefault="002C4170" w:rsidP="002C4170">
      <w:pPr>
        <w:jc w:val="both"/>
        <w:rPr>
          <w:rFonts w:eastAsia="Times New Roman" w:cstheme="minorHAnsi"/>
          <w:color w:val="2D3845"/>
          <w:sz w:val="20"/>
          <w:szCs w:val="20"/>
        </w:rPr>
      </w:pPr>
    </w:p>
    <w:p w14:paraId="0892C8F8"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Importance of Do-while Loops</w:t>
      </w:r>
    </w:p>
    <w:p w14:paraId="023494A2"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Do-while loops are valuable in programming as they ensure that a code block is executed at least once before checking the condition. They are useful in situations where you want to perform an action first and then decide whether to repeat it based on a condition. Do-while loops are commonly used for tasks such as menu-driven programs, input validation, and scenarios where you need to execute a block of code at least once.</w:t>
      </w:r>
    </w:p>
    <w:p w14:paraId="3636C9B8" w14:textId="77777777" w:rsidR="002C4170" w:rsidRPr="002C4170" w:rsidRDefault="002C4170" w:rsidP="002C4170">
      <w:pPr>
        <w:jc w:val="both"/>
        <w:rPr>
          <w:rFonts w:eastAsia="Times New Roman" w:cstheme="minorHAnsi"/>
          <w:color w:val="2D3845"/>
          <w:sz w:val="20"/>
          <w:szCs w:val="20"/>
        </w:rPr>
      </w:pPr>
    </w:p>
    <w:p w14:paraId="6EE55A88" w14:textId="77777777" w:rsid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By using do-while loops effectively, you can handle situations that require executing code upfront and then repeating it based on changing conditions, improving the flexibility and functionality of your programs.</w:t>
      </w:r>
    </w:p>
    <w:p w14:paraId="6FCEF735" w14:textId="77777777" w:rsidR="002C4170" w:rsidRPr="002C4170" w:rsidRDefault="002C4170" w:rsidP="002C4170">
      <w:pPr>
        <w:jc w:val="center"/>
        <w:outlineLvl w:val="3"/>
        <w:rPr>
          <w:rFonts w:ascii="var(--font-montserrat)" w:eastAsia="Times New Roman" w:hAnsi="var(--font-montserrat)" w:cs="Times New Roman"/>
          <w:b/>
          <w:bCs/>
          <w:caps/>
          <w:color w:val="88919B"/>
        </w:rPr>
      </w:pPr>
      <w:r w:rsidRPr="002C4170">
        <w:rPr>
          <w:rFonts w:ascii="var(--font-montserrat)" w:eastAsia="Times New Roman" w:hAnsi="var(--font-montserrat)" w:cs="Times New Roman"/>
          <w:b/>
          <w:bCs/>
          <w:caps/>
          <w:color w:val="88919B"/>
        </w:rPr>
        <w:t>TOPIC 4</w:t>
      </w:r>
    </w:p>
    <w:p w14:paraId="71EEAA5B" w14:textId="77777777" w:rsidR="002C4170" w:rsidRPr="002C4170" w:rsidRDefault="002C4170" w:rsidP="002C4170">
      <w:pPr>
        <w:jc w:val="center"/>
        <w:outlineLvl w:val="1"/>
        <w:rPr>
          <w:rFonts w:ascii="var(--font-montserrat)" w:eastAsia="Times New Roman" w:hAnsi="var(--font-montserrat)" w:cs="Times New Roman"/>
          <w:b/>
          <w:bCs/>
          <w:color w:val="2D3845"/>
          <w:sz w:val="36"/>
          <w:szCs w:val="36"/>
        </w:rPr>
      </w:pPr>
      <w:r w:rsidRPr="002C4170">
        <w:rPr>
          <w:rFonts w:ascii="var(--font-montserrat)" w:eastAsia="Times New Roman" w:hAnsi="var(--font-montserrat)" w:cs="Times New Roman"/>
          <w:b/>
          <w:bCs/>
          <w:color w:val="2D3845"/>
          <w:sz w:val="36"/>
          <w:szCs w:val="36"/>
        </w:rPr>
        <w:t>For Loop</w:t>
      </w:r>
    </w:p>
    <w:p w14:paraId="6C0A59DF" w14:textId="77777777" w:rsid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for loop is a powerful iterative structure in C programming that allows you to repeat a code block a specific number of times. It provides a concise and structured way to control loop iterations using three essential components: initialization, condition, and increment/decrement. This guide explains the syntax and usage of the for loop, provides code snippets demonstrating their placement and use, and discusses the importance of using for loops in programming.</w:t>
      </w:r>
    </w:p>
    <w:p w14:paraId="6426A0BE" w14:textId="77777777" w:rsidR="002C4170" w:rsidRDefault="002C4170" w:rsidP="002C4170">
      <w:pPr>
        <w:jc w:val="both"/>
        <w:rPr>
          <w:rFonts w:eastAsia="Times New Roman" w:cstheme="minorHAnsi"/>
          <w:color w:val="2D3845"/>
          <w:sz w:val="20"/>
          <w:szCs w:val="20"/>
        </w:rPr>
      </w:pPr>
    </w:p>
    <w:p w14:paraId="38F1860B"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Syntax and Usage</w:t>
      </w:r>
    </w:p>
    <w:p w14:paraId="24B038DA"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syntax of the for loop in C is as follows:</w:t>
      </w:r>
    </w:p>
    <w:p w14:paraId="1781C968" w14:textId="77777777" w:rsidR="002C4170" w:rsidRPr="002C4170" w:rsidRDefault="002C4170" w:rsidP="002C4170">
      <w:pPr>
        <w:jc w:val="both"/>
        <w:rPr>
          <w:rFonts w:eastAsia="Times New Roman" w:cstheme="minorHAnsi"/>
          <w:color w:val="2D3845"/>
          <w:sz w:val="20"/>
          <w:szCs w:val="20"/>
        </w:rPr>
      </w:pPr>
    </w:p>
    <w:p w14:paraId="691855D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for (initialization; condition; increment/decrement) {</w:t>
      </w:r>
    </w:p>
    <w:p w14:paraId="65A15E96"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 Code block to be executed</w:t>
      </w:r>
    </w:p>
    <w:p w14:paraId="7AB67FA6"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w:t>
      </w:r>
    </w:p>
    <w:p w14:paraId="464BF75E" w14:textId="77777777" w:rsidR="002C4170" w:rsidRDefault="002C4170" w:rsidP="002C4170">
      <w:pPr>
        <w:jc w:val="both"/>
        <w:rPr>
          <w:rFonts w:eastAsia="Times New Roman" w:cstheme="minorHAnsi"/>
          <w:color w:val="2D3845"/>
          <w:sz w:val="20"/>
          <w:szCs w:val="20"/>
        </w:rPr>
      </w:pPr>
    </w:p>
    <w:p w14:paraId="6B5DB8EC"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initialization step is executed only once at the beginning of the loop. It is typically used to initialize a loop control variable.</w:t>
      </w:r>
    </w:p>
    <w:p w14:paraId="058C2588" w14:textId="77777777" w:rsidR="002C4170" w:rsidRPr="002C4170" w:rsidRDefault="002C4170" w:rsidP="002C4170">
      <w:pPr>
        <w:jc w:val="both"/>
        <w:rPr>
          <w:rFonts w:eastAsia="Times New Roman" w:cstheme="minorHAnsi"/>
          <w:color w:val="2D3845"/>
          <w:sz w:val="20"/>
          <w:szCs w:val="20"/>
        </w:rPr>
      </w:pPr>
    </w:p>
    <w:p w14:paraId="6C88862E"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condition is evaluated before each iteration. If the condition is true, the loop executes the code block. If the condition is false, the loop terminates, and program control moves to the next statement after the loop.</w:t>
      </w:r>
    </w:p>
    <w:p w14:paraId="4C908041" w14:textId="77777777" w:rsidR="002C4170" w:rsidRPr="002C4170" w:rsidRDefault="002C4170" w:rsidP="002C4170">
      <w:pPr>
        <w:jc w:val="both"/>
        <w:rPr>
          <w:rFonts w:eastAsia="Times New Roman" w:cstheme="minorHAnsi"/>
          <w:color w:val="2D3845"/>
          <w:sz w:val="20"/>
          <w:szCs w:val="20"/>
        </w:rPr>
      </w:pPr>
    </w:p>
    <w:p w14:paraId="5E952D08"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increment/decrement step is executed after each iteration and is responsible for modifying the loop control variable. It is commonly used to increment or decrement the loop counter.</w:t>
      </w:r>
    </w:p>
    <w:p w14:paraId="1BED6992" w14:textId="77777777" w:rsidR="002C4170" w:rsidRPr="002C4170" w:rsidRDefault="002C4170" w:rsidP="002C4170">
      <w:pPr>
        <w:jc w:val="both"/>
        <w:rPr>
          <w:rFonts w:eastAsia="Times New Roman" w:cstheme="minorHAnsi"/>
          <w:color w:val="2D3845"/>
          <w:sz w:val="20"/>
          <w:szCs w:val="20"/>
        </w:rPr>
      </w:pPr>
    </w:p>
    <w:p w14:paraId="7DF7BB76"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Examples: Code Snippets</w:t>
      </w:r>
    </w:p>
    <w:p w14:paraId="23DF8B44"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1. Basic for loop example:</w:t>
      </w:r>
    </w:p>
    <w:p w14:paraId="51EE6AAC"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for (int i = 0; i &lt; 5; i++) {</w:t>
      </w:r>
    </w:p>
    <w:p w14:paraId="427F207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printf("Iteration: %d\n", i);</w:t>
      </w:r>
    </w:p>
    <w:p w14:paraId="220CBF0F"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w:t>
      </w:r>
    </w:p>
    <w:p w14:paraId="5E0A6FC6" w14:textId="77777777" w:rsidR="002C4170" w:rsidRDefault="002C4170" w:rsidP="002C4170">
      <w:pPr>
        <w:jc w:val="both"/>
        <w:rPr>
          <w:rFonts w:eastAsia="Times New Roman" w:cstheme="minorHAnsi"/>
          <w:color w:val="2D3845"/>
          <w:sz w:val="20"/>
          <w:szCs w:val="20"/>
        </w:rPr>
      </w:pPr>
    </w:p>
    <w:p w14:paraId="516EEA27"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lastRenderedPageBreak/>
        <w:t>In this example, the loop initializes i to 0 before the first iteration. It then checks the condition i &lt; 5. If the condition is true, the code block is executed, and i is incremented by 1. The loop continues until the condition becomes false (i is no longer less than 5).</w:t>
      </w:r>
    </w:p>
    <w:p w14:paraId="2719B13D" w14:textId="77777777" w:rsidR="002C4170" w:rsidRPr="002C4170" w:rsidRDefault="002C4170" w:rsidP="002C4170">
      <w:pPr>
        <w:jc w:val="both"/>
        <w:rPr>
          <w:rFonts w:eastAsia="Times New Roman" w:cstheme="minorHAnsi"/>
          <w:color w:val="2D3845"/>
          <w:sz w:val="20"/>
          <w:szCs w:val="20"/>
        </w:rPr>
      </w:pPr>
    </w:p>
    <w:p w14:paraId="1FB12730"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2. Decrementing loop example:</w:t>
      </w:r>
    </w:p>
    <w:p w14:paraId="6A390E7D"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for (int i = 10; i &gt;= 0; i--) {</w:t>
      </w:r>
    </w:p>
    <w:p w14:paraId="29EDB82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printf("Countdown: %d\n", i);</w:t>
      </w:r>
    </w:p>
    <w:p w14:paraId="1FBDF1AE"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w:t>
      </w:r>
    </w:p>
    <w:p w14:paraId="54ED6751" w14:textId="77777777" w:rsidR="002C4170" w:rsidRDefault="002C4170" w:rsidP="002C4170">
      <w:pPr>
        <w:jc w:val="both"/>
        <w:rPr>
          <w:rFonts w:eastAsia="Times New Roman" w:cstheme="minorHAnsi"/>
          <w:color w:val="2D3845"/>
          <w:sz w:val="20"/>
          <w:szCs w:val="20"/>
        </w:rPr>
      </w:pPr>
    </w:p>
    <w:p w14:paraId="32A176BA"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In this example, the loop initializes i to 10 and decrements it by 1 after each iteration. The loop continues as long as i is greater than or equal to 0. This loop is useful when you need to perform a countdown or iterate over a range in reverse order.</w:t>
      </w:r>
    </w:p>
    <w:p w14:paraId="77549169" w14:textId="77777777" w:rsidR="002C4170" w:rsidRPr="002C4170" w:rsidRDefault="002C4170" w:rsidP="002C4170">
      <w:pPr>
        <w:jc w:val="both"/>
        <w:rPr>
          <w:rFonts w:eastAsia="Times New Roman" w:cstheme="minorHAnsi"/>
          <w:color w:val="2D3845"/>
          <w:sz w:val="20"/>
          <w:szCs w:val="20"/>
        </w:rPr>
      </w:pPr>
    </w:p>
    <w:p w14:paraId="025B732B"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Importance of For Loops</w:t>
      </w:r>
    </w:p>
    <w:p w14:paraId="095DDC37"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b/>
          <w:bCs/>
          <w:color w:val="2D3845"/>
          <w:sz w:val="20"/>
          <w:szCs w:val="20"/>
        </w:rPr>
        <w:t>for</w:t>
      </w:r>
      <w:r w:rsidRPr="002C4170">
        <w:rPr>
          <w:rFonts w:eastAsia="Times New Roman" w:cstheme="minorHAnsi"/>
          <w:color w:val="2D3845"/>
          <w:sz w:val="20"/>
          <w:szCs w:val="20"/>
        </w:rPr>
        <w:t xml:space="preserve"> loops are fundamental in programming as they provide a structured approach to iterate over a specific range of values. They are especially useful when the number of iterations is known or can be determined in advance.</w:t>
      </w:r>
    </w:p>
    <w:p w14:paraId="70D5E82C" w14:textId="77777777" w:rsidR="002C4170" w:rsidRPr="002C4170" w:rsidRDefault="002C4170" w:rsidP="002C4170">
      <w:pPr>
        <w:jc w:val="both"/>
        <w:rPr>
          <w:rFonts w:eastAsia="Times New Roman" w:cstheme="minorHAnsi"/>
          <w:color w:val="2D3845"/>
          <w:sz w:val="20"/>
          <w:szCs w:val="20"/>
        </w:rPr>
      </w:pPr>
    </w:p>
    <w:p w14:paraId="5938C7AD"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By utilizing for loops effectively, you can automate repetitive tasks, process arrays or lists, perform mathematical calculations, and iterate through collections of data. They enable you to control the flow of your program based on loop conditions, making your code more efficient and concise.</w:t>
      </w:r>
    </w:p>
    <w:p w14:paraId="72511189" w14:textId="77777777" w:rsidR="002C4170" w:rsidRPr="002C4170" w:rsidRDefault="002C4170" w:rsidP="002C4170">
      <w:pPr>
        <w:jc w:val="both"/>
        <w:rPr>
          <w:rFonts w:eastAsia="Times New Roman" w:cstheme="minorHAnsi"/>
          <w:color w:val="2D3845"/>
          <w:sz w:val="20"/>
          <w:szCs w:val="20"/>
        </w:rPr>
      </w:pPr>
    </w:p>
    <w:p w14:paraId="2B1A9EDF" w14:textId="77777777" w:rsidR="002C4170" w:rsidRDefault="002C4170" w:rsidP="002C4170">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5</w:t>
      </w:r>
    </w:p>
    <w:p w14:paraId="374D8C48" w14:textId="77777777" w:rsidR="002C4170" w:rsidRDefault="002C4170" w:rsidP="002C4170">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Nested Loop</w:t>
      </w:r>
    </w:p>
    <w:p w14:paraId="350B73A2" w14:textId="77777777" w:rsid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In C programming, it is possible to use loops within loops, which is known as nested loops. Nested loops provide a powerful way to perform repetitive tasks that require multiple iterations. They allow you to execute a loop inside another loop, enabling you to work with two or more variables simultaneously. This guide explains the concept of nested loops, provides code snippets demonstrating their placement and use, and discusses the importance of using nested loops in programming.</w:t>
      </w:r>
    </w:p>
    <w:p w14:paraId="135FE0A6"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Syntax and Usage</w:t>
      </w:r>
    </w:p>
    <w:p w14:paraId="603A0F21"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general syntax of nested loops in C is as follows:</w:t>
      </w:r>
    </w:p>
    <w:p w14:paraId="2E634220" w14:textId="77777777" w:rsidR="002C4170" w:rsidRPr="002C4170" w:rsidRDefault="002C4170" w:rsidP="002C4170">
      <w:pPr>
        <w:jc w:val="both"/>
        <w:rPr>
          <w:rFonts w:eastAsia="Times New Roman" w:cstheme="minorHAnsi"/>
          <w:color w:val="2D3845"/>
          <w:sz w:val="20"/>
          <w:szCs w:val="20"/>
        </w:rPr>
      </w:pPr>
    </w:p>
    <w:p w14:paraId="30EC9700"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for (initialization; condition; increment/decrement) {</w:t>
      </w:r>
    </w:p>
    <w:p w14:paraId="7F69988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 Code block</w:t>
      </w:r>
    </w:p>
    <w:p w14:paraId="110CDEAA"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for (initialization; condition; increment/decrement) {</w:t>
      </w:r>
    </w:p>
    <w:p w14:paraId="35C6EA0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 Nested code block</w:t>
      </w:r>
    </w:p>
    <w:p w14:paraId="2B0C4F28"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w:t>
      </w:r>
    </w:p>
    <w:p w14:paraId="124571BF"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w:t>
      </w:r>
    </w:p>
    <w:p w14:paraId="0D29796B" w14:textId="77777777" w:rsidR="002C4170" w:rsidRDefault="002C4170" w:rsidP="002C4170">
      <w:pPr>
        <w:jc w:val="both"/>
        <w:rPr>
          <w:rFonts w:eastAsia="Times New Roman" w:cstheme="minorHAnsi"/>
          <w:color w:val="2D3845"/>
          <w:sz w:val="20"/>
          <w:szCs w:val="20"/>
        </w:rPr>
      </w:pPr>
    </w:p>
    <w:p w14:paraId="0B23A6DC"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b/>
          <w:bCs/>
          <w:color w:val="2D3845"/>
          <w:sz w:val="20"/>
          <w:szCs w:val="20"/>
        </w:rPr>
        <w:t>Nested loops</w:t>
      </w:r>
      <w:r w:rsidRPr="002C4170">
        <w:rPr>
          <w:rFonts w:eastAsia="Times New Roman" w:cstheme="minorHAnsi"/>
          <w:color w:val="2D3845"/>
          <w:sz w:val="20"/>
          <w:szCs w:val="20"/>
        </w:rPr>
        <w:t xml:space="preserve"> consist of an outer loop and one or more inner loops. The outer loop is responsible for controlling the execution of the inner loop. The inner loop will be executed multiple times for each iteration of the outer loop.</w:t>
      </w:r>
    </w:p>
    <w:p w14:paraId="71C5071B" w14:textId="77777777" w:rsidR="002C4170" w:rsidRPr="002C4170" w:rsidRDefault="002C4170" w:rsidP="002C4170">
      <w:pPr>
        <w:jc w:val="both"/>
        <w:rPr>
          <w:rFonts w:eastAsia="Times New Roman" w:cstheme="minorHAnsi"/>
          <w:color w:val="2D3845"/>
          <w:sz w:val="20"/>
          <w:szCs w:val="20"/>
        </w:rPr>
      </w:pPr>
    </w:p>
    <w:p w14:paraId="2EAE9810"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Examples: Code Snippets</w:t>
      </w:r>
    </w:p>
    <w:p w14:paraId="7B0C5E06"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1. Printing a pattern using nested loops:</w:t>
      </w:r>
    </w:p>
    <w:p w14:paraId="247FFF92"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1</w:t>
      </w:r>
      <w:r w:rsidRPr="002C4170">
        <w:rPr>
          <w:rFonts w:eastAsia="Times New Roman" w:cstheme="minorHAnsi"/>
          <w:color w:val="2D3845"/>
          <w:sz w:val="20"/>
          <w:szCs w:val="20"/>
        </w:rPr>
        <w:tab/>
        <w:t>for (int i = 1; i &lt;= 5; i++) {</w:t>
      </w:r>
    </w:p>
    <w:p w14:paraId="5D7C536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2</w:t>
      </w:r>
      <w:r w:rsidRPr="002C4170">
        <w:rPr>
          <w:rFonts w:eastAsia="Times New Roman" w:cstheme="minorHAnsi"/>
          <w:color w:val="2D3845"/>
          <w:sz w:val="20"/>
          <w:szCs w:val="20"/>
        </w:rPr>
        <w:tab/>
        <w:t xml:space="preserve">    for (int j = 1; j &lt;= i; j++) {</w:t>
      </w:r>
    </w:p>
    <w:p w14:paraId="0597E485"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3</w:t>
      </w:r>
      <w:r w:rsidRPr="002C4170">
        <w:rPr>
          <w:rFonts w:eastAsia="Times New Roman" w:cstheme="minorHAnsi"/>
          <w:color w:val="2D3845"/>
          <w:sz w:val="20"/>
          <w:szCs w:val="20"/>
        </w:rPr>
        <w:tab/>
        <w:t xml:space="preserve">        printf("* ");</w:t>
      </w:r>
    </w:p>
    <w:p w14:paraId="2F2676D8"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4</w:t>
      </w:r>
      <w:r w:rsidRPr="002C4170">
        <w:rPr>
          <w:rFonts w:eastAsia="Times New Roman" w:cstheme="minorHAnsi"/>
          <w:color w:val="2D3845"/>
          <w:sz w:val="20"/>
          <w:szCs w:val="20"/>
        </w:rPr>
        <w:tab/>
        <w:t xml:space="preserve">    }</w:t>
      </w:r>
    </w:p>
    <w:p w14:paraId="71A9FC9B"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5</w:t>
      </w:r>
      <w:r w:rsidRPr="002C4170">
        <w:rPr>
          <w:rFonts w:eastAsia="Times New Roman" w:cstheme="minorHAnsi"/>
          <w:color w:val="2D3845"/>
          <w:sz w:val="20"/>
          <w:szCs w:val="20"/>
        </w:rPr>
        <w:tab/>
        <w:t xml:space="preserve">    printf("\n");</w:t>
      </w:r>
    </w:p>
    <w:p w14:paraId="214CB2BB"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6</w:t>
      </w:r>
      <w:r w:rsidRPr="002C4170">
        <w:rPr>
          <w:rFonts w:eastAsia="Times New Roman" w:cstheme="minorHAnsi"/>
          <w:color w:val="2D3845"/>
          <w:sz w:val="20"/>
          <w:szCs w:val="20"/>
        </w:rPr>
        <w:tab/>
        <w:t>}</w:t>
      </w:r>
    </w:p>
    <w:p w14:paraId="1671837B" w14:textId="77777777" w:rsidR="002C4170" w:rsidRDefault="002C4170" w:rsidP="002C4170">
      <w:pPr>
        <w:jc w:val="both"/>
        <w:rPr>
          <w:rFonts w:eastAsia="Times New Roman" w:cstheme="minorHAnsi"/>
          <w:color w:val="2D3845"/>
          <w:sz w:val="20"/>
          <w:szCs w:val="20"/>
        </w:rPr>
      </w:pPr>
    </w:p>
    <w:p w14:paraId="1BCDCD78"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In this example, we use nested loops to print a pattern of asterisks. The outer loop controls the number of rows, and the inner loop controls the number of asterisks to be printed in each row. The output will be:</w:t>
      </w:r>
    </w:p>
    <w:p w14:paraId="41502885" w14:textId="77777777" w:rsidR="002C4170" w:rsidRPr="002C4170" w:rsidRDefault="002C4170" w:rsidP="002C4170">
      <w:pPr>
        <w:jc w:val="both"/>
        <w:rPr>
          <w:rFonts w:eastAsia="Times New Roman" w:cstheme="minorHAnsi"/>
          <w:color w:val="2D3845"/>
          <w:sz w:val="20"/>
          <w:szCs w:val="20"/>
        </w:rPr>
      </w:pPr>
    </w:p>
    <w:p w14:paraId="3B2F4B70"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1</w:t>
      </w:r>
      <w:r w:rsidRPr="002C4170">
        <w:rPr>
          <w:rFonts w:eastAsia="Times New Roman" w:cstheme="minorHAnsi"/>
          <w:color w:val="2D3845"/>
          <w:sz w:val="20"/>
          <w:szCs w:val="20"/>
        </w:rPr>
        <w:tab/>
        <w:t>*</w:t>
      </w:r>
    </w:p>
    <w:p w14:paraId="206DC85A"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2</w:t>
      </w:r>
      <w:r w:rsidRPr="002C4170">
        <w:rPr>
          <w:rFonts w:eastAsia="Times New Roman" w:cstheme="minorHAnsi"/>
          <w:color w:val="2D3845"/>
          <w:sz w:val="20"/>
          <w:szCs w:val="20"/>
        </w:rPr>
        <w:tab/>
        <w:t>* *</w:t>
      </w:r>
    </w:p>
    <w:p w14:paraId="2EABF52B"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3</w:t>
      </w:r>
      <w:r w:rsidRPr="002C4170">
        <w:rPr>
          <w:rFonts w:eastAsia="Times New Roman" w:cstheme="minorHAnsi"/>
          <w:color w:val="2D3845"/>
          <w:sz w:val="20"/>
          <w:szCs w:val="20"/>
        </w:rPr>
        <w:tab/>
        <w:t>* * *</w:t>
      </w:r>
    </w:p>
    <w:p w14:paraId="15E94F9C"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4</w:t>
      </w:r>
      <w:r w:rsidRPr="002C4170">
        <w:rPr>
          <w:rFonts w:eastAsia="Times New Roman" w:cstheme="minorHAnsi"/>
          <w:color w:val="2D3845"/>
          <w:sz w:val="20"/>
          <w:szCs w:val="20"/>
        </w:rPr>
        <w:tab/>
        <w:t>* * * *</w:t>
      </w:r>
    </w:p>
    <w:p w14:paraId="329FD71C"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5</w:t>
      </w:r>
      <w:r w:rsidRPr="002C4170">
        <w:rPr>
          <w:rFonts w:eastAsia="Times New Roman" w:cstheme="minorHAnsi"/>
          <w:color w:val="2D3845"/>
          <w:sz w:val="20"/>
          <w:szCs w:val="20"/>
        </w:rPr>
        <w:tab/>
        <w:t>* * * * *</w:t>
      </w:r>
    </w:p>
    <w:p w14:paraId="390C12EE"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2. Multiplication table using nested loops:</w:t>
      </w:r>
    </w:p>
    <w:p w14:paraId="1F3F126C"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1</w:t>
      </w:r>
      <w:r w:rsidRPr="002C4170">
        <w:rPr>
          <w:rFonts w:eastAsia="Times New Roman" w:cstheme="minorHAnsi"/>
          <w:color w:val="2D3845"/>
          <w:sz w:val="20"/>
          <w:szCs w:val="20"/>
        </w:rPr>
        <w:tab/>
        <w:t>for (int i = 1; i &lt;= 10; i++) {</w:t>
      </w:r>
    </w:p>
    <w:p w14:paraId="51B28A88"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2</w:t>
      </w:r>
      <w:r w:rsidRPr="002C4170">
        <w:rPr>
          <w:rFonts w:eastAsia="Times New Roman" w:cstheme="minorHAnsi"/>
          <w:color w:val="2D3845"/>
          <w:sz w:val="20"/>
          <w:szCs w:val="20"/>
        </w:rPr>
        <w:tab/>
        <w:t xml:space="preserve">    for (int j = 1; j &lt;= 10; j++) {</w:t>
      </w:r>
    </w:p>
    <w:p w14:paraId="49796051"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3</w:t>
      </w:r>
      <w:r w:rsidRPr="002C4170">
        <w:rPr>
          <w:rFonts w:eastAsia="Times New Roman" w:cstheme="minorHAnsi"/>
          <w:color w:val="2D3845"/>
          <w:sz w:val="20"/>
          <w:szCs w:val="20"/>
        </w:rPr>
        <w:tab/>
        <w:t xml:space="preserve">        printf("%d * %d = %d\n", i, j, i * j);</w:t>
      </w:r>
    </w:p>
    <w:p w14:paraId="5070E641"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4</w:t>
      </w:r>
      <w:r w:rsidRPr="002C4170">
        <w:rPr>
          <w:rFonts w:eastAsia="Times New Roman" w:cstheme="minorHAnsi"/>
          <w:color w:val="2D3845"/>
          <w:sz w:val="20"/>
          <w:szCs w:val="20"/>
        </w:rPr>
        <w:tab/>
        <w:t xml:space="preserve">    }</w:t>
      </w:r>
    </w:p>
    <w:p w14:paraId="163E3BDC"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5</w:t>
      </w:r>
      <w:r w:rsidRPr="002C4170">
        <w:rPr>
          <w:rFonts w:eastAsia="Times New Roman" w:cstheme="minorHAnsi"/>
          <w:color w:val="2D3845"/>
          <w:sz w:val="20"/>
          <w:szCs w:val="20"/>
        </w:rPr>
        <w:tab/>
        <w:t xml:space="preserve">    printf("\n");</w:t>
      </w:r>
    </w:p>
    <w:p w14:paraId="6C8B1E24"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6</w:t>
      </w:r>
      <w:r w:rsidRPr="002C4170">
        <w:rPr>
          <w:rFonts w:eastAsia="Times New Roman" w:cstheme="minorHAnsi"/>
          <w:color w:val="2D3845"/>
          <w:sz w:val="20"/>
          <w:szCs w:val="20"/>
        </w:rPr>
        <w:tab/>
        <w:t>}</w:t>
      </w:r>
    </w:p>
    <w:p w14:paraId="3010464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In this example, we use nested loops to generate a multiplication table. The outer loop represents the multiplicand, and the inner loop represents the multiplier. The output will display the multiplication table from 1 to 10.</w:t>
      </w:r>
    </w:p>
    <w:p w14:paraId="7B64437D" w14:textId="77777777" w:rsidR="002C4170" w:rsidRPr="002C4170" w:rsidRDefault="002C4170" w:rsidP="002C4170">
      <w:pPr>
        <w:jc w:val="both"/>
        <w:rPr>
          <w:rFonts w:eastAsia="Times New Roman" w:cstheme="minorHAnsi"/>
          <w:color w:val="2D3845"/>
          <w:sz w:val="20"/>
          <w:szCs w:val="20"/>
        </w:rPr>
      </w:pPr>
    </w:p>
    <w:p w14:paraId="507E19BB"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Importance of Nested Loops</w:t>
      </w:r>
    </w:p>
    <w:p w14:paraId="10ADF69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Nested loops are essential in programming as they allow you to work with complex data structures and perform operations on multiple dimensions. They enable you to solve problems that require iteration over multiple levels, such as matrix manipulation, pattern printing, searching multidimensional arrays, and more.</w:t>
      </w:r>
    </w:p>
    <w:p w14:paraId="7CD91E7F" w14:textId="77777777" w:rsidR="002C4170" w:rsidRPr="002C4170" w:rsidRDefault="002C4170" w:rsidP="002C4170">
      <w:pPr>
        <w:jc w:val="both"/>
        <w:rPr>
          <w:rFonts w:eastAsia="Times New Roman" w:cstheme="minorHAnsi"/>
          <w:color w:val="2D3845"/>
          <w:sz w:val="20"/>
          <w:szCs w:val="20"/>
        </w:rPr>
      </w:pPr>
    </w:p>
    <w:p w14:paraId="3073D7B6"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By using nested loops effectively, you can efficiently process data, perform repetitive tasks with varying levels of complexity, and implement algorithms that require nested iterations. They provide a flexible and powerful tool for solving a wide range of programming problems.</w:t>
      </w:r>
    </w:p>
    <w:p w14:paraId="67273868" w14:textId="77777777" w:rsidR="002C4170" w:rsidRPr="002C4170" w:rsidRDefault="002C4170" w:rsidP="002C4170">
      <w:pPr>
        <w:jc w:val="both"/>
        <w:rPr>
          <w:rFonts w:eastAsia="Times New Roman" w:cstheme="minorHAnsi"/>
          <w:color w:val="2D3845"/>
          <w:sz w:val="20"/>
          <w:szCs w:val="20"/>
        </w:rPr>
      </w:pPr>
    </w:p>
    <w:p w14:paraId="66ABDF12" w14:textId="77777777" w:rsidR="002C4170" w:rsidRDefault="002C4170" w:rsidP="002C4170">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6</w:t>
      </w:r>
    </w:p>
    <w:p w14:paraId="6A99A7F4" w14:textId="77777777" w:rsidR="002C4170" w:rsidRDefault="002C4170" w:rsidP="002C4170">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Break</w:t>
      </w:r>
    </w:p>
    <w:p w14:paraId="23CD237E"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In C programming, the break statement is used to terminate the execution of a loop prematurely. It provides a way to exit a loop even before the loop condition becomes false. By using the break statement, you can control the flow of your program and stop the loop execution based on certain conditions. This guide explains the syntax and usage of the break statement, provides code snippets demonstrating its placement and use, and discusses the importance of using the break statement in programming.</w:t>
      </w:r>
    </w:p>
    <w:p w14:paraId="0FD7692D" w14:textId="77777777" w:rsidR="002C4170" w:rsidRPr="002C4170" w:rsidRDefault="002C4170" w:rsidP="002C4170">
      <w:pPr>
        <w:jc w:val="both"/>
        <w:rPr>
          <w:rFonts w:eastAsia="Times New Roman" w:cstheme="minorHAnsi"/>
          <w:color w:val="2D3845"/>
          <w:sz w:val="20"/>
          <w:szCs w:val="20"/>
        </w:rPr>
      </w:pPr>
    </w:p>
    <w:p w14:paraId="55EA9300"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Syntax and Usage</w:t>
      </w:r>
    </w:p>
    <w:p w14:paraId="231654EC"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break statement is used within loops (such as for, while, or do-while) to exit the loop immediately. When the break statement is encountered, the control of the program jumps out of the loop, and the program continues with the next statement after the loop.</w:t>
      </w:r>
    </w:p>
    <w:p w14:paraId="2AC4A71F" w14:textId="77777777" w:rsidR="002C4170" w:rsidRPr="002C4170" w:rsidRDefault="002C4170" w:rsidP="002C4170">
      <w:pPr>
        <w:jc w:val="both"/>
        <w:rPr>
          <w:rFonts w:eastAsia="Times New Roman" w:cstheme="minorHAnsi"/>
          <w:color w:val="2D3845"/>
          <w:sz w:val="20"/>
          <w:szCs w:val="20"/>
        </w:rPr>
      </w:pPr>
    </w:p>
    <w:p w14:paraId="554C0B61"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syntax of the break statement in C is as follows:</w:t>
      </w:r>
    </w:p>
    <w:p w14:paraId="615D6E24" w14:textId="77777777" w:rsidR="002C4170" w:rsidRPr="002C4170" w:rsidRDefault="002C4170" w:rsidP="002C4170">
      <w:pPr>
        <w:jc w:val="both"/>
        <w:rPr>
          <w:rFonts w:eastAsia="Times New Roman" w:cstheme="minorHAnsi"/>
          <w:color w:val="2D3845"/>
          <w:sz w:val="20"/>
          <w:szCs w:val="20"/>
        </w:rPr>
      </w:pPr>
    </w:p>
    <w:p w14:paraId="5857361D"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1</w:t>
      </w:r>
      <w:r w:rsidRPr="002C4170">
        <w:rPr>
          <w:rFonts w:eastAsia="Times New Roman" w:cstheme="minorHAnsi"/>
          <w:color w:val="2D3845"/>
          <w:sz w:val="20"/>
          <w:szCs w:val="20"/>
        </w:rPr>
        <w:tab/>
        <w:t>break;</w:t>
      </w:r>
    </w:p>
    <w:p w14:paraId="24C3EAFA"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 xml:space="preserve">The </w:t>
      </w:r>
      <w:r w:rsidRPr="002C4170">
        <w:rPr>
          <w:rFonts w:eastAsia="Times New Roman" w:cstheme="minorHAnsi"/>
          <w:b/>
          <w:bCs/>
          <w:color w:val="2D3845"/>
          <w:sz w:val="20"/>
          <w:szCs w:val="20"/>
        </w:rPr>
        <w:t>break statement</w:t>
      </w:r>
      <w:r w:rsidRPr="002C4170">
        <w:rPr>
          <w:rFonts w:eastAsia="Times New Roman" w:cstheme="minorHAnsi"/>
          <w:color w:val="2D3845"/>
          <w:sz w:val="20"/>
          <w:szCs w:val="20"/>
        </w:rPr>
        <w:t xml:space="preserve"> is typically placed inside an if statement or a conditional block to check a specific condition. When that condition is met, the break statement is executed, and the loop is terminated.</w:t>
      </w:r>
    </w:p>
    <w:p w14:paraId="0B1A36A4" w14:textId="77777777" w:rsidR="002C4170" w:rsidRPr="002C4170" w:rsidRDefault="002C4170" w:rsidP="002C4170">
      <w:pPr>
        <w:jc w:val="both"/>
        <w:rPr>
          <w:rFonts w:eastAsia="Times New Roman" w:cstheme="minorHAnsi"/>
          <w:color w:val="2D3845"/>
          <w:sz w:val="20"/>
          <w:szCs w:val="20"/>
        </w:rPr>
      </w:pPr>
    </w:p>
    <w:p w14:paraId="07AEDF70"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Examples: Code Snippets</w:t>
      </w:r>
    </w:p>
    <w:p w14:paraId="5ABE8575"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1. Terminating a loop based on a condition:</w:t>
      </w:r>
    </w:p>
    <w:p w14:paraId="5A12B511"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int number;</w:t>
      </w:r>
    </w:p>
    <w:p w14:paraId="1AB925AB"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while (1) {</w:t>
      </w:r>
    </w:p>
    <w:p w14:paraId="4BE6D874"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printf("Enter a number (-1 to exit): ");</w:t>
      </w:r>
    </w:p>
    <w:p w14:paraId="720AB0FB"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scanf("%d", &amp;number);</w:t>
      </w:r>
    </w:p>
    <w:p w14:paraId="1F347B08"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w:t>
      </w:r>
    </w:p>
    <w:p w14:paraId="3B60A079"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if (number == -1) {</w:t>
      </w:r>
    </w:p>
    <w:p w14:paraId="04F90F2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break;</w:t>
      </w:r>
    </w:p>
    <w:p w14:paraId="61C668A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w:t>
      </w:r>
    </w:p>
    <w:p w14:paraId="13A91487"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w:t>
      </w:r>
    </w:p>
    <w:p w14:paraId="58853451"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 Other code</w:t>
      </w:r>
    </w:p>
    <w:p w14:paraId="0934E6E3"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w:t>
      </w:r>
    </w:p>
    <w:p w14:paraId="4D8A55AD" w14:textId="77777777" w:rsidR="002C4170" w:rsidRDefault="002C4170" w:rsidP="002C4170">
      <w:pPr>
        <w:jc w:val="both"/>
        <w:rPr>
          <w:rFonts w:eastAsia="Times New Roman" w:cstheme="minorHAnsi"/>
          <w:color w:val="2D3845"/>
          <w:sz w:val="20"/>
          <w:szCs w:val="20"/>
        </w:rPr>
      </w:pPr>
    </w:p>
    <w:p w14:paraId="4F05A510"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In this example, the while loop continues to prompt the user to enter a number. If the user enters -1, the break statement is executed, and the loop is terminated. This allows the program to exit the loop and continue with the execution of other code outside the loop.</w:t>
      </w:r>
    </w:p>
    <w:p w14:paraId="269A4123" w14:textId="77777777" w:rsidR="002C4170" w:rsidRPr="002C4170" w:rsidRDefault="002C4170" w:rsidP="002C4170">
      <w:pPr>
        <w:jc w:val="both"/>
        <w:rPr>
          <w:rFonts w:eastAsia="Times New Roman" w:cstheme="minorHAnsi"/>
          <w:color w:val="2D3845"/>
          <w:sz w:val="20"/>
          <w:szCs w:val="20"/>
        </w:rPr>
      </w:pPr>
    </w:p>
    <w:p w14:paraId="06C1ABE4"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2. Searching for an element in an array:</w:t>
      </w:r>
    </w:p>
    <w:p w14:paraId="4EEC0AF1"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int numbers[] = {1, 2, 3, 4, 5};</w:t>
      </w:r>
    </w:p>
    <w:p w14:paraId="506C9378"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int searchNumber = 3;</w:t>
      </w:r>
    </w:p>
    <w:p w14:paraId="70624D37"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int index = -1;</w:t>
      </w:r>
    </w:p>
    <w:p w14:paraId="06392308"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r>
    </w:p>
    <w:p w14:paraId="59019AAF"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for (int i = 0; i &lt; 5; i++) {</w:t>
      </w:r>
    </w:p>
    <w:p w14:paraId="2D980EEE"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if (numbers[i] == searchNumber) {</w:t>
      </w:r>
    </w:p>
    <w:p w14:paraId="3D8194C1"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index = i;</w:t>
      </w:r>
    </w:p>
    <w:p w14:paraId="2F349737"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break;</w:t>
      </w:r>
    </w:p>
    <w:p w14:paraId="0F99F06D"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 xml:space="preserve">    }</w:t>
      </w:r>
    </w:p>
    <w:p w14:paraId="1FA9381A"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w:t>
      </w:r>
    </w:p>
    <w:p w14:paraId="39DA0142"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r>
    </w:p>
    <w:p w14:paraId="7B6F0336"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ab/>
        <w:t>if (index != -1) {</w:t>
      </w:r>
    </w:p>
    <w:p w14:paraId="6CDB1E55"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13</w:t>
      </w:r>
      <w:r w:rsidRPr="002C4170">
        <w:rPr>
          <w:rFonts w:eastAsia="Times New Roman" w:cstheme="minorHAnsi"/>
          <w:color w:val="2D3845"/>
          <w:sz w:val="20"/>
          <w:szCs w:val="20"/>
        </w:rPr>
        <w:tab/>
        <w:t xml:space="preserve">    printf("Element found at index %d\n", index);</w:t>
      </w:r>
    </w:p>
    <w:p w14:paraId="2D279C7D"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14</w:t>
      </w:r>
      <w:r w:rsidRPr="002C4170">
        <w:rPr>
          <w:rFonts w:eastAsia="Times New Roman" w:cstheme="minorHAnsi"/>
          <w:color w:val="2D3845"/>
          <w:sz w:val="20"/>
          <w:szCs w:val="20"/>
        </w:rPr>
        <w:tab/>
        <w:t>} else {</w:t>
      </w:r>
    </w:p>
    <w:p w14:paraId="63AB39C1"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15</w:t>
      </w:r>
      <w:r w:rsidRPr="002C4170">
        <w:rPr>
          <w:rFonts w:eastAsia="Times New Roman" w:cstheme="minorHAnsi"/>
          <w:color w:val="2D3845"/>
          <w:sz w:val="20"/>
          <w:szCs w:val="20"/>
        </w:rPr>
        <w:tab/>
        <w:t xml:space="preserve">    printf("Element not found\n");</w:t>
      </w:r>
    </w:p>
    <w:p w14:paraId="3AD392DB"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16</w:t>
      </w:r>
      <w:r w:rsidRPr="002C4170">
        <w:rPr>
          <w:rFonts w:eastAsia="Times New Roman" w:cstheme="minorHAnsi"/>
          <w:color w:val="2D3845"/>
          <w:sz w:val="20"/>
          <w:szCs w:val="20"/>
        </w:rPr>
        <w:tab/>
        <w:t>}</w:t>
      </w:r>
    </w:p>
    <w:p w14:paraId="61B5AB0E" w14:textId="77777777" w:rsidR="002C4170" w:rsidRDefault="002C4170" w:rsidP="002C4170">
      <w:pPr>
        <w:jc w:val="both"/>
        <w:rPr>
          <w:rFonts w:eastAsia="Times New Roman" w:cstheme="minorHAnsi"/>
          <w:color w:val="2D3845"/>
          <w:sz w:val="20"/>
          <w:szCs w:val="20"/>
        </w:rPr>
      </w:pPr>
    </w:p>
    <w:p w14:paraId="11702D94"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In this example, the for loop iterates over an array of numbers and searches for a specific element (searchNumber). If the element is found, the break statement is executed, terminating the loop prematurely. The program then checks the value of the index variable to determine if the element was found or not.</w:t>
      </w:r>
    </w:p>
    <w:p w14:paraId="1791330D" w14:textId="77777777" w:rsidR="002C4170" w:rsidRPr="002C4170" w:rsidRDefault="002C4170" w:rsidP="002C4170">
      <w:pPr>
        <w:jc w:val="both"/>
        <w:rPr>
          <w:rFonts w:eastAsia="Times New Roman" w:cstheme="minorHAnsi"/>
          <w:color w:val="2D3845"/>
          <w:sz w:val="20"/>
          <w:szCs w:val="20"/>
        </w:rPr>
      </w:pPr>
    </w:p>
    <w:p w14:paraId="38603A9D" w14:textId="77777777" w:rsidR="002C4170" w:rsidRPr="002C4170" w:rsidRDefault="002C4170" w:rsidP="002C4170">
      <w:pPr>
        <w:jc w:val="both"/>
        <w:rPr>
          <w:rFonts w:eastAsia="Times New Roman" w:cstheme="minorHAnsi"/>
          <w:b/>
          <w:bCs/>
          <w:color w:val="2D3845"/>
          <w:sz w:val="20"/>
          <w:szCs w:val="20"/>
        </w:rPr>
      </w:pPr>
      <w:r w:rsidRPr="002C4170">
        <w:rPr>
          <w:rFonts w:eastAsia="Times New Roman" w:cstheme="minorHAnsi"/>
          <w:b/>
          <w:bCs/>
          <w:color w:val="2D3845"/>
          <w:sz w:val="20"/>
          <w:szCs w:val="20"/>
        </w:rPr>
        <w:t>Importance of the Break Statement</w:t>
      </w:r>
    </w:p>
    <w:p w14:paraId="5EB5580C"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The break statement is crucial in programming as it provides control over loop execution. It allows you to terminate a loop prematurely based on certain conditions, enabling you to optimize the execution of your program and improve its efficiency.</w:t>
      </w:r>
    </w:p>
    <w:p w14:paraId="6DFFBB58" w14:textId="77777777" w:rsidR="002C4170" w:rsidRPr="002C4170" w:rsidRDefault="002C4170" w:rsidP="002C4170">
      <w:pPr>
        <w:jc w:val="both"/>
        <w:rPr>
          <w:rFonts w:eastAsia="Times New Roman" w:cstheme="minorHAnsi"/>
          <w:color w:val="2D3845"/>
          <w:sz w:val="20"/>
          <w:szCs w:val="20"/>
        </w:rPr>
      </w:pPr>
    </w:p>
    <w:p w14:paraId="06C309E5" w14:textId="77777777" w:rsidR="002C4170" w:rsidRPr="002C4170" w:rsidRDefault="002C4170" w:rsidP="002C4170">
      <w:pPr>
        <w:jc w:val="both"/>
        <w:rPr>
          <w:rFonts w:eastAsia="Times New Roman" w:cstheme="minorHAnsi"/>
          <w:color w:val="2D3845"/>
          <w:sz w:val="20"/>
          <w:szCs w:val="20"/>
        </w:rPr>
      </w:pPr>
      <w:r w:rsidRPr="002C4170">
        <w:rPr>
          <w:rFonts w:eastAsia="Times New Roman" w:cstheme="minorHAnsi"/>
          <w:color w:val="2D3845"/>
          <w:sz w:val="20"/>
          <w:szCs w:val="20"/>
        </w:rPr>
        <w:t>By using the break statement effectively, you can:</w:t>
      </w:r>
    </w:p>
    <w:p w14:paraId="035F5177" w14:textId="77777777" w:rsidR="002C4170" w:rsidRPr="002C4170" w:rsidRDefault="002C4170" w:rsidP="002C4170">
      <w:pPr>
        <w:jc w:val="both"/>
        <w:rPr>
          <w:rFonts w:eastAsia="Times New Roman" w:cstheme="minorHAnsi"/>
          <w:color w:val="2D3845"/>
          <w:sz w:val="20"/>
          <w:szCs w:val="20"/>
        </w:rPr>
      </w:pPr>
    </w:p>
    <w:p w14:paraId="7AC4E957" w14:textId="77777777" w:rsidR="002C4170" w:rsidRPr="002C4170" w:rsidRDefault="002C4170" w:rsidP="002C4170">
      <w:pPr>
        <w:pStyle w:val="ListParagraph"/>
        <w:numPr>
          <w:ilvl w:val="0"/>
          <w:numId w:val="6"/>
        </w:numPr>
        <w:jc w:val="both"/>
        <w:rPr>
          <w:rFonts w:eastAsia="Times New Roman" w:cstheme="minorHAnsi"/>
          <w:color w:val="2D3845"/>
          <w:sz w:val="20"/>
          <w:szCs w:val="20"/>
        </w:rPr>
      </w:pPr>
      <w:r w:rsidRPr="002C4170">
        <w:rPr>
          <w:rFonts w:eastAsia="Times New Roman" w:cstheme="minorHAnsi"/>
          <w:color w:val="2D3845"/>
          <w:sz w:val="20"/>
          <w:szCs w:val="20"/>
        </w:rPr>
        <w:t>Exit a loop when a specific condition is met, saving unnecessary iterations.</w:t>
      </w:r>
    </w:p>
    <w:p w14:paraId="6F38A7C3" w14:textId="77777777" w:rsidR="002C4170" w:rsidRPr="002C4170" w:rsidRDefault="002C4170" w:rsidP="002C4170">
      <w:pPr>
        <w:pStyle w:val="ListParagraph"/>
        <w:numPr>
          <w:ilvl w:val="0"/>
          <w:numId w:val="6"/>
        </w:numPr>
        <w:jc w:val="both"/>
        <w:rPr>
          <w:rFonts w:eastAsia="Times New Roman" w:cstheme="minorHAnsi"/>
          <w:color w:val="2D3845"/>
          <w:sz w:val="20"/>
          <w:szCs w:val="20"/>
        </w:rPr>
      </w:pPr>
      <w:r w:rsidRPr="002C4170">
        <w:rPr>
          <w:rFonts w:eastAsia="Times New Roman" w:cstheme="minorHAnsi"/>
          <w:color w:val="2D3845"/>
          <w:sz w:val="20"/>
          <w:szCs w:val="20"/>
        </w:rPr>
        <w:t>Implement complex control flow within loops, breaking out of nested loops or specific loop iterations.</w:t>
      </w:r>
    </w:p>
    <w:p w14:paraId="6B88D91A" w14:textId="77777777" w:rsidR="002C4170" w:rsidRDefault="002C4170" w:rsidP="002C4170">
      <w:pPr>
        <w:pStyle w:val="ListParagraph"/>
        <w:numPr>
          <w:ilvl w:val="0"/>
          <w:numId w:val="6"/>
        </w:numPr>
        <w:jc w:val="both"/>
        <w:rPr>
          <w:rFonts w:eastAsia="Times New Roman" w:cstheme="minorHAnsi"/>
          <w:color w:val="2D3845"/>
          <w:sz w:val="20"/>
          <w:szCs w:val="20"/>
        </w:rPr>
      </w:pPr>
      <w:r w:rsidRPr="002C4170">
        <w:rPr>
          <w:rFonts w:eastAsia="Times New Roman" w:cstheme="minorHAnsi"/>
          <w:color w:val="2D3845"/>
          <w:sz w:val="20"/>
          <w:szCs w:val="20"/>
        </w:rPr>
        <w:t>Improve the performance of your program by avoiding unnecessary computations.The break statement gives you the flexibility to design loops that meet the specific requirements of your program, allowing for more efficient and streamlined code execution.</w:t>
      </w:r>
    </w:p>
    <w:p w14:paraId="7BFD9E9F" w14:textId="77777777" w:rsidR="002C4170" w:rsidRDefault="002C4170" w:rsidP="002C4170">
      <w:pPr>
        <w:jc w:val="both"/>
        <w:rPr>
          <w:rFonts w:eastAsia="Times New Roman" w:cstheme="minorHAnsi"/>
          <w:color w:val="2D3845"/>
          <w:sz w:val="20"/>
          <w:szCs w:val="20"/>
        </w:rPr>
      </w:pPr>
    </w:p>
    <w:p w14:paraId="4BBB346B" w14:textId="77777777" w:rsidR="002C4170" w:rsidRDefault="002C4170" w:rsidP="002C4170">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7</w:t>
      </w:r>
    </w:p>
    <w:p w14:paraId="67D6D40C" w14:textId="77777777" w:rsidR="002C4170" w:rsidRDefault="002C4170" w:rsidP="002C4170">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Continue</w:t>
      </w:r>
    </w:p>
    <w:p w14:paraId="3791AEC5"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 xml:space="preserve">In C programming, the continue statement is used to skip the current iteration of a loop and move to the next iteration. It provides a way to bypass certain parts of a loop's code block and proceed with the next iteration. By using the continue statement, you can </w:t>
      </w:r>
      <w:r w:rsidRPr="008C3C3C">
        <w:rPr>
          <w:rFonts w:eastAsia="Times New Roman" w:cstheme="minorHAnsi"/>
          <w:color w:val="2D3845"/>
          <w:sz w:val="20"/>
          <w:szCs w:val="20"/>
        </w:rPr>
        <w:t>control the flow of your program within a loop and selectively skip certain iterations based on specific conditions. This guide explains the syntax and usage of the continue statement, provides code snippets demonstrating its placement and use, and discusses the importance of using the continue statement in programming.</w:t>
      </w:r>
    </w:p>
    <w:p w14:paraId="6AEA904F" w14:textId="77777777" w:rsidR="008C3C3C" w:rsidRPr="008C3C3C" w:rsidRDefault="008C3C3C" w:rsidP="008C3C3C">
      <w:pPr>
        <w:jc w:val="both"/>
        <w:rPr>
          <w:rFonts w:eastAsia="Times New Roman" w:cstheme="minorHAnsi"/>
          <w:color w:val="2D3845"/>
          <w:sz w:val="20"/>
          <w:szCs w:val="20"/>
        </w:rPr>
      </w:pPr>
    </w:p>
    <w:p w14:paraId="43AF113F" w14:textId="77777777" w:rsidR="008C3C3C" w:rsidRPr="008C3C3C" w:rsidRDefault="008C3C3C" w:rsidP="008C3C3C">
      <w:pPr>
        <w:jc w:val="both"/>
        <w:rPr>
          <w:rFonts w:eastAsia="Times New Roman" w:cstheme="minorHAnsi"/>
          <w:b/>
          <w:bCs/>
          <w:color w:val="2D3845"/>
          <w:sz w:val="20"/>
          <w:szCs w:val="20"/>
        </w:rPr>
      </w:pPr>
      <w:r w:rsidRPr="008C3C3C">
        <w:rPr>
          <w:rFonts w:eastAsia="Times New Roman" w:cstheme="minorHAnsi"/>
          <w:b/>
          <w:bCs/>
          <w:color w:val="2D3845"/>
          <w:sz w:val="20"/>
          <w:szCs w:val="20"/>
        </w:rPr>
        <w:t>Syntax and Usage</w:t>
      </w:r>
    </w:p>
    <w:p w14:paraId="2E35831E"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 xml:space="preserve">The </w:t>
      </w:r>
      <w:r w:rsidRPr="008C3C3C">
        <w:rPr>
          <w:rFonts w:eastAsia="Times New Roman" w:cstheme="minorHAnsi"/>
          <w:b/>
          <w:bCs/>
          <w:color w:val="2D3845"/>
          <w:sz w:val="20"/>
          <w:szCs w:val="20"/>
        </w:rPr>
        <w:t>continue</w:t>
      </w:r>
      <w:r w:rsidRPr="008C3C3C">
        <w:rPr>
          <w:rFonts w:eastAsia="Times New Roman" w:cstheme="minorHAnsi"/>
          <w:color w:val="2D3845"/>
          <w:sz w:val="20"/>
          <w:szCs w:val="20"/>
        </w:rPr>
        <w:t xml:space="preserve"> statement is used within loops (such as for, while, or do-while) to skip the remaining statements within the loop's code block and move to the next iteration. When the continue statement is encountered, the control of the program jumps to the loop's update or increment section and continues with the next iteration.</w:t>
      </w:r>
    </w:p>
    <w:p w14:paraId="55F3D895" w14:textId="77777777" w:rsidR="008C3C3C" w:rsidRPr="008C3C3C" w:rsidRDefault="008C3C3C" w:rsidP="008C3C3C">
      <w:pPr>
        <w:jc w:val="both"/>
        <w:rPr>
          <w:rFonts w:eastAsia="Times New Roman" w:cstheme="minorHAnsi"/>
          <w:color w:val="2D3845"/>
          <w:sz w:val="20"/>
          <w:szCs w:val="20"/>
        </w:rPr>
      </w:pPr>
    </w:p>
    <w:p w14:paraId="06C8BF4C"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The syntax of the continue statement in C is as follows:</w:t>
      </w:r>
    </w:p>
    <w:p w14:paraId="5E5F810D" w14:textId="77777777" w:rsidR="008C3C3C" w:rsidRPr="008C3C3C" w:rsidRDefault="008C3C3C" w:rsidP="008C3C3C">
      <w:pPr>
        <w:jc w:val="both"/>
        <w:rPr>
          <w:rFonts w:eastAsia="Times New Roman" w:cstheme="minorHAnsi"/>
          <w:color w:val="2D3845"/>
          <w:sz w:val="20"/>
          <w:szCs w:val="20"/>
        </w:rPr>
      </w:pPr>
    </w:p>
    <w:p w14:paraId="10E6C3A4"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1</w:t>
      </w:r>
      <w:r w:rsidRPr="008C3C3C">
        <w:rPr>
          <w:rFonts w:eastAsia="Times New Roman" w:cstheme="minorHAnsi"/>
          <w:color w:val="2D3845"/>
          <w:sz w:val="20"/>
          <w:szCs w:val="20"/>
        </w:rPr>
        <w:tab/>
        <w:t>continue;</w:t>
      </w:r>
    </w:p>
    <w:p w14:paraId="7FEC1DFA" w14:textId="77777777" w:rsidR="008C3C3C" w:rsidRDefault="008C3C3C" w:rsidP="008C3C3C">
      <w:pPr>
        <w:jc w:val="both"/>
        <w:rPr>
          <w:rFonts w:eastAsia="Times New Roman" w:cstheme="minorHAnsi"/>
          <w:color w:val="2D3845"/>
          <w:sz w:val="20"/>
          <w:szCs w:val="20"/>
        </w:rPr>
      </w:pPr>
    </w:p>
    <w:p w14:paraId="2046F0E4"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The continue statement is typically placed inside an if statement or a conditional block to check a specific condition. When that condition is met, the continue statement is executed, and the loop immediately moves to the next iteration, skipping any remaining statements within the loop.</w:t>
      </w:r>
    </w:p>
    <w:p w14:paraId="5C94120D" w14:textId="77777777" w:rsidR="008C3C3C" w:rsidRPr="008C3C3C" w:rsidRDefault="008C3C3C" w:rsidP="008C3C3C">
      <w:pPr>
        <w:jc w:val="both"/>
        <w:rPr>
          <w:rFonts w:eastAsia="Times New Roman" w:cstheme="minorHAnsi"/>
          <w:color w:val="2D3845"/>
          <w:sz w:val="20"/>
          <w:szCs w:val="20"/>
        </w:rPr>
      </w:pPr>
    </w:p>
    <w:p w14:paraId="3785518B" w14:textId="77777777" w:rsidR="008C3C3C" w:rsidRPr="008C3C3C" w:rsidRDefault="008C3C3C" w:rsidP="008C3C3C">
      <w:pPr>
        <w:jc w:val="both"/>
        <w:rPr>
          <w:rFonts w:eastAsia="Times New Roman" w:cstheme="minorHAnsi"/>
          <w:b/>
          <w:bCs/>
          <w:color w:val="2D3845"/>
          <w:sz w:val="20"/>
          <w:szCs w:val="20"/>
        </w:rPr>
      </w:pPr>
      <w:r w:rsidRPr="008C3C3C">
        <w:rPr>
          <w:rFonts w:eastAsia="Times New Roman" w:cstheme="minorHAnsi"/>
          <w:b/>
          <w:bCs/>
          <w:color w:val="2D3845"/>
          <w:sz w:val="20"/>
          <w:szCs w:val="20"/>
        </w:rPr>
        <w:t>Examples: Code Snippets</w:t>
      </w:r>
    </w:p>
    <w:p w14:paraId="10960CA7" w14:textId="77777777" w:rsidR="008C3C3C" w:rsidRPr="008C3C3C" w:rsidRDefault="008C3C3C" w:rsidP="008C3C3C">
      <w:pPr>
        <w:jc w:val="both"/>
        <w:rPr>
          <w:rFonts w:eastAsia="Times New Roman" w:cstheme="minorHAnsi"/>
          <w:b/>
          <w:bCs/>
          <w:color w:val="2D3845"/>
          <w:sz w:val="20"/>
          <w:szCs w:val="20"/>
        </w:rPr>
      </w:pPr>
      <w:r w:rsidRPr="008C3C3C">
        <w:rPr>
          <w:rFonts w:eastAsia="Times New Roman" w:cstheme="minorHAnsi"/>
          <w:b/>
          <w:bCs/>
          <w:color w:val="2D3845"/>
          <w:sz w:val="20"/>
          <w:szCs w:val="20"/>
        </w:rPr>
        <w:t>1. Skipping odd numbers in a loop:</w:t>
      </w:r>
    </w:p>
    <w:p w14:paraId="67701D43"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for (int i = 1; i &lt;= 10; i++) {</w:t>
      </w:r>
    </w:p>
    <w:p w14:paraId="531F6ED4"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 xml:space="preserve">    if (i % 2 == 1) {</w:t>
      </w:r>
    </w:p>
    <w:p w14:paraId="77EB8C89"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 xml:space="preserve">        continue;</w:t>
      </w:r>
    </w:p>
    <w:p w14:paraId="227B5596"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 xml:space="preserve">    }</w:t>
      </w:r>
    </w:p>
    <w:p w14:paraId="708F3208"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 xml:space="preserve">    printf("%d ", i);</w:t>
      </w:r>
    </w:p>
    <w:p w14:paraId="407F553E"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w:t>
      </w:r>
    </w:p>
    <w:p w14:paraId="6FF5FA92" w14:textId="77777777" w:rsidR="008C3C3C" w:rsidRDefault="008C3C3C" w:rsidP="008C3C3C">
      <w:pPr>
        <w:jc w:val="both"/>
        <w:rPr>
          <w:rFonts w:eastAsia="Times New Roman" w:cstheme="minorHAnsi"/>
          <w:color w:val="2D3845"/>
          <w:sz w:val="20"/>
          <w:szCs w:val="20"/>
        </w:rPr>
      </w:pPr>
    </w:p>
    <w:p w14:paraId="4A9AA514"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In this example, the for loop iterates from 1 to 10. If the current value of i is an odd number, the continue statement is executed, and the loop moves to the next iteration without executing the printf statement. This results in skipping the odd numbers and printing only the even numbers from 1 to 10.</w:t>
      </w:r>
    </w:p>
    <w:p w14:paraId="29BBDBCA" w14:textId="77777777" w:rsidR="008C3C3C" w:rsidRPr="008C3C3C" w:rsidRDefault="008C3C3C" w:rsidP="008C3C3C">
      <w:pPr>
        <w:jc w:val="both"/>
        <w:rPr>
          <w:rFonts w:eastAsia="Times New Roman" w:cstheme="minorHAnsi"/>
          <w:color w:val="2D3845"/>
          <w:sz w:val="20"/>
          <w:szCs w:val="20"/>
        </w:rPr>
      </w:pPr>
    </w:p>
    <w:p w14:paraId="26EBA0F6" w14:textId="77777777" w:rsidR="008C3C3C" w:rsidRPr="008C3C3C" w:rsidRDefault="008C3C3C" w:rsidP="008C3C3C">
      <w:pPr>
        <w:jc w:val="both"/>
        <w:rPr>
          <w:rFonts w:eastAsia="Times New Roman" w:cstheme="minorHAnsi"/>
          <w:b/>
          <w:bCs/>
          <w:color w:val="2D3845"/>
          <w:sz w:val="20"/>
          <w:szCs w:val="20"/>
        </w:rPr>
      </w:pPr>
      <w:r w:rsidRPr="008C3C3C">
        <w:rPr>
          <w:rFonts w:eastAsia="Times New Roman" w:cstheme="minorHAnsi"/>
          <w:b/>
          <w:bCs/>
          <w:color w:val="2D3845"/>
          <w:sz w:val="20"/>
          <w:szCs w:val="20"/>
        </w:rPr>
        <w:t>2. Skipping specific iterations in a while loop:</w:t>
      </w:r>
    </w:p>
    <w:p w14:paraId="388AC945"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int i = 0;</w:t>
      </w:r>
    </w:p>
    <w:p w14:paraId="3F5835FB"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while (i &lt; 10) {</w:t>
      </w:r>
    </w:p>
    <w:p w14:paraId="361BB6D3"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 xml:space="preserve">    i++;</w:t>
      </w:r>
    </w:p>
    <w:p w14:paraId="604191EB"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 xml:space="preserve">    if (i == 5 || i == 7) {</w:t>
      </w:r>
    </w:p>
    <w:p w14:paraId="4E87D955"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 xml:space="preserve">        continue;</w:t>
      </w:r>
    </w:p>
    <w:p w14:paraId="4CA98079"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 xml:space="preserve">    }</w:t>
      </w:r>
    </w:p>
    <w:p w14:paraId="1DB27FB2"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 xml:space="preserve">    printf("%d ", i);</w:t>
      </w:r>
    </w:p>
    <w:p w14:paraId="63D98C0E"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ab/>
        <w:t>}</w:t>
      </w:r>
    </w:p>
    <w:p w14:paraId="2BDEDE5D" w14:textId="77777777" w:rsidR="008C3C3C" w:rsidRDefault="008C3C3C" w:rsidP="008C3C3C">
      <w:pPr>
        <w:jc w:val="both"/>
        <w:rPr>
          <w:rFonts w:eastAsia="Times New Roman" w:cstheme="minorHAnsi"/>
          <w:color w:val="2D3845"/>
          <w:sz w:val="20"/>
          <w:szCs w:val="20"/>
        </w:rPr>
      </w:pPr>
    </w:p>
    <w:p w14:paraId="20055121"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In this example, the while loop increments the value of i by 1 in each iteration. If i is equal to 5 or 7, the continue statement is executed, and the loop moves to the next iteration without executing the printf statement. As a result, the numbers 5 and 7 are skipped, and the loop continues printing the numbers from 1 to 10 excluding these skipped values.</w:t>
      </w:r>
    </w:p>
    <w:p w14:paraId="07063370" w14:textId="77777777" w:rsidR="008C3C3C" w:rsidRPr="008C3C3C" w:rsidRDefault="008C3C3C" w:rsidP="008C3C3C">
      <w:pPr>
        <w:jc w:val="both"/>
        <w:rPr>
          <w:rFonts w:eastAsia="Times New Roman" w:cstheme="minorHAnsi"/>
          <w:color w:val="2D3845"/>
          <w:sz w:val="20"/>
          <w:szCs w:val="20"/>
        </w:rPr>
      </w:pPr>
    </w:p>
    <w:p w14:paraId="13EFF800" w14:textId="77777777" w:rsidR="008C3C3C" w:rsidRPr="008C3C3C" w:rsidRDefault="008C3C3C" w:rsidP="008C3C3C">
      <w:pPr>
        <w:jc w:val="both"/>
        <w:rPr>
          <w:rFonts w:eastAsia="Times New Roman" w:cstheme="minorHAnsi"/>
          <w:b/>
          <w:bCs/>
          <w:color w:val="2D3845"/>
          <w:sz w:val="20"/>
          <w:szCs w:val="20"/>
        </w:rPr>
      </w:pPr>
      <w:r w:rsidRPr="008C3C3C">
        <w:rPr>
          <w:rFonts w:eastAsia="Times New Roman" w:cstheme="minorHAnsi"/>
          <w:b/>
          <w:bCs/>
          <w:color w:val="2D3845"/>
          <w:sz w:val="20"/>
          <w:szCs w:val="20"/>
        </w:rPr>
        <w:t>Importance of the Continue Statement</w:t>
      </w:r>
    </w:p>
    <w:p w14:paraId="7809E732" w14:textId="77777777" w:rsidR="008C3C3C" w:rsidRPr="008C3C3C" w:rsidRDefault="008C3C3C" w:rsidP="008C3C3C">
      <w:pPr>
        <w:jc w:val="both"/>
        <w:rPr>
          <w:rFonts w:eastAsia="Times New Roman" w:cstheme="minorHAnsi"/>
          <w:color w:val="2D3845"/>
          <w:sz w:val="20"/>
          <w:szCs w:val="20"/>
        </w:rPr>
      </w:pPr>
      <w:r w:rsidRPr="008C3C3C">
        <w:rPr>
          <w:rFonts w:eastAsia="Times New Roman" w:cstheme="minorHAnsi"/>
          <w:color w:val="2D3845"/>
          <w:sz w:val="20"/>
          <w:szCs w:val="20"/>
        </w:rPr>
        <w:t>The continue statement is an important tool in controlling the flow of a program within a loop. It allows you to skip specific iterations based on certain conditions, providing flexibility and control over loop execution. By using the continue statement effectively, you can:</w:t>
      </w:r>
    </w:p>
    <w:p w14:paraId="2EF76925" w14:textId="77777777" w:rsidR="008C3C3C" w:rsidRPr="008C3C3C" w:rsidRDefault="008C3C3C" w:rsidP="008C3C3C">
      <w:pPr>
        <w:jc w:val="both"/>
        <w:rPr>
          <w:rFonts w:eastAsia="Times New Roman" w:cstheme="minorHAnsi"/>
          <w:color w:val="2D3845"/>
          <w:sz w:val="20"/>
          <w:szCs w:val="20"/>
        </w:rPr>
      </w:pPr>
    </w:p>
    <w:p w14:paraId="64896D35" w14:textId="77777777" w:rsidR="008C3C3C" w:rsidRPr="008C3C3C" w:rsidRDefault="008C3C3C" w:rsidP="008C3C3C">
      <w:pPr>
        <w:pStyle w:val="ListParagraph"/>
        <w:numPr>
          <w:ilvl w:val="0"/>
          <w:numId w:val="7"/>
        </w:numPr>
        <w:jc w:val="both"/>
        <w:rPr>
          <w:rFonts w:eastAsia="Times New Roman" w:cstheme="minorHAnsi"/>
          <w:color w:val="2D3845"/>
          <w:sz w:val="20"/>
          <w:szCs w:val="20"/>
        </w:rPr>
      </w:pPr>
      <w:r w:rsidRPr="008C3C3C">
        <w:rPr>
          <w:rFonts w:eastAsia="Times New Roman" w:cstheme="minorHAnsi"/>
          <w:color w:val="2D3845"/>
          <w:sz w:val="20"/>
          <w:szCs w:val="20"/>
        </w:rPr>
        <w:t>Skip unnecessary computations or operations within a loop.</w:t>
      </w:r>
    </w:p>
    <w:p w14:paraId="072F7003" w14:textId="77777777" w:rsidR="008C3C3C" w:rsidRPr="008C3C3C" w:rsidRDefault="008C3C3C" w:rsidP="008C3C3C">
      <w:pPr>
        <w:pStyle w:val="ListParagraph"/>
        <w:numPr>
          <w:ilvl w:val="0"/>
          <w:numId w:val="7"/>
        </w:numPr>
        <w:jc w:val="both"/>
        <w:rPr>
          <w:rFonts w:eastAsia="Times New Roman" w:cstheme="minorHAnsi"/>
          <w:color w:val="2D3845"/>
          <w:sz w:val="20"/>
          <w:szCs w:val="20"/>
        </w:rPr>
      </w:pPr>
      <w:r w:rsidRPr="008C3C3C">
        <w:rPr>
          <w:rFonts w:eastAsia="Times New Roman" w:cstheme="minorHAnsi"/>
          <w:color w:val="2D3845"/>
          <w:sz w:val="20"/>
          <w:szCs w:val="20"/>
        </w:rPr>
        <w:t>Implement complex control flow within loops by selectively bypassing iterations.</w:t>
      </w:r>
    </w:p>
    <w:p w14:paraId="41E8C9D4" w14:textId="77777777" w:rsidR="008C3C3C" w:rsidRPr="008C3C3C" w:rsidRDefault="008C3C3C" w:rsidP="008C3C3C">
      <w:pPr>
        <w:pStyle w:val="ListParagraph"/>
        <w:numPr>
          <w:ilvl w:val="0"/>
          <w:numId w:val="7"/>
        </w:numPr>
        <w:jc w:val="both"/>
        <w:rPr>
          <w:rFonts w:eastAsia="Times New Roman" w:cstheme="minorHAnsi"/>
          <w:color w:val="2D3845"/>
          <w:sz w:val="20"/>
          <w:szCs w:val="20"/>
        </w:rPr>
      </w:pPr>
      <w:r w:rsidRPr="008C3C3C">
        <w:rPr>
          <w:rFonts w:eastAsia="Times New Roman" w:cstheme="minorHAnsi"/>
          <w:color w:val="2D3845"/>
          <w:sz w:val="20"/>
          <w:szCs w:val="20"/>
        </w:rPr>
        <w:t>Improve the efficiency and performance of your code by avoiding unnecessary processing.</w:t>
      </w:r>
      <w:r>
        <w:rPr>
          <w:rFonts w:eastAsia="Times New Roman" w:cstheme="minorHAnsi"/>
          <w:color w:val="2D3845"/>
          <w:sz w:val="20"/>
          <w:szCs w:val="20"/>
        </w:rPr>
        <w:t xml:space="preserve"> </w:t>
      </w:r>
      <w:r w:rsidRPr="008C3C3C">
        <w:rPr>
          <w:rFonts w:eastAsia="Times New Roman" w:cstheme="minorHAnsi"/>
          <w:color w:val="2D3845"/>
          <w:sz w:val="20"/>
          <w:szCs w:val="20"/>
        </w:rPr>
        <w:t>The continue statement helps you write more efficient and concise code by selectively skipping iterations and focusing on the necessary computations.</w:t>
      </w:r>
    </w:p>
    <w:p w14:paraId="1A93A056" w14:textId="77777777" w:rsidR="002C4170" w:rsidRDefault="002C4170" w:rsidP="002C4170">
      <w:pPr>
        <w:jc w:val="both"/>
        <w:rPr>
          <w:rFonts w:eastAsia="Times New Roman" w:cstheme="minorHAnsi"/>
          <w:color w:val="2D3845"/>
          <w:sz w:val="20"/>
          <w:szCs w:val="20"/>
        </w:rPr>
      </w:pPr>
    </w:p>
    <w:p w14:paraId="2C7AC04F" w14:textId="77777777" w:rsidR="00716F55" w:rsidRDefault="00716F55" w:rsidP="002C4170">
      <w:pPr>
        <w:jc w:val="both"/>
        <w:rPr>
          <w:rFonts w:eastAsia="Times New Roman" w:cstheme="minorHAnsi"/>
          <w:color w:val="2D3845"/>
          <w:sz w:val="20"/>
          <w:szCs w:val="20"/>
        </w:rPr>
      </w:pPr>
    </w:p>
    <w:p w14:paraId="7C3071F5" w14:textId="77777777" w:rsidR="00716F55" w:rsidRDefault="00716F55" w:rsidP="002C4170">
      <w:pPr>
        <w:jc w:val="both"/>
        <w:rPr>
          <w:rFonts w:eastAsia="Times New Roman" w:cstheme="minorHAnsi"/>
          <w:color w:val="2D3845"/>
          <w:sz w:val="20"/>
          <w:szCs w:val="20"/>
        </w:rPr>
      </w:pPr>
    </w:p>
    <w:p w14:paraId="6990CD58" w14:textId="77777777" w:rsidR="00716F55" w:rsidRDefault="00716F55" w:rsidP="002C4170">
      <w:pPr>
        <w:jc w:val="both"/>
        <w:rPr>
          <w:rFonts w:eastAsia="Times New Roman" w:cstheme="minorHAnsi"/>
          <w:color w:val="2D3845"/>
          <w:sz w:val="20"/>
          <w:szCs w:val="20"/>
        </w:rPr>
      </w:pPr>
    </w:p>
    <w:p w14:paraId="7322A738" w14:textId="77777777" w:rsidR="00716F55" w:rsidRDefault="00716F55" w:rsidP="002C4170">
      <w:pPr>
        <w:jc w:val="both"/>
        <w:rPr>
          <w:rFonts w:eastAsia="Times New Roman" w:cstheme="minorHAnsi"/>
          <w:color w:val="2D3845"/>
          <w:sz w:val="20"/>
          <w:szCs w:val="20"/>
        </w:rPr>
      </w:pPr>
    </w:p>
    <w:p w14:paraId="13761206" w14:textId="77777777" w:rsidR="00716F55" w:rsidRDefault="00716F55" w:rsidP="002C4170">
      <w:pPr>
        <w:jc w:val="both"/>
        <w:rPr>
          <w:rFonts w:eastAsia="Times New Roman" w:cstheme="minorHAnsi"/>
          <w:color w:val="2D3845"/>
          <w:sz w:val="20"/>
          <w:szCs w:val="20"/>
        </w:rPr>
      </w:pPr>
    </w:p>
    <w:p w14:paraId="339E1B44" w14:textId="77777777" w:rsidR="00716F55" w:rsidRDefault="00716F55" w:rsidP="002C4170">
      <w:pPr>
        <w:jc w:val="both"/>
        <w:rPr>
          <w:rFonts w:eastAsia="Times New Roman" w:cstheme="minorHAnsi"/>
          <w:color w:val="2D3845"/>
          <w:sz w:val="20"/>
          <w:szCs w:val="20"/>
        </w:rPr>
      </w:pPr>
    </w:p>
    <w:p w14:paraId="5388C430" w14:textId="77777777" w:rsidR="00716F55" w:rsidRDefault="00716F55" w:rsidP="002C4170">
      <w:pPr>
        <w:jc w:val="both"/>
        <w:rPr>
          <w:rFonts w:eastAsia="Times New Roman" w:cstheme="minorHAnsi"/>
          <w:color w:val="2D3845"/>
          <w:sz w:val="20"/>
          <w:szCs w:val="20"/>
        </w:rPr>
      </w:pPr>
    </w:p>
    <w:p w14:paraId="40DB4007" w14:textId="77777777" w:rsidR="00716F55" w:rsidRDefault="00716F55" w:rsidP="002C4170">
      <w:pPr>
        <w:jc w:val="both"/>
        <w:rPr>
          <w:rFonts w:eastAsia="Times New Roman" w:cstheme="minorHAnsi"/>
          <w:color w:val="2D3845"/>
          <w:sz w:val="20"/>
          <w:szCs w:val="20"/>
        </w:rPr>
      </w:pPr>
    </w:p>
    <w:p w14:paraId="3634172C" w14:textId="77777777" w:rsidR="00716F55" w:rsidRDefault="00716F55" w:rsidP="002C4170">
      <w:pPr>
        <w:jc w:val="both"/>
        <w:rPr>
          <w:rFonts w:eastAsia="Times New Roman" w:cstheme="minorHAnsi"/>
          <w:color w:val="2D3845"/>
          <w:sz w:val="20"/>
          <w:szCs w:val="20"/>
        </w:rPr>
      </w:pPr>
    </w:p>
    <w:p w14:paraId="0769C988" w14:textId="77777777" w:rsidR="00716F55" w:rsidRDefault="00716F55" w:rsidP="002C4170">
      <w:pPr>
        <w:jc w:val="both"/>
        <w:rPr>
          <w:rFonts w:eastAsia="Times New Roman" w:cstheme="minorHAnsi"/>
          <w:color w:val="2D3845"/>
          <w:sz w:val="20"/>
          <w:szCs w:val="20"/>
        </w:rPr>
      </w:pPr>
    </w:p>
    <w:p w14:paraId="00651205" w14:textId="77777777" w:rsidR="00716F55" w:rsidRDefault="00716F55" w:rsidP="002C4170">
      <w:pPr>
        <w:jc w:val="both"/>
        <w:rPr>
          <w:rFonts w:eastAsia="Times New Roman" w:cstheme="minorHAnsi"/>
          <w:color w:val="2D3845"/>
          <w:sz w:val="20"/>
          <w:szCs w:val="20"/>
        </w:rPr>
      </w:pPr>
    </w:p>
    <w:p w14:paraId="4070F25A" w14:textId="77777777" w:rsidR="00716F55" w:rsidRDefault="00716F55" w:rsidP="002C4170">
      <w:pPr>
        <w:jc w:val="both"/>
        <w:rPr>
          <w:rFonts w:eastAsia="Times New Roman" w:cstheme="minorHAnsi"/>
          <w:color w:val="2D3845"/>
          <w:sz w:val="20"/>
          <w:szCs w:val="20"/>
        </w:rPr>
      </w:pPr>
    </w:p>
    <w:p w14:paraId="480E4ACD" w14:textId="77777777" w:rsidR="00716F55" w:rsidRDefault="00716F55" w:rsidP="002C4170">
      <w:pPr>
        <w:jc w:val="both"/>
        <w:rPr>
          <w:rFonts w:eastAsia="Times New Roman" w:cstheme="minorHAnsi"/>
          <w:color w:val="2D3845"/>
          <w:sz w:val="20"/>
          <w:szCs w:val="20"/>
        </w:rPr>
      </w:pPr>
    </w:p>
    <w:p w14:paraId="6758761C" w14:textId="77777777" w:rsidR="00716F55" w:rsidRDefault="00716F55" w:rsidP="002C4170">
      <w:pPr>
        <w:jc w:val="both"/>
        <w:rPr>
          <w:rFonts w:eastAsia="Times New Roman" w:cstheme="minorHAnsi"/>
          <w:color w:val="2D3845"/>
          <w:sz w:val="20"/>
          <w:szCs w:val="20"/>
        </w:rPr>
      </w:pPr>
    </w:p>
    <w:p w14:paraId="47B7EFA1" w14:textId="77777777" w:rsidR="00716F55" w:rsidRDefault="00716F55" w:rsidP="002C4170">
      <w:pPr>
        <w:jc w:val="both"/>
        <w:rPr>
          <w:rFonts w:eastAsia="Times New Roman" w:cstheme="minorHAnsi"/>
          <w:color w:val="2D3845"/>
          <w:sz w:val="20"/>
          <w:szCs w:val="20"/>
        </w:rPr>
      </w:pPr>
    </w:p>
    <w:p w14:paraId="7670DD0F" w14:textId="77777777" w:rsidR="00716F55" w:rsidRDefault="00716F55" w:rsidP="002C4170">
      <w:pPr>
        <w:jc w:val="both"/>
        <w:rPr>
          <w:rFonts w:eastAsia="Times New Roman" w:cstheme="minorHAnsi"/>
          <w:color w:val="2D3845"/>
          <w:sz w:val="20"/>
          <w:szCs w:val="20"/>
        </w:rPr>
      </w:pPr>
    </w:p>
    <w:p w14:paraId="62DD8607" w14:textId="77777777" w:rsidR="00716F55" w:rsidRDefault="00716F55" w:rsidP="002C4170">
      <w:pPr>
        <w:jc w:val="both"/>
        <w:rPr>
          <w:rFonts w:eastAsia="Times New Roman" w:cstheme="minorHAnsi"/>
          <w:color w:val="2D3845"/>
          <w:sz w:val="20"/>
          <w:szCs w:val="20"/>
        </w:rPr>
      </w:pPr>
    </w:p>
    <w:p w14:paraId="676BA4DD" w14:textId="77777777" w:rsidR="00716F55" w:rsidRDefault="00716F55" w:rsidP="002C4170">
      <w:pPr>
        <w:jc w:val="both"/>
        <w:rPr>
          <w:rFonts w:eastAsia="Times New Roman" w:cstheme="minorHAnsi"/>
          <w:color w:val="2D3845"/>
          <w:sz w:val="20"/>
          <w:szCs w:val="20"/>
        </w:rPr>
      </w:pPr>
    </w:p>
    <w:p w14:paraId="27A0A8D3" w14:textId="77777777" w:rsidR="00716F55" w:rsidRDefault="00716F55" w:rsidP="002C4170">
      <w:pPr>
        <w:jc w:val="both"/>
        <w:rPr>
          <w:rFonts w:eastAsia="Times New Roman" w:cstheme="minorHAnsi"/>
          <w:color w:val="2D3845"/>
          <w:sz w:val="20"/>
          <w:szCs w:val="20"/>
        </w:rPr>
      </w:pPr>
    </w:p>
    <w:p w14:paraId="597967C4" w14:textId="77777777" w:rsidR="00716F55" w:rsidRDefault="00716F55" w:rsidP="002C4170">
      <w:pPr>
        <w:jc w:val="both"/>
        <w:rPr>
          <w:rFonts w:eastAsia="Times New Roman" w:cstheme="minorHAnsi"/>
          <w:color w:val="2D3845"/>
          <w:sz w:val="20"/>
          <w:szCs w:val="20"/>
        </w:rPr>
      </w:pPr>
    </w:p>
    <w:p w14:paraId="218E9E20" w14:textId="77777777" w:rsidR="00716F55" w:rsidRDefault="00716F55" w:rsidP="002C4170">
      <w:pPr>
        <w:jc w:val="both"/>
        <w:rPr>
          <w:rFonts w:eastAsia="Times New Roman" w:cstheme="minorHAnsi"/>
          <w:color w:val="2D3845"/>
          <w:sz w:val="20"/>
          <w:szCs w:val="20"/>
        </w:rPr>
      </w:pPr>
    </w:p>
    <w:p w14:paraId="7754F5E2" w14:textId="77777777" w:rsidR="00716F55" w:rsidRDefault="00716F55" w:rsidP="002C4170">
      <w:pPr>
        <w:jc w:val="both"/>
        <w:rPr>
          <w:rFonts w:eastAsia="Times New Roman" w:cstheme="minorHAnsi"/>
          <w:color w:val="2D3845"/>
          <w:sz w:val="20"/>
          <w:szCs w:val="20"/>
        </w:rPr>
      </w:pPr>
    </w:p>
    <w:p w14:paraId="1169CB27" w14:textId="77777777" w:rsidR="00716F55" w:rsidRDefault="00716F55" w:rsidP="002C4170">
      <w:pPr>
        <w:jc w:val="both"/>
        <w:rPr>
          <w:rFonts w:eastAsia="Times New Roman" w:cstheme="minorHAnsi"/>
          <w:color w:val="2D3845"/>
          <w:sz w:val="20"/>
          <w:szCs w:val="20"/>
        </w:rPr>
      </w:pPr>
    </w:p>
    <w:p w14:paraId="22A347F3" w14:textId="77777777" w:rsidR="00716F55" w:rsidRDefault="00716F55" w:rsidP="002C4170">
      <w:pPr>
        <w:jc w:val="both"/>
        <w:rPr>
          <w:rFonts w:eastAsia="Times New Roman" w:cstheme="minorHAnsi"/>
          <w:color w:val="2D3845"/>
          <w:sz w:val="20"/>
          <w:szCs w:val="20"/>
        </w:rPr>
      </w:pPr>
    </w:p>
    <w:p w14:paraId="6D0BF244" w14:textId="77777777" w:rsidR="00716F55" w:rsidRDefault="00716F55" w:rsidP="002C4170">
      <w:pPr>
        <w:jc w:val="both"/>
        <w:rPr>
          <w:rFonts w:eastAsia="Times New Roman" w:cstheme="minorHAnsi"/>
          <w:color w:val="2D3845"/>
          <w:sz w:val="20"/>
          <w:szCs w:val="20"/>
        </w:rPr>
      </w:pPr>
    </w:p>
    <w:p w14:paraId="7E5A155B" w14:textId="77777777" w:rsidR="00716F55" w:rsidRDefault="00716F55" w:rsidP="002C4170">
      <w:pPr>
        <w:jc w:val="both"/>
        <w:rPr>
          <w:rFonts w:eastAsia="Times New Roman" w:cstheme="minorHAnsi"/>
          <w:color w:val="2D3845"/>
          <w:sz w:val="20"/>
          <w:szCs w:val="20"/>
        </w:rPr>
      </w:pPr>
    </w:p>
    <w:p w14:paraId="60F25199" w14:textId="77777777" w:rsidR="00716F55" w:rsidRDefault="00716F55" w:rsidP="002C4170">
      <w:pPr>
        <w:jc w:val="both"/>
        <w:rPr>
          <w:rFonts w:eastAsia="Times New Roman" w:cstheme="minorHAnsi"/>
          <w:color w:val="2D3845"/>
          <w:sz w:val="20"/>
          <w:szCs w:val="20"/>
        </w:rPr>
      </w:pPr>
    </w:p>
    <w:p w14:paraId="4B313911" w14:textId="77777777" w:rsidR="00716F55" w:rsidRDefault="00716F55" w:rsidP="002C4170">
      <w:pPr>
        <w:jc w:val="both"/>
        <w:rPr>
          <w:rFonts w:eastAsia="Times New Roman" w:cstheme="minorHAnsi"/>
          <w:color w:val="2D3845"/>
          <w:sz w:val="20"/>
          <w:szCs w:val="20"/>
        </w:rPr>
      </w:pPr>
    </w:p>
    <w:p w14:paraId="3A671CE4" w14:textId="77777777" w:rsidR="00716F55" w:rsidRDefault="00716F55" w:rsidP="002C4170">
      <w:pPr>
        <w:jc w:val="both"/>
        <w:rPr>
          <w:rFonts w:eastAsia="Times New Roman" w:cstheme="minorHAnsi"/>
          <w:color w:val="2D3845"/>
          <w:sz w:val="20"/>
          <w:szCs w:val="20"/>
        </w:rPr>
      </w:pPr>
    </w:p>
    <w:p w14:paraId="20CC16E5" w14:textId="77777777" w:rsidR="00716F55" w:rsidRDefault="00716F55" w:rsidP="002C4170">
      <w:pPr>
        <w:jc w:val="both"/>
        <w:rPr>
          <w:rFonts w:eastAsia="Times New Roman" w:cstheme="minorHAnsi"/>
          <w:color w:val="2D3845"/>
          <w:sz w:val="20"/>
          <w:szCs w:val="20"/>
        </w:rPr>
      </w:pPr>
    </w:p>
    <w:p w14:paraId="50970E48" w14:textId="77777777" w:rsidR="00716F55" w:rsidRDefault="00716F55" w:rsidP="002C4170">
      <w:pPr>
        <w:jc w:val="both"/>
        <w:rPr>
          <w:rFonts w:eastAsia="Times New Roman" w:cstheme="minorHAnsi"/>
          <w:color w:val="2D3845"/>
          <w:sz w:val="20"/>
          <w:szCs w:val="20"/>
        </w:rPr>
      </w:pPr>
    </w:p>
    <w:p w14:paraId="4E0BB7BF" w14:textId="77777777" w:rsidR="00716F55" w:rsidRDefault="00716F55" w:rsidP="002C4170">
      <w:pPr>
        <w:jc w:val="both"/>
        <w:rPr>
          <w:rFonts w:eastAsia="Times New Roman" w:cstheme="minorHAnsi"/>
          <w:color w:val="2D3845"/>
          <w:sz w:val="20"/>
          <w:szCs w:val="20"/>
        </w:rPr>
      </w:pPr>
    </w:p>
    <w:p w14:paraId="32950131" w14:textId="77777777" w:rsidR="00716F55" w:rsidRDefault="00716F55" w:rsidP="002C4170">
      <w:pPr>
        <w:jc w:val="both"/>
        <w:rPr>
          <w:rFonts w:eastAsia="Times New Roman" w:cstheme="minorHAnsi"/>
          <w:color w:val="2D3845"/>
          <w:sz w:val="20"/>
          <w:szCs w:val="20"/>
        </w:rPr>
      </w:pPr>
    </w:p>
    <w:p w14:paraId="195B705F" w14:textId="77777777" w:rsidR="00716F55" w:rsidRDefault="00716F55" w:rsidP="002C4170">
      <w:pPr>
        <w:jc w:val="both"/>
        <w:rPr>
          <w:rFonts w:eastAsia="Times New Roman" w:cstheme="minorHAnsi"/>
          <w:color w:val="2D3845"/>
          <w:sz w:val="20"/>
          <w:szCs w:val="20"/>
        </w:rPr>
      </w:pPr>
    </w:p>
    <w:p w14:paraId="63F2AF7F" w14:textId="77777777" w:rsidR="00716F55" w:rsidRDefault="00716F55" w:rsidP="002C4170">
      <w:pPr>
        <w:jc w:val="both"/>
        <w:rPr>
          <w:rFonts w:eastAsia="Times New Roman" w:cstheme="minorHAnsi"/>
          <w:color w:val="2D3845"/>
          <w:sz w:val="20"/>
          <w:szCs w:val="20"/>
        </w:rPr>
      </w:pPr>
    </w:p>
    <w:p w14:paraId="704383CF" w14:textId="77777777" w:rsidR="00716F55" w:rsidRDefault="00716F55" w:rsidP="002C4170">
      <w:pPr>
        <w:jc w:val="both"/>
        <w:rPr>
          <w:rFonts w:eastAsia="Times New Roman" w:cstheme="minorHAnsi"/>
          <w:color w:val="2D3845"/>
          <w:sz w:val="20"/>
          <w:szCs w:val="20"/>
        </w:rPr>
      </w:pPr>
    </w:p>
    <w:p w14:paraId="692492E2" w14:textId="77777777" w:rsidR="00716F55" w:rsidRDefault="00716F55" w:rsidP="002C4170">
      <w:pPr>
        <w:jc w:val="both"/>
        <w:rPr>
          <w:rFonts w:eastAsia="Times New Roman" w:cstheme="minorHAnsi"/>
          <w:color w:val="2D3845"/>
          <w:sz w:val="20"/>
          <w:szCs w:val="20"/>
        </w:rPr>
      </w:pPr>
    </w:p>
    <w:p w14:paraId="3B23DD84" w14:textId="77777777" w:rsidR="00716F55" w:rsidRDefault="00716F55" w:rsidP="002C4170">
      <w:pPr>
        <w:jc w:val="both"/>
        <w:rPr>
          <w:rFonts w:eastAsia="Times New Roman" w:cstheme="minorHAnsi"/>
          <w:color w:val="2D3845"/>
          <w:sz w:val="20"/>
          <w:szCs w:val="20"/>
        </w:rPr>
      </w:pPr>
    </w:p>
    <w:p w14:paraId="69F5DCA1" w14:textId="77777777" w:rsidR="00716F55" w:rsidRDefault="00716F55" w:rsidP="002C4170">
      <w:pPr>
        <w:jc w:val="both"/>
        <w:rPr>
          <w:rFonts w:eastAsia="Times New Roman" w:cstheme="minorHAnsi"/>
          <w:color w:val="2D3845"/>
          <w:sz w:val="20"/>
          <w:szCs w:val="20"/>
        </w:rPr>
      </w:pPr>
    </w:p>
    <w:p w14:paraId="181DF7DD" w14:textId="77777777" w:rsidR="00716F55" w:rsidRDefault="00716F55" w:rsidP="002C4170">
      <w:pPr>
        <w:jc w:val="both"/>
        <w:rPr>
          <w:rFonts w:eastAsia="Times New Roman" w:cstheme="minorHAnsi"/>
          <w:color w:val="2D3845"/>
          <w:sz w:val="20"/>
          <w:szCs w:val="20"/>
        </w:rPr>
      </w:pPr>
    </w:p>
    <w:p w14:paraId="50BA97ED" w14:textId="77777777" w:rsidR="00716F55" w:rsidRDefault="00716F55" w:rsidP="002C4170">
      <w:pPr>
        <w:jc w:val="both"/>
        <w:rPr>
          <w:rFonts w:eastAsia="Times New Roman" w:cstheme="minorHAnsi"/>
          <w:color w:val="2D3845"/>
          <w:sz w:val="20"/>
          <w:szCs w:val="20"/>
        </w:rPr>
      </w:pPr>
    </w:p>
    <w:p w14:paraId="2163333F" w14:textId="77777777" w:rsidR="00716F55" w:rsidRDefault="00716F55" w:rsidP="002C4170">
      <w:pPr>
        <w:jc w:val="both"/>
        <w:rPr>
          <w:rFonts w:eastAsia="Times New Roman" w:cstheme="minorHAnsi"/>
          <w:color w:val="2D3845"/>
          <w:sz w:val="20"/>
          <w:szCs w:val="20"/>
        </w:rPr>
      </w:pPr>
    </w:p>
    <w:p w14:paraId="75B1AAAF" w14:textId="77777777" w:rsidR="00716F55" w:rsidRDefault="00716F55" w:rsidP="002C4170">
      <w:pPr>
        <w:jc w:val="both"/>
        <w:rPr>
          <w:rFonts w:eastAsia="Times New Roman" w:cstheme="minorHAnsi"/>
          <w:color w:val="2D3845"/>
          <w:sz w:val="20"/>
          <w:szCs w:val="20"/>
        </w:rPr>
      </w:pPr>
    </w:p>
    <w:p w14:paraId="3BEE019F" w14:textId="77777777" w:rsidR="00716F55" w:rsidRDefault="00716F55" w:rsidP="002C4170">
      <w:pPr>
        <w:jc w:val="both"/>
        <w:rPr>
          <w:rFonts w:eastAsia="Times New Roman" w:cstheme="minorHAnsi"/>
          <w:color w:val="2D3845"/>
          <w:sz w:val="20"/>
          <w:szCs w:val="20"/>
        </w:rPr>
      </w:pPr>
    </w:p>
    <w:p w14:paraId="34C108F4" w14:textId="77777777" w:rsidR="00716F55" w:rsidRDefault="00716F55" w:rsidP="002C4170">
      <w:pPr>
        <w:jc w:val="both"/>
        <w:rPr>
          <w:rFonts w:eastAsia="Times New Roman" w:cstheme="minorHAnsi"/>
          <w:color w:val="2D3845"/>
          <w:sz w:val="20"/>
          <w:szCs w:val="20"/>
        </w:rPr>
      </w:pPr>
    </w:p>
    <w:p w14:paraId="6C814A76" w14:textId="77777777" w:rsidR="00716F55" w:rsidRDefault="00716F55" w:rsidP="002C4170">
      <w:pPr>
        <w:jc w:val="both"/>
        <w:rPr>
          <w:rFonts w:eastAsia="Times New Roman" w:cstheme="minorHAnsi"/>
          <w:color w:val="2D3845"/>
          <w:sz w:val="20"/>
          <w:szCs w:val="20"/>
        </w:rPr>
      </w:pPr>
    </w:p>
    <w:p w14:paraId="37127832" w14:textId="77777777" w:rsidR="00716F55" w:rsidRDefault="00716F55" w:rsidP="002C4170">
      <w:pPr>
        <w:jc w:val="both"/>
        <w:rPr>
          <w:rFonts w:eastAsia="Times New Roman" w:cstheme="minorHAnsi"/>
          <w:color w:val="2D3845"/>
          <w:sz w:val="20"/>
          <w:szCs w:val="20"/>
        </w:rPr>
      </w:pPr>
    </w:p>
    <w:p w14:paraId="5A99DC39" w14:textId="77777777" w:rsidR="00716F55" w:rsidRDefault="00716F55" w:rsidP="002C4170">
      <w:pPr>
        <w:jc w:val="both"/>
        <w:rPr>
          <w:rFonts w:eastAsia="Times New Roman" w:cstheme="minorHAnsi"/>
          <w:color w:val="2D3845"/>
          <w:sz w:val="20"/>
          <w:szCs w:val="20"/>
        </w:rPr>
      </w:pPr>
    </w:p>
    <w:p w14:paraId="5BA24A2D" w14:textId="77777777" w:rsidR="00716F55" w:rsidRDefault="00716F55" w:rsidP="002C4170">
      <w:pPr>
        <w:jc w:val="both"/>
        <w:rPr>
          <w:rFonts w:eastAsia="Times New Roman" w:cstheme="minorHAnsi"/>
          <w:color w:val="2D3845"/>
          <w:sz w:val="20"/>
          <w:szCs w:val="20"/>
        </w:rPr>
      </w:pPr>
    </w:p>
    <w:p w14:paraId="7C048785" w14:textId="77777777" w:rsidR="00716F55" w:rsidRDefault="00716F55" w:rsidP="002C4170">
      <w:pPr>
        <w:jc w:val="both"/>
        <w:rPr>
          <w:rFonts w:eastAsia="Times New Roman" w:cstheme="minorHAnsi"/>
          <w:color w:val="2D3845"/>
          <w:sz w:val="20"/>
          <w:szCs w:val="20"/>
        </w:rPr>
      </w:pPr>
    </w:p>
    <w:p w14:paraId="54CFFE17" w14:textId="77777777" w:rsidR="00716F55" w:rsidRDefault="00716F55" w:rsidP="002C4170">
      <w:pPr>
        <w:jc w:val="both"/>
        <w:rPr>
          <w:rFonts w:eastAsia="Times New Roman" w:cstheme="minorHAnsi"/>
          <w:color w:val="2D3845"/>
          <w:sz w:val="20"/>
          <w:szCs w:val="20"/>
        </w:rPr>
      </w:pPr>
    </w:p>
    <w:p w14:paraId="4A538D19" w14:textId="77777777" w:rsidR="00716F55" w:rsidRDefault="00716F55" w:rsidP="002C4170">
      <w:pPr>
        <w:jc w:val="both"/>
        <w:rPr>
          <w:rFonts w:eastAsia="Times New Roman" w:cstheme="minorHAnsi"/>
          <w:color w:val="2D3845"/>
          <w:sz w:val="20"/>
          <w:szCs w:val="20"/>
        </w:rPr>
      </w:pPr>
    </w:p>
    <w:p w14:paraId="0258E2A2" w14:textId="77777777" w:rsidR="00716F55" w:rsidRDefault="00716F55" w:rsidP="002C4170">
      <w:pPr>
        <w:jc w:val="both"/>
        <w:rPr>
          <w:rFonts w:eastAsia="Times New Roman" w:cstheme="minorHAnsi"/>
          <w:color w:val="2D3845"/>
          <w:sz w:val="20"/>
          <w:szCs w:val="20"/>
        </w:rPr>
      </w:pPr>
    </w:p>
    <w:p w14:paraId="26FB1F92" w14:textId="77777777" w:rsidR="00716F55" w:rsidRDefault="00716F55" w:rsidP="002C4170">
      <w:pPr>
        <w:jc w:val="both"/>
        <w:rPr>
          <w:rFonts w:eastAsia="Times New Roman" w:cstheme="minorHAnsi"/>
          <w:color w:val="2D3845"/>
          <w:sz w:val="20"/>
          <w:szCs w:val="20"/>
        </w:rPr>
      </w:pPr>
    </w:p>
    <w:p w14:paraId="0AF6D8CB" w14:textId="77777777" w:rsidR="00716F55" w:rsidRDefault="00716F55" w:rsidP="002C4170">
      <w:pPr>
        <w:jc w:val="both"/>
        <w:rPr>
          <w:rFonts w:eastAsia="Times New Roman" w:cstheme="minorHAnsi"/>
          <w:color w:val="2D3845"/>
          <w:sz w:val="20"/>
          <w:szCs w:val="20"/>
        </w:rPr>
      </w:pPr>
    </w:p>
    <w:p w14:paraId="3AE7A96E" w14:textId="77777777" w:rsidR="00716F55" w:rsidRDefault="00716F55" w:rsidP="002C4170">
      <w:pPr>
        <w:jc w:val="both"/>
        <w:rPr>
          <w:rFonts w:eastAsia="Times New Roman" w:cstheme="minorHAnsi"/>
          <w:color w:val="2D3845"/>
          <w:sz w:val="20"/>
          <w:szCs w:val="20"/>
        </w:rPr>
      </w:pPr>
    </w:p>
    <w:p w14:paraId="645BB7F3" w14:textId="77777777" w:rsidR="00716F55" w:rsidRDefault="00716F55" w:rsidP="002C4170">
      <w:pPr>
        <w:jc w:val="both"/>
        <w:rPr>
          <w:rFonts w:eastAsia="Times New Roman" w:cstheme="minorHAnsi"/>
          <w:color w:val="2D3845"/>
          <w:sz w:val="20"/>
          <w:szCs w:val="20"/>
        </w:rPr>
      </w:pPr>
    </w:p>
    <w:p w14:paraId="2DACE10F" w14:textId="77777777" w:rsidR="00716F55" w:rsidRDefault="00716F55" w:rsidP="002C4170">
      <w:pPr>
        <w:jc w:val="both"/>
        <w:rPr>
          <w:rFonts w:eastAsia="Times New Roman" w:cstheme="minorHAnsi"/>
          <w:color w:val="2D3845"/>
          <w:sz w:val="20"/>
          <w:szCs w:val="20"/>
        </w:rPr>
      </w:pPr>
    </w:p>
    <w:p w14:paraId="5C42D8FC" w14:textId="77777777" w:rsidR="00716F55" w:rsidRDefault="00716F55" w:rsidP="002C4170">
      <w:pPr>
        <w:jc w:val="both"/>
        <w:rPr>
          <w:rFonts w:eastAsia="Times New Roman" w:cstheme="minorHAnsi"/>
          <w:color w:val="2D3845"/>
          <w:sz w:val="20"/>
          <w:szCs w:val="20"/>
        </w:rPr>
      </w:pPr>
    </w:p>
    <w:p w14:paraId="0B8B21E7" w14:textId="77777777" w:rsidR="00716F55" w:rsidRDefault="00716F55" w:rsidP="002C4170">
      <w:pPr>
        <w:jc w:val="both"/>
        <w:rPr>
          <w:rFonts w:eastAsia="Times New Roman" w:cstheme="minorHAnsi"/>
          <w:color w:val="2D3845"/>
          <w:sz w:val="20"/>
          <w:szCs w:val="20"/>
        </w:rPr>
      </w:pPr>
    </w:p>
    <w:p w14:paraId="73A05309" w14:textId="77777777" w:rsidR="00716F55" w:rsidRDefault="00716F55" w:rsidP="002C4170">
      <w:pPr>
        <w:jc w:val="both"/>
        <w:rPr>
          <w:rFonts w:eastAsia="Times New Roman" w:cstheme="minorHAnsi"/>
          <w:color w:val="2D3845"/>
          <w:sz w:val="20"/>
          <w:szCs w:val="20"/>
        </w:rPr>
      </w:pPr>
    </w:p>
    <w:p w14:paraId="689E8258" w14:textId="77777777" w:rsidR="00716F55" w:rsidRDefault="00716F55" w:rsidP="002C4170">
      <w:pPr>
        <w:jc w:val="both"/>
        <w:rPr>
          <w:rFonts w:eastAsia="Times New Roman" w:cstheme="minorHAnsi"/>
          <w:color w:val="2D3845"/>
          <w:sz w:val="20"/>
          <w:szCs w:val="20"/>
        </w:rPr>
      </w:pPr>
    </w:p>
    <w:p w14:paraId="23FB5066" w14:textId="77777777" w:rsidR="00716F55" w:rsidRDefault="00716F55" w:rsidP="002C4170">
      <w:pPr>
        <w:jc w:val="both"/>
        <w:rPr>
          <w:rFonts w:eastAsia="Times New Roman" w:cstheme="minorHAnsi"/>
          <w:color w:val="2D3845"/>
          <w:sz w:val="20"/>
          <w:szCs w:val="20"/>
        </w:rPr>
      </w:pPr>
    </w:p>
    <w:p w14:paraId="7B481824" w14:textId="77777777" w:rsidR="00716F55" w:rsidRDefault="00716F55" w:rsidP="002C4170">
      <w:pPr>
        <w:jc w:val="both"/>
        <w:rPr>
          <w:rFonts w:eastAsia="Times New Roman" w:cstheme="minorHAnsi"/>
          <w:color w:val="2D3845"/>
          <w:sz w:val="20"/>
          <w:szCs w:val="20"/>
        </w:rPr>
      </w:pPr>
    </w:p>
    <w:p w14:paraId="17D31B09" w14:textId="77777777" w:rsidR="00716F55" w:rsidRDefault="00716F55" w:rsidP="002C4170">
      <w:pPr>
        <w:jc w:val="both"/>
        <w:rPr>
          <w:rFonts w:eastAsia="Times New Roman" w:cstheme="minorHAnsi"/>
          <w:color w:val="2D3845"/>
          <w:sz w:val="20"/>
          <w:szCs w:val="20"/>
        </w:rPr>
      </w:pPr>
    </w:p>
    <w:p w14:paraId="18C0E8C9" w14:textId="77777777" w:rsidR="00716F55" w:rsidRDefault="00716F55" w:rsidP="002C4170">
      <w:pPr>
        <w:jc w:val="both"/>
        <w:rPr>
          <w:rFonts w:eastAsia="Times New Roman" w:cstheme="minorHAnsi"/>
          <w:color w:val="2D3845"/>
          <w:sz w:val="20"/>
          <w:szCs w:val="20"/>
        </w:rPr>
      </w:pPr>
    </w:p>
    <w:p w14:paraId="3BAF298E" w14:textId="77777777" w:rsidR="00716F55" w:rsidRDefault="00716F55" w:rsidP="002C4170">
      <w:pPr>
        <w:jc w:val="both"/>
        <w:rPr>
          <w:rFonts w:eastAsia="Times New Roman" w:cstheme="minorHAnsi"/>
          <w:color w:val="2D3845"/>
          <w:sz w:val="20"/>
          <w:szCs w:val="20"/>
        </w:rPr>
      </w:pPr>
    </w:p>
    <w:p w14:paraId="49DA11D0" w14:textId="77777777" w:rsidR="00716F55" w:rsidRDefault="00716F55" w:rsidP="002C4170">
      <w:pPr>
        <w:jc w:val="both"/>
        <w:rPr>
          <w:rFonts w:eastAsia="Times New Roman" w:cstheme="minorHAnsi"/>
          <w:color w:val="2D3845"/>
          <w:sz w:val="20"/>
          <w:szCs w:val="20"/>
        </w:rPr>
      </w:pPr>
    </w:p>
    <w:p w14:paraId="4DEA419D" w14:textId="77777777" w:rsidR="00716F55" w:rsidRDefault="00716F55" w:rsidP="002C4170">
      <w:pPr>
        <w:jc w:val="both"/>
        <w:rPr>
          <w:rFonts w:eastAsia="Times New Roman" w:cstheme="minorHAnsi"/>
          <w:color w:val="2D3845"/>
          <w:sz w:val="20"/>
          <w:szCs w:val="20"/>
        </w:rPr>
      </w:pPr>
    </w:p>
    <w:p w14:paraId="2EE3F0D7" w14:textId="77777777" w:rsidR="00716F55" w:rsidRDefault="00716F55" w:rsidP="002C4170">
      <w:pPr>
        <w:jc w:val="both"/>
        <w:rPr>
          <w:rFonts w:eastAsia="Times New Roman" w:cstheme="minorHAnsi"/>
          <w:color w:val="2D3845"/>
          <w:sz w:val="20"/>
          <w:szCs w:val="20"/>
        </w:rPr>
      </w:pPr>
    </w:p>
    <w:p w14:paraId="799B228C" w14:textId="77777777" w:rsidR="00716F55" w:rsidRDefault="00716F55" w:rsidP="002C4170">
      <w:pPr>
        <w:jc w:val="both"/>
        <w:rPr>
          <w:rFonts w:eastAsia="Times New Roman" w:cstheme="minorHAnsi"/>
          <w:color w:val="2D3845"/>
          <w:sz w:val="20"/>
          <w:szCs w:val="20"/>
        </w:rPr>
      </w:pPr>
    </w:p>
    <w:p w14:paraId="4F8948C6" w14:textId="77777777" w:rsidR="00716F55" w:rsidRDefault="00716F55" w:rsidP="002C4170">
      <w:pPr>
        <w:jc w:val="both"/>
        <w:rPr>
          <w:rFonts w:eastAsia="Times New Roman" w:cstheme="minorHAnsi"/>
          <w:color w:val="2D3845"/>
          <w:sz w:val="20"/>
          <w:szCs w:val="20"/>
        </w:rPr>
      </w:pPr>
    </w:p>
    <w:p w14:paraId="60B9ADC4" w14:textId="77777777" w:rsidR="00716F55" w:rsidRDefault="00716F55" w:rsidP="002C4170">
      <w:pPr>
        <w:jc w:val="both"/>
        <w:rPr>
          <w:rFonts w:eastAsia="Times New Roman" w:cstheme="minorHAnsi"/>
          <w:color w:val="2D3845"/>
          <w:sz w:val="20"/>
          <w:szCs w:val="20"/>
        </w:rPr>
      </w:pPr>
    </w:p>
    <w:p w14:paraId="4E4C303D" w14:textId="77777777" w:rsidR="00716F55" w:rsidRDefault="00716F55" w:rsidP="002C4170">
      <w:pPr>
        <w:jc w:val="both"/>
        <w:rPr>
          <w:rFonts w:eastAsia="Times New Roman" w:cstheme="minorHAnsi"/>
          <w:color w:val="2D3845"/>
          <w:sz w:val="20"/>
          <w:szCs w:val="20"/>
        </w:rPr>
      </w:pPr>
    </w:p>
    <w:p w14:paraId="5BE36D8C" w14:textId="77777777" w:rsidR="00716F55" w:rsidRDefault="00716F55" w:rsidP="002C4170">
      <w:pPr>
        <w:jc w:val="both"/>
        <w:rPr>
          <w:rFonts w:eastAsia="Times New Roman" w:cstheme="minorHAnsi"/>
          <w:color w:val="2D3845"/>
          <w:sz w:val="20"/>
          <w:szCs w:val="20"/>
        </w:rPr>
      </w:pPr>
    </w:p>
    <w:p w14:paraId="3EEE8873" w14:textId="77777777" w:rsidR="00716F55" w:rsidRDefault="00716F55" w:rsidP="002C4170">
      <w:pPr>
        <w:jc w:val="both"/>
        <w:rPr>
          <w:rFonts w:eastAsia="Times New Roman" w:cstheme="minorHAnsi"/>
          <w:color w:val="2D3845"/>
          <w:sz w:val="20"/>
          <w:szCs w:val="20"/>
        </w:rPr>
      </w:pPr>
    </w:p>
    <w:p w14:paraId="5FF56F87" w14:textId="77777777" w:rsidR="00716F55" w:rsidRDefault="00716F55" w:rsidP="002C4170">
      <w:pPr>
        <w:jc w:val="both"/>
        <w:rPr>
          <w:rFonts w:eastAsia="Times New Roman" w:cstheme="minorHAnsi"/>
          <w:color w:val="2D3845"/>
          <w:sz w:val="20"/>
          <w:szCs w:val="20"/>
        </w:rPr>
      </w:pPr>
    </w:p>
    <w:p w14:paraId="65C48062" w14:textId="77777777" w:rsidR="00716F55" w:rsidRDefault="00716F55" w:rsidP="002C4170">
      <w:pPr>
        <w:jc w:val="both"/>
        <w:rPr>
          <w:rFonts w:eastAsia="Times New Roman" w:cstheme="minorHAnsi"/>
          <w:color w:val="2D3845"/>
          <w:sz w:val="20"/>
          <w:szCs w:val="20"/>
        </w:rPr>
      </w:pPr>
    </w:p>
    <w:p w14:paraId="3E7E107C" w14:textId="77777777" w:rsidR="00716F55" w:rsidRDefault="00716F55" w:rsidP="002C4170">
      <w:pPr>
        <w:jc w:val="both"/>
        <w:rPr>
          <w:rFonts w:eastAsia="Times New Roman" w:cstheme="minorHAnsi"/>
          <w:color w:val="2D3845"/>
          <w:sz w:val="20"/>
          <w:szCs w:val="20"/>
        </w:rPr>
      </w:pPr>
    </w:p>
    <w:p w14:paraId="054B3992" w14:textId="77777777" w:rsidR="00716F55" w:rsidRDefault="00716F55" w:rsidP="002C4170">
      <w:pPr>
        <w:jc w:val="both"/>
        <w:rPr>
          <w:rFonts w:eastAsia="Times New Roman" w:cstheme="minorHAnsi"/>
          <w:color w:val="2D3845"/>
          <w:sz w:val="20"/>
          <w:szCs w:val="20"/>
        </w:rPr>
      </w:pPr>
    </w:p>
    <w:p w14:paraId="31EC4552" w14:textId="77777777" w:rsidR="00716F55" w:rsidRDefault="00716F55" w:rsidP="002C4170">
      <w:pPr>
        <w:jc w:val="both"/>
        <w:rPr>
          <w:rFonts w:eastAsia="Times New Roman" w:cstheme="minorHAnsi"/>
          <w:color w:val="2D3845"/>
          <w:sz w:val="20"/>
          <w:szCs w:val="20"/>
        </w:rPr>
      </w:pPr>
    </w:p>
    <w:p w14:paraId="502C25DE" w14:textId="77777777" w:rsidR="00716F55" w:rsidRDefault="00716F55" w:rsidP="002C4170">
      <w:pPr>
        <w:jc w:val="both"/>
        <w:rPr>
          <w:rFonts w:eastAsia="Times New Roman" w:cstheme="minorHAnsi"/>
          <w:color w:val="2D3845"/>
          <w:sz w:val="20"/>
          <w:szCs w:val="20"/>
        </w:rPr>
      </w:pPr>
    </w:p>
    <w:p w14:paraId="48B58FA3" w14:textId="77777777" w:rsidR="00716F55" w:rsidRDefault="00716F55" w:rsidP="002C4170">
      <w:pPr>
        <w:jc w:val="both"/>
        <w:rPr>
          <w:rFonts w:eastAsia="Times New Roman" w:cstheme="minorHAnsi"/>
          <w:color w:val="2D3845"/>
          <w:sz w:val="20"/>
          <w:szCs w:val="20"/>
        </w:rPr>
      </w:pPr>
    </w:p>
    <w:p w14:paraId="78543FD2" w14:textId="77777777" w:rsidR="00716F55" w:rsidRDefault="00716F55" w:rsidP="002C4170">
      <w:pPr>
        <w:jc w:val="both"/>
        <w:rPr>
          <w:rFonts w:eastAsia="Times New Roman" w:cstheme="minorHAnsi"/>
          <w:color w:val="2D3845"/>
          <w:sz w:val="20"/>
          <w:szCs w:val="20"/>
        </w:rPr>
      </w:pPr>
    </w:p>
    <w:p w14:paraId="532152CD" w14:textId="77777777" w:rsidR="00716F55" w:rsidRDefault="00716F55" w:rsidP="002C4170">
      <w:pPr>
        <w:jc w:val="both"/>
        <w:rPr>
          <w:rFonts w:eastAsia="Times New Roman" w:cstheme="minorHAnsi"/>
          <w:color w:val="2D3845"/>
          <w:sz w:val="20"/>
          <w:szCs w:val="20"/>
        </w:rPr>
      </w:pPr>
    </w:p>
    <w:p w14:paraId="40725186" w14:textId="77777777" w:rsidR="00716F55" w:rsidRDefault="00716F55" w:rsidP="002C4170">
      <w:pPr>
        <w:jc w:val="both"/>
        <w:rPr>
          <w:rFonts w:eastAsia="Times New Roman" w:cstheme="minorHAnsi"/>
          <w:color w:val="2D3845"/>
          <w:sz w:val="20"/>
          <w:szCs w:val="20"/>
        </w:rPr>
      </w:pPr>
    </w:p>
    <w:p w14:paraId="7CAE4D5B" w14:textId="77777777" w:rsidR="00716F55" w:rsidRDefault="00716F55" w:rsidP="002C4170">
      <w:pPr>
        <w:jc w:val="both"/>
        <w:rPr>
          <w:rFonts w:eastAsia="Times New Roman" w:cstheme="minorHAnsi"/>
          <w:color w:val="2D3845"/>
          <w:sz w:val="20"/>
          <w:szCs w:val="20"/>
        </w:rPr>
      </w:pPr>
    </w:p>
    <w:p w14:paraId="45DA876E" w14:textId="77777777" w:rsidR="00716F55" w:rsidRDefault="00716F55" w:rsidP="002C4170">
      <w:pPr>
        <w:jc w:val="both"/>
        <w:rPr>
          <w:rFonts w:eastAsia="Times New Roman" w:cstheme="minorHAnsi"/>
          <w:color w:val="2D3845"/>
          <w:sz w:val="20"/>
          <w:szCs w:val="20"/>
        </w:rPr>
      </w:pPr>
    </w:p>
    <w:p w14:paraId="6B8A6C09" w14:textId="77777777" w:rsidR="00716F55" w:rsidRDefault="00716F55" w:rsidP="002C4170">
      <w:pPr>
        <w:jc w:val="both"/>
        <w:rPr>
          <w:rFonts w:eastAsia="Times New Roman" w:cstheme="minorHAnsi"/>
          <w:color w:val="2D3845"/>
          <w:sz w:val="20"/>
          <w:szCs w:val="20"/>
        </w:rPr>
      </w:pPr>
    </w:p>
    <w:p w14:paraId="385F96BF" w14:textId="77777777" w:rsidR="00716F55" w:rsidRDefault="00716F55" w:rsidP="002C4170">
      <w:pPr>
        <w:jc w:val="both"/>
        <w:rPr>
          <w:rFonts w:eastAsia="Times New Roman" w:cstheme="minorHAnsi"/>
          <w:color w:val="2D3845"/>
          <w:sz w:val="20"/>
          <w:szCs w:val="20"/>
        </w:rPr>
      </w:pPr>
    </w:p>
    <w:p w14:paraId="4626F26E" w14:textId="77777777" w:rsidR="00716F55" w:rsidRDefault="00716F55" w:rsidP="002C4170">
      <w:pPr>
        <w:jc w:val="both"/>
        <w:rPr>
          <w:rFonts w:eastAsia="Times New Roman" w:cstheme="minorHAnsi"/>
          <w:color w:val="2D3845"/>
          <w:sz w:val="20"/>
          <w:szCs w:val="20"/>
        </w:rPr>
      </w:pPr>
    </w:p>
    <w:p w14:paraId="5F2F4604" w14:textId="77777777" w:rsidR="00716F55" w:rsidRDefault="00716F55" w:rsidP="002C4170">
      <w:pPr>
        <w:jc w:val="both"/>
        <w:rPr>
          <w:rFonts w:eastAsia="Times New Roman" w:cstheme="minorHAnsi"/>
          <w:color w:val="2D3845"/>
          <w:sz w:val="20"/>
          <w:szCs w:val="20"/>
        </w:rPr>
      </w:pPr>
    </w:p>
    <w:p w14:paraId="339E0269" w14:textId="77777777" w:rsidR="00716F55" w:rsidRDefault="00716F55" w:rsidP="002C4170">
      <w:pPr>
        <w:jc w:val="both"/>
        <w:rPr>
          <w:rFonts w:eastAsia="Times New Roman" w:cstheme="minorHAnsi"/>
          <w:color w:val="2D3845"/>
          <w:sz w:val="20"/>
          <w:szCs w:val="20"/>
        </w:rPr>
      </w:pPr>
    </w:p>
    <w:p w14:paraId="4FCF52C1" w14:textId="77777777" w:rsidR="00716F55" w:rsidRDefault="00716F55" w:rsidP="002C4170">
      <w:pPr>
        <w:jc w:val="both"/>
        <w:rPr>
          <w:rFonts w:eastAsia="Times New Roman" w:cstheme="minorHAnsi"/>
          <w:color w:val="2D3845"/>
          <w:sz w:val="20"/>
          <w:szCs w:val="20"/>
        </w:rPr>
      </w:pPr>
    </w:p>
    <w:p w14:paraId="5FA6A36F" w14:textId="77777777" w:rsidR="00716F55" w:rsidRPr="000C7CD8" w:rsidRDefault="00716F55" w:rsidP="002C4170">
      <w:pPr>
        <w:jc w:val="both"/>
        <w:rPr>
          <w:rFonts w:eastAsia="Times New Roman" w:cstheme="minorHAnsi"/>
          <w:b/>
          <w:bCs/>
          <w:color w:val="2D3845"/>
          <w:sz w:val="20"/>
          <w:szCs w:val="20"/>
        </w:rPr>
      </w:pPr>
      <w:r w:rsidRPr="000C7CD8">
        <w:rPr>
          <w:rFonts w:eastAsia="Times New Roman" w:cstheme="minorHAnsi"/>
          <w:b/>
          <w:bCs/>
          <w:color w:val="2D3845"/>
          <w:sz w:val="20"/>
          <w:szCs w:val="20"/>
        </w:rPr>
        <w:lastRenderedPageBreak/>
        <w:t>LESSON</w:t>
      </w:r>
      <w:r w:rsidR="000C7CD8" w:rsidRPr="000C7CD8">
        <w:rPr>
          <w:rFonts w:eastAsia="Times New Roman" w:cstheme="minorHAnsi"/>
          <w:b/>
          <w:bCs/>
          <w:color w:val="2D3845"/>
          <w:sz w:val="20"/>
          <w:szCs w:val="20"/>
        </w:rPr>
        <w:t xml:space="preserve"> 8 | FUNCTIONS</w:t>
      </w:r>
    </w:p>
    <w:p w14:paraId="16D8B3B1" w14:textId="77777777" w:rsidR="00716F55" w:rsidRDefault="00716F55" w:rsidP="00716F55">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1</w:t>
      </w:r>
    </w:p>
    <w:p w14:paraId="12724307" w14:textId="77777777" w:rsidR="00716F55" w:rsidRDefault="00716F55" w:rsidP="00716F55">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Functions</w:t>
      </w:r>
    </w:p>
    <w:p w14:paraId="44822016"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Functions are an essential concept in C programming. They are blocks of code that perform a specific task and can be called from different parts of a program. Functions provide modularity, code reusability, and abstraction, making programs more organized and easier to maintain. In this guide, we'll explore the definition, purpose, advantages, and the importance of function abstraction and reusability.</w:t>
      </w:r>
    </w:p>
    <w:p w14:paraId="4F15BCD7" w14:textId="77777777" w:rsidR="00716F55" w:rsidRPr="00716F55" w:rsidRDefault="00716F55" w:rsidP="00716F55">
      <w:pPr>
        <w:jc w:val="both"/>
        <w:rPr>
          <w:rFonts w:eastAsia="Times New Roman" w:cstheme="minorHAnsi"/>
          <w:color w:val="2D3845"/>
          <w:sz w:val="20"/>
          <w:szCs w:val="20"/>
        </w:rPr>
      </w:pPr>
    </w:p>
    <w:p w14:paraId="0FFA5D93"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Definition and Purpose of Functions</w:t>
      </w:r>
    </w:p>
    <w:p w14:paraId="12E47F3C"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 C, a function is a named block of code that can be invoked by its name to perform a specific task. Functions help break down a large program into smaller, manageable tasks, making the code more structured and readable. They are defined using the following syntax:</w:t>
      </w:r>
    </w:p>
    <w:p w14:paraId="62F1E86D" w14:textId="77777777" w:rsidR="00716F55" w:rsidRPr="00716F55" w:rsidRDefault="00716F55" w:rsidP="00716F55">
      <w:pPr>
        <w:jc w:val="both"/>
        <w:rPr>
          <w:rFonts w:eastAsia="Times New Roman" w:cstheme="minorHAnsi"/>
          <w:color w:val="2D3845"/>
          <w:sz w:val="20"/>
          <w:szCs w:val="20"/>
        </w:rPr>
      </w:pPr>
    </w:p>
    <w:p w14:paraId="756E904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1</w:t>
      </w:r>
      <w:r w:rsidRPr="00716F55">
        <w:rPr>
          <w:rFonts w:eastAsia="Times New Roman" w:cstheme="minorHAnsi"/>
          <w:color w:val="2D3845"/>
          <w:sz w:val="20"/>
          <w:szCs w:val="20"/>
        </w:rPr>
        <w:tab/>
        <w:t>return_type function_name(parameter1_type parameter1, parameter2_type parameter2, ...) {</w:t>
      </w:r>
    </w:p>
    <w:p w14:paraId="2DA32A6D"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2</w:t>
      </w:r>
      <w:r w:rsidRPr="00716F55">
        <w:rPr>
          <w:rFonts w:eastAsia="Times New Roman" w:cstheme="minorHAnsi"/>
          <w:color w:val="2D3845"/>
          <w:sz w:val="20"/>
          <w:szCs w:val="20"/>
        </w:rPr>
        <w:tab/>
        <w:t xml:space="preserve">    // Function body (code to perform the task)</w:t>
      </w:r>
    </w:p>
    <w:p w14:paraId="679F57A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3</w:t>
      </w:r>
      <w:r w:rsidRPr="00716F55">
        <w:rPr>
          <w:rFonts w:eastAsia="Times New Roman" w:cstheme="minorHAnsi"/>
          <w:color w:val="2D3845"/>
          <w:sz w:val="20"/>
          <w:szCs w:val="20"/>
        </w:rPr>
        <w:tab/>
        <w:t xml:space="preserve">    // Optional return statement</w:t>
      </w:r>
    </w:p>
    <w:p w14:paraId="66F2D3D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4</w:t>
      </w:r>
      <w:r w:rsidRPr="00716F55">
        <w:rPr>
          <w:rFonts w:eastAsia="Times New Roman" w:cstheme="minorHAnsi"/>
          <w:color w:val="2D3845"/>
          <w:sz w:val="20"/>
          <w:szCs w:val="20"/>
        </w:rPr>
        <w:tab/>
        <w:t>}</w:t>
      </w:r>
    </w:p>
    <w:p w14:paraId="0CB6036D"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return_type: The data type of the value that the function returns (e.g., int, float, void).</w:t>
      </w:r>
    </w:p>
    <w:p w14:paraId="3DAE2D0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function_name: The identifier that is used to call the function.</w:t>
      </w:r>
    </w:p>
    <w:p w14:paraId="5E029433"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parameters: Inputs that the function accepts (optional).</w:t>
      </w:r>
    </w:p>
    <w:p w14:paraId="23FC51E1" w14:textId="77777777" w:rsidR="00716F55" w:rsidRPr="00716F55" w:rsidRDefault="00716F55" w:rsidP="00716F55">
      <w:pPr>
        <w:jc w:val="both"/>
        <w:rPr>
          <w:rFonts w:eastAsia="Times New Roman" w:cstheme="minorHAnsi"/>
          <w:color w:val="2D3845"/>
          <w:sz w:val="20"/>
          <w:szCs w:val="20"/>
        </w:rPr>
      </w:pPr>
    </w:p>
    <w:p w14:paraId="21DDE70D"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Example of a simple function in C:</w:t>
      </w:r>
    </w:p>
    <w:p w14:paraId="58F5AE0B"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#include &lt;stdio.h&gt;</w:t>
      </w:r>
    </w:p>
    <w:p w14:paraId="6422D168" w14:textId="77777777" w:rsidR="00716F55" w:rsidRPr="00716F55" w:rsidRDefault="00716F55" w:rsidP="00716F55">
      <w:pPr>
        <w:jc w:val="both"/>
        <w:rPr>
          <w:rFonts w:eastAsia="Times New Roman" w:cstheme="minorHAnsi"/>
          <w:color w:val="2D3845"/>
          <w:sz w:val="20"/>
          <w:szCs w:val="20"/>
        </w:rPr>
      </w:pPr>
    </w:p>
    <w:p w14:paraId="26C874D3"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 Function definition</w:t>
      </w:r>
    </w:p>
    <w:p w14:paraId="733687A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void greet() {</w:t>
      </w:r>
    </w:p>
    <w:p w14:paraId="0DFF4367"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printf("Hello, there!\n");</w:t>
      </w:r>
    </w:p>
    <w:p w14:paraId="14C97434"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0F7BA1B2" w14:textId="77777777" w:rsidR="00716F55" w:rsidRPr="00716F55" w:rsidRDefault="00716F55" w:rsidP="00716F55">
      <w:pPr>
        <w:jc w:val="both"/>
        <w:rPr>
          <w:rFonts w:eastAsia="Times New Roman" w:cstheme="minorHAnsi"/>
          <w:color w:val="2D3845"/>
          <w:sz w:val="20"/>
          <w:szCs w:val="20"/>
        </w:rPr>
      </w:pPr>
    </w:p>
    <w:p w14:paraId="14F6E2FD"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main() {</w:t>
      </w:r>
    </w:p>
    <w:p w14:paraId="5E6EB5A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 Function call</w:t>
      </w:r>
    </w:p>
    <w:p w14:paraId="583C059C"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greet();</w:t>
      </w:r>
    </w:p>
    <w:p w14:paraId="11B01D1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return 0;</w:t>
      </w:r>
    </w:p>
    <w:p w14:paraId="2C59F3DF"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11ED820A" w14:textId="77777777" w:rsidR="00716F55" w:rsidRDefault="00716F55" w:rsidP="00716F55">
      <w:pPr>
        <w:jc w:val="both"/>
        <w:rPr>
          <w:rFonts w:eastAsia="Times New Roman" w:cstheme="minorHAnsi"/>
          <w:color w:val="2D3845"/>
          <w:sz w:val="20"/>
          <w:szCs w:val="20"/>
        </w:rPr>
      </w:pPr>
    </w:p>
    <w:p w14:paraId="5FA26CC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Output: Hello, there!</w:t>
      </w:r>
    </w:p>
    <w:p w14:paraId="75351D5C" w14:textId="77777777" w:rsidR="00716F55" w:rsidRPr="00716F55" w:rsidRDefault="00716F55" w:rsidP="00716F55">
      <w:pPr>
        <w:jc w:val="both"/>
        <w:rPr>
          <w:rFonts w:eastAsia="Times New Roman" w:cstheme="minorHAnsi"/>
          <w:color w:val="2D3845"/>
          <w:sz w:val="20"/>
          <w:szCs w:val="20"/>
        </w:rPr>
      </w:pPr>
    </w:p>
    <w:p w14:paraId="11B43C4C" w14:textId="77777777" w:rsidR="00716F55" w:rsidRPr="00716F55" w:rsidRDefault="00716F55" w:rsidP="00716F55">
      <w:pPr>
        <w:jc w:val="both"/>
        <w:rPr>
          <w:rFonts w:eastAsia="Times New Roman" w:cstheme="minorHAnsi"/>
          <w:b/>
          <w:bCs/>
          <w:color w:val="2D3845"/>
          <w:sz w:val="20"/>
          <w:szCs w:val="20"/>
        </w:rPr>
      </w:pPr>
      <w:r w:rsidRPr="00716F55">
        <w:rPr>
          <w:rFonts w:eastAsia="Times New Roman" w:cstheme="minorHAnsi"/>
          <w:b/>
          <w:bCs/>
          <w:color w:val="2D3845"/>
          <w:sz w:val="20"/>
          <w:szCs w:val="20"/>
        </w:rPr>
        <w:t>Advantages of Using Functions</w:t>
      </w:r>
    </w:p>
    <w:p w14:paraId="4A79FC69" w14:textId="77777777" w:rsidR="00716F55" w:rsidRPr="00716F55" w:rsidRDefault="00716F55" w:rsidP="00716F55">
      <w:pPr>
        <w:jc w:val="both"/>
        <w:rPr>
          <w:rFonts w:eastAsia="Times New Roman" w:cstheme="minorHAnsi"/>
          <w:b/>
          <w:bCs/>
          <w:color w:val="2D3845"/>
          <w:sz w:val="20"/>
          <w:szCs w:val="20"/>
        </w:rPr>
      </w:pPr>
      <w:r w:rsidRPr="00716F55">
        <w:rPr>
          <w:rFonts w:eastAsia="Times New Roman" w:cstheme="minorHAnsi"/>
          <w:b/>
          <w:bCs/>
          <w:color w:val="2D3845"/>
          <w:sz w:val="20"/>
          <w:szCs w:val="20"/>
        </w:rPr>
        <w:t>1. Code Reusability</w:t>
      </w:r>
    </w:p>
    <w:p w14:paraId="44D528F4"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Functions enable code reusability, allowing you to use the same block of code multiple times in different parts of your program. Instead of duplicating code, you can define a function once and call it whenever needed. This reduces the chances of errors and makes the code more efficient.</w:t>
      </w:r>
    </w:p>
    <w:p w14:paraId="4090E631" w14:textId="77777777" w:rsidR="00716F55" w:rsidRPr="00716F55" w:rsidRDefault="00716F55" w:rsidP="00716F55">
      <w:pPr>
        <w:jc w:val="both"/>
        <w:rPr>
          <w:rFonts w:eastAsia="Times New Roman" w:cstheme="minorHAnsi"/>
          <w:color w:val="2D3845"/>
          <w:sz w:val="20"/>
          <w:szCs w:val="20"/>
        </w:rPr>
      </w:pPr>
    </w:p>
    <w:p w14:paraId="11DBBF91" w14:textId="77777777" w:rsidR="00716F55" w:rsidRPr="00716F55" w:rsidRDefault="00716F55" w:rsidP="00716F55">
      <w:pPr>
        <w:jc w:val="both"/>
        <w:rPr>
          <w:rFonts w:eastAsia="Times New Roman" w:cstheme="minorHAnsi"/>
          <w:b/>
          <w:bCs/>
          <w:color w:val="2D3845"/>
          <w:sz w:val="20"/>
          <w:szCs w:val="20"/>
        </w:rPr>
      </w:pPr>
      <w:r w:rsidRPr="00716F55">
        <w:rPr>
          <w:rFonts w:eastAsia="Times New Roman" w:cstheme="minorHAnsi"/>
          <w:b/>
          <w:bCs/>
          <w:color w:val="2D3845"/>
          <w:sz w:val="20"/>
          <w:szCs w:val="20"/>
        </w:rPr>
        <w:t>2. Modularity</w:t>
      </w:r>
    </w:p>
    <w:p w14:paraId="3650E861"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Dividing a program into smaller functions promotes modularity. Each function has a specific responsibility, making the code easier to understand, debug, and maintain. If there is a bug, you can focus on the relevant function without having to understand the entire program.</w:t>
      </w:r>
    </w:p>
    <w:p w14:paraId="58EFAEBF" w14:textId="77777777" w:rsidR="00716F55" w:rsidRPr="00716F55" w:rsidRDefault="00716F55" w:rsidP="00716F55">
      <w:pPr>
        <w:jc w:val="both"/>
        <w:rPr>
          <w:rFonts w:eastAsia="Times New Roman" w:cstheme="minorHAnsi"/>
          <w:color w:val="2D3845"/>
          <w:sz w:val="20"/>
          <w:szCs w:val="20"/>
        </w:rPr>
      </w:pPr>
    </w:p>
    <w:p w14:paraId="7E0FC999" w14:textId="77777777" w:rsidR="00716F55" w:rsidRPr="00716F55" w:rsidRDefault="00716F55" w:rsidP="00716F55">
      <w:pPr>
        <w:jc w:val="both"/>
        <w:rPr>
          <w:rFonts w:eastAsia="Times New Roman" w:cstheme="minorHAnsi"/>
          <w:b/>
          <w:bCs/>
          <w:color w:val="2D3845"/>
          <w:sz w:val="20"/>
          <w:szCs w:val="20"/>
        </w:rPr>
      </w:pPr>
      <w:r w:rsidRPr="00716F55">
        <w:rPr>
          <w:rFonts w:eastAsia="Times New Roman" w:cstheme="minorHAnsi"/>
          <w:b/>
          <w:bCs/>
          <w:color w:val="2D3845"/>
          <w:sz w:val="20"/>
          <w:szCs w:val="20"/>
        </w:rPr>
        <w:t>3. Abstraction</w:t>
      </w:r>
    </w:p>
    <w:p w14:paraId="3EB5E83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Functions abstract the details of their implementation. When using a function, you don't need to know how it is implemented internally; you only need to know its purpose and how to use it. This simplifies the complexity of the code and allows multiple programmers to work together more effectively.</w:t>
      </w:r>
    </w:p>
    <w:p w14:paraId="639A8D13" w14:textId="77777777" w:rsidR="00716F55" w:rsidRPr="00716F55" w:rsidRDefault="00716F55" w:rsidP="00716F55">
      <w:pPr>
        <w:jc w:val="both"/>
        <w:rPr>
          <w:rFonts w:eastAsia="Times New Roman" w:cstheme="minorHAnsi"/>
          <w:color w:val="2D3845"/>
          <w:sz w:val="20"/>
          <w:szCs w:val="20"/>
        </w:rPr>
      </w:pPr>
    </w:p>
    <w:p w14:paraId="3B22FED9" w14:textId="77777777" w:rsidR="00716F55" w:rsidRPr="00716F55" w:rsidRDefault="00716F55" w:rsidP="00716F55">
      <w:pPr>
        <w:jc w:val="both"/>
        <w:rPr>
          <w:rFonts w:eastAsia="Times New Roman" w:cstheme="minorHAnsi"/>
          <w:b/>
          <w:bCs/>
          <w:color w:val="2D3845"/>
          <w:sz w:val="20"/>
          <w:szCs w:val="20"/>
        </w:rPr>
      </w:pPr>
      <w:r w:rsidRPr="00716F55">
        <w:rPr>
          <w:rFonts w:eastAsia="Times New Roman" w:cstheme="minorHAnsi"/>
          <w:b/>
          <w:bCs/>
          <w:color w:val="2D3845"/>
          <w:sz w:val="20"/>
          <w:szCs w:val="20"/>
        </w:rPr>
        <w:t>4. Function Composition</w:t>
      </w:r>
    </w:p>
    <w:p w14:paraId="4897A8B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You can build more complex functionality by combining smaller functions, like building blocks. This approach enables you to break down complex problems into simpler, manageable parts, improving the overall design of your program.</w:t>
      </w:r>
    </w:p>
    <w:p w14:paraId="7D30652B" w14:textId="77777777" w:rsidR="00716F55" w:rsidRPr="00716F55" w:rsidRDefault="00716F55" w:rsidP="00716F55">
      <w:pPr>
        <w:jc w:val="both"/>
        <w:rPr>
          <w:rFonts w:eastAsia="Times New Roman" w:cstheme="minorHAnsi"/>
          <w:color w:val="2D3845"/>
          <w:sz w:val="20"/>
          <w:szCs w:val="20"/>
        </w:rPr>
      </w:pPr>
    </w:p>
    <w:p w14:paraId="44A62A04"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Function Abstraction and Reusability</w:t>
      </w:r>
    </w:p>
    <w:p w14:paraId="35A6BDFC"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 xml:space="preserve">Function Abstraction is the idea of hiding the implementation details of a function from the user, providing only the necessary information to use the </w:t>
      </w:r>
      <w:r w:rsidRPr="00716F55">
        <w:rPr>
          <w:rFonts w:eastAsia="Times New Roman" w:cstheme="minorHAnsi"/>
          <w:color w:val="2D3845"/>
          <w:sz w:val="20"/>
          <w:szCs w:val="20"/>
        </w:rPr>
        <w:t>function. This way, the user can interact with the function without understanding its internal workings.</w:t>
      </w:r>
    </w:p>
    <w:p w14:paraId="58D340EA" w14:textId="77777777" w:rsidR="00716F55" w:rsidRPr="00716F55" w:rsidRDefault="00716F55" w:rsidP="00716F55">
      <w:pPr>
        <w:jc w:val="both"/>
        <w:rPr>
          <w:rFonts w:eastAsia="Times New Roman" w:cstheme="minorHAnsi"/>
          <w:color w:val="2D3845"/>
          <w:sz w:val="20"/>
          <w:szCs w:val="20"/>
        </w:rPr>
      </w:pPr>
    </w:p>
    <w:p w14:paraId="3B6E3F14"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Function Reusability refers to the capability of using the same function in multiple parts of the program or in different programs. By designing functions with a clear purpose and generic inputs, you can reuse them across various projects, saving time and effort.</w:t>
      </w:r>
    </w:p>
    <w:p w14:paraId="0F76B597" w14:textId="77777777" w:rsidR="00716F55" w:rsidRPr="00716F55" w:rsidRDefault="00716F55" w:rsidP="00716F55">
      <w:pPr>
        <w:jc w:val="both"/>
        <w:rPr>
          <w:rFonts w:eastAsia="Times New Roman" w:cstheme="minorHAnsi"/>
          <w:color w:val="2D3845"/>
          <w:sz w:val="20"/>
          <w:szCs w:val="20"/>
        </w:rPr>
      </w:pPr>
    </w:p>
    <w:p w14:paraId="582114BB"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Consider the following example to demonstrate function abstraction and reusability:</w:t>
      </w:r>
    </w:p>
    <w:p w14:paraId="08253097"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#include &lt;stdio.h&gt;</w:t>
      </w:r>
    </w:p>
    <w:p w14:paraId="15C5BE7D" w14:textId="77777777" w:rsidR="00716F55" w:rsidRPr="00716F55" w:rsidRDefault="00716F55" w:rsidP="00716F55">
      <w:pPr>
        <w:jc w:val="both"/>
        <w:rPr>
          <w:rFonts w:eastAsia="Times New Roman" w:cstheme="minorHAnsi"/>
          <w:color w:val="2D3845"/>
          <w:sz w:val="20"/>
          <w:szCs w:val="20"/>
        </w:rPr>
      </w:pPr>
    </w:p>
    <w:p w14:paraId="5E298CA3"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 Function definition with parameters</w:t>
      </w:r>
    </w:p>
    <w:p w14:paraId="7B053123"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add(int a, int b) {</w:t>
      </w:r>
    </w:p>
    <w:p w14:paraId="113B0973"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return a + b;</w:t>
      </w:r>
    </w:p>
    <w:p w14:paraId="20E62C76"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394480BC" w14:textId="77777777" w:rsidR="00716F55" w:rsidRPr="00716F55" w:rsidRDefault="00716F55" w:rsidP="00716F55">
      <w:pPr>
        <w:jc w:val="both"/>
        <w:rPr>
          <w:rFonts w:eastAsia="Times New Roman" w:cstheme="minorHAnsi"/>
          <w:color w:val="2D3845"/>
          <w:sz w:val="20"/>
          <w:szCs w:val="20"/>
        </w:rPr>
      </w:pPr>
    </w:p>
    <w:p w14:paraId="140B8C4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main() {</w:t>
      </w:r>
    </w:p>
    <w:p w14:paraId="1A1173C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num1 = 10, num2 = 20;</w:t>
      </w:r>
    </w:p>
    <w:p w14:paraId="2A93A064" w14:textId="77777777" w:rsidR="00716F55" w:rsidRPr="00716F55" w:rsidRDefault="00716F55" w:rsidP="00716F55">
      <w:pPr>
        <w:jc w:val="both"/>
        <w:rPr>
          <w:rFonts w:eastAsia="Times New Roman" w:cstheme="minorHAnsi"/>
          <w:color w:val="2D3845"/>
          <w:sz w:val="20"/>
          <w:szCs w:val="20"/>
        </w:rPr>
      </w:pPr>
    </w:p>
    <w:p w14:paraId="7C7CE2E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 Function call and output</w:t>
      </w:r>
    </w:p>
    <w:p w14:paraId="5E19E287"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sum = add(num1, num2);</w:t>
      </w:r>
    </w:p>
    <w:p w14:paraId="221445D0"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printf("Sum: %d\n", sum);</w:t>
      </w:r>
    </w:p>
    <w:p w14:paraId="7EC6FE32" w14:textId="77777777" w:rsidR="00716F55" w:rsidRPr="00716F55" w:rsidRDefault="00716F55" w:rsidP="00716F55">
      <w:pPr>
        <w:jc w:val="both"/>
        <w:rPr>
          <w:rFonts w:eastAsia="Times New Roman" w:cstheme="minorHAnsi"/>
          <w:color w:val="2D3845"/>
          <w:sz w:val="20"/>
          <w:szCs w:val="20"/>
        </w:rPr>
      </w:pPr>
    </w:p>
    <w:p w14:paraId="3312C8DD"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 Reusing the function in a different context</w:t>
      </w:r>
    </w:p>
    <w:p w14:paraId="72B09422"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result = add(num1, 5);</w:t>
      </w:r>
    </w:p>
    <w:p w14:paraId="7B2FD1FC"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printf("Result: %d\n", result);</w:t>
      </w:r>
    </w:p>
    <w:p w14:paraId="7497B7A4" w14:textId="77777777" w:rsidR="00716F55" w:rsidRPr="00716F55" w:rsidRDefault="00716F55" w:rsidP="00716F55">
      <w:pPr>
        <w:jc w:val="both"/>
        <w:rPr>
          <w:rFonts w:eastAsia="Times New Roman" w:cstheme="minorHAnsi"/>
          <w:color w:val="2D3845"/>
          <w:sz w:val="20"/>
          <w:szCs w:val="20"/>
        </w:rPr>
      </w:pPr>
    </w:p>
    <w:p w14:paraId="7B6CFB9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return 0;</w:t>
      </w:r>
    </w:p>
    <w:p w14:paraId="1EFD0183"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6B2FCBD7" w14:textId="77777777" w:rsidR="00716F55" w:rsidRDefault="00716F55" w:rsidP="00716F55">
      <w:pPr>
        <w:jc w:val="both"/>
        <w:rPr>
          <w:rFonts w:eastAsia="Times New Roman" w:cstheme="minorHAnsi"/>
          <w:color w:val="2D3845"/>
          <w:sz w:val="20"/>
          <w:szCs w:val="20"/>
        </w:rPr>
      </w:pPr>
    </w:p>
    <w:p w14:paraId="23ABDB5D"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Output: Sum: 30 Result: 15</w:t>
      </w:r>
    </w:p>
    <w:p w14:paraId="130B33C3" w14:textId="77777777" w:rsidR="00716F55" w:rsidRDefault="00716F55" w:rsidP="00716F55">
      <w:pPr>
        <w:jc w:val="both"/>
        <w:rPr>
          <w:rFonts w:eastAsia="Times New Roman" w:cstheme="minorHAnsi"/>
          <w:color w:val="2D3845"/>
          <w:sz w:val="20"/>
          <w:szCs w:val="20"/>
        </w:rPr>
      </w:pPr>
    </w:p>
    <w:p w14:paraId="2FCD836D" w14:textId="77777777" w:rsidR="00716F55" w:rsidRDefault="00716F55" w:rsidP="00716F55">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2</w:t>
      </w:r>
    </w:p>
    <w:p w14:paraId="7A37C04A" w14:textId="77777777" w:rsidR="00716F55" w:rsidRDefault="00716F55" w:rsidP="00716F55">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Function Creation and Usage</w:t>
      </w:r>
    </w:p>
    <w:p w14:paraId="47D8D2F7"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 xml:space="preserve">Functions are essential building blocks in C programming that enable developers to modularize their code and make it more organized and maintainable. A function is a self-contained block of code that performs a specific task and can be called </w:t>
      </w:r>
      <w:r w:rsidRPr="00716F55">
        <w:rPr>
          <w:rFonts w:eastAsia="Times New Roman" w:cstheme="minorHAnsi"/>
          <w:color w:val="2D3845"/>
          <w:sz w:val="20"/>
          <w:szCs w:val="20"/>
        </w:rPr>
        <w:lastRenderedPageBreak/>
        <w:t>from other parts of the program. This guide will cover the syntax, structure, and usage of functions, including function prototypes, definition, declaration, and calling.</w:t>
      </w:r>
    </w:p>
    <w:p w14:paraId="64221FC6" w14:textId="77777777" w:rsidR="00716F55" w:rsidRDefault="00716F55" w:rsidP="00716F55">
      <w:pPr>
        <w:jc w:val="both"/>
        <w:rPr>
          <w:rFonts w:eastAsia="Times New Roman" w:cstheme="minorHAnsi"/>
          <w:color w:val="2D3845"/>
          <w:sz w:val="20"/>
          <w:szCs w:val="20"/>
        </w:rPr>
      </w:pPr>
      <w:r>
        <w:rPr>
          <w:rFonts w:eastAsia="Times New Roman" w:cstheme="minorHAnsi"/>
          <w:noProof/>
          <w:color w:val="2D3845"/>
          <w:sz w:val="20"/>
          <w:szCs w:val="20"/>
        </w:rPr>
        <w:drawing>
          <wp:anchor distT="0" distB="0" distL="114300" distR="114300" simplePos="0" relativeHeight="251658240" behindDoc="0" locked="0" layoutInCell="1" allowOverlap="1" wp14:anchorId="0B41F66D" wp14:editId="7C976A5E">
            <wp:simplePos x="0" y="0"/>
            <wp:positionH relativeFrom="column">
              <wp:posOffset>0</wp:posOffset>
            </wp:positionH>
            <wp:positionV relativeFrom="paragraph">
              <wp:posOffset>74676</wp:posOffset>
            </wp:positionV>
            <wp:extent cx="2706624" cy="133642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6624" cy="1336426"/>
                    </a:xfrm>
                    <a:prstGeom prst="rect">
                      <a:avLst/>
                    </a:prstGeom>
                  </pic:spPr>
                </pic:pic>
              </a:graphicData>
            </a:graphic>
            <wp14:sizeRelH relativeFrom="page">
              <wp14:pctWidth>0</wp14:pctWidth>
            </wp14:sizeRelH>
            <wp14:sizeRelV relativeFrom="page">
              <wp14:pctHeight>0</wp14:pctHeight>
            </wp14:sizeRelV>
          </wp:anchor>
        </w:drawing>
      </w:r>
    </w:p>
    <w:p w14:paraId="0C29EB2A" w14:textId="77777777" w:rsidR="00716F55" w:rsidRDefault="00716F55" w:rsidP="00716F55">
      <w:pPr>
        <w:jc w:val="both"/>
        <w:rPr>
          <w:rFonts w:eastAsia="Times New Roman" w:cstheme="minorHAnsi"/>
          <w:color w:val="2D3845"/>
          <w:sz w:val="20"/>
          <w:szCs w:val="20"/>
        </w:rPr>
      </w:pPr>
    </w:p>
    <w:p w14:paraId="3F2F63E1" w14:textId="77777777" w:rsidR="00716F55" w:rsidRDefault="00716F55" w:rsidP="00716F55">
      <w:pPr>
        <w:jc w:val="both"/>
        <w:rPr>
          <w:rFonts w:eastAsia="Times New Roman" w:cstheme="minorHAnsi"/>
          <w:color w:val="2D3845"/>
          <w:sz w:val="20"/>
          <w:szCs w:val="20"/>
        </w:rPr>
      </w:pPr>
    </w:p>
    <w:p w14:paraId="18177C5E" w14:textId="77777777" w:rsidR="00716F55" w:rsidRDefault="00716F55" w:rsidP="00716F55">
      <w:pPr>
        <w:jc w:val="both"/>
        <w:rPr>
          <w:rFonts w:eastAsia="Times New Roman" w:cstheme="minorHAnsi"/>
          <w:color w:val="2D3845"/>
          <w:sz w:val="20"/>
          <w:szCs w:val="20"/>
        </w:rPr>
      </w:pPr>
    </w:p>
    <w:p w14:paraId="580ADC84" w14:textId="77777777" w:rsidR="00716F55" w:rsidRDefault="00716F55" w:rsidP="00716F55">
      <w:pPr>
        <w:jc w:val="both"/>
        <w:rPr>
          <w:rFonts w:eastAsia="Times New Roman" w:cstheme="minorHAnsi"/>
          <w:color w:val="2D3845"/>
          <w:sz w:val="20"/>
          <w:szCs w:val="20"/>
        </w:rPr>
      </w:pPr>
    </w:p>
    <w:p w14:paraId="33BAA0E6" w14:textId="77777777" w:rsidR="00716F55" w:rsidRDefault="00716F55" w:rsidP="00716F55">
      <w:pPr>
        <w:jc w:val="both"/>
        <w:rPr>
          <w:rFonts w:eastAsia="Times New Roman" w:cstheme="minorHAnsi"/>
          <w:color w:val="2D3845"/>
          <w:sz w:val="20"/>
          <w:szCs w:val="20"/>
        </w:rPr>
      </w:pPr>
    </w:p>
    <w:p w14:paraId="19BB7571" w14:textId="77777777" w:rsidR="00716F55" w:rsidRDefault="00716F55" w:rsidP="00716F55">
      <w:pPr>
        <w:jc w:val="both"/>
        <w:rPr>
          <w:rFonts w:eastAsia="Times New Roman" w:cstheme="minorHAnsi"/>
          <w:color w:val="2D3845"/>
          <w:sz w:val="20"/>
          <w:szCs w:val="20"/>
        </w:rPr>
      </w:pPr>
    </w:p>
    <w:p w14:paraId="47953A61" w14:textId="77777777" w:rsidR="00716F55" w:rsidRDefault="00716F55" w:rsidP="00716F55">
      <w:pPr>
        <w:jc w:val="both"/>
        <w:rPr>
          <w:rFonts w:eastAsia="Times New Roman" w:cstheme="minorHAnsi"/>
          <w:color w:val="2D3845"/>
          <w:sz w:val="20"/>
          <w:szCs w:val="20"/>
        </w:rPr>
      </w:pPr>
    </w:p>
    <w:p w14:paraId="42ED7C45" w14:textId="77777777" w:rsidR="00716F55" w:rsidRDefault="00716F55" w:rsidP="00716F55">
      <w:pPr>
        <w:jc w:val="both"/>
        <w:rPr>
          <w:rFonts w:eastAsia="Times New Roman" w:cstheme="minorHAnsi"/>
          <w:color w:val="2D3845"/>
          <w:sz w:val="20"/>
          <w:szCs w:val="20"/>
        </w:rPr>
      </w:pPr>
    </w:p>
    <w:p w14:paraId="2BC54586" w14:textId="77777777" w:rsidR="00716F55" w:rsidRDefault="00716F55" w:rsidP="00716F55">
      <w:pPr>
        <w:jc w:val="both"/>
        <w:rPr>
          <w:rFonts w:eastAsia="Times New Roman" w:cstheme="minorHAnsi"/>
          <w:color w:val="2D3845"/>
          <w:sz w:val="20"/>
          <w:szCs w:val="20"/>
        </w:rPr>
      </w:pPr>
    </w:p>
    <w:p w14:paraId="4A08F315"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Syntax and Structure of Functions</w:t>
      </w:r>
    </w:p>
    <w:p w14:paraId="54623875"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 C programming, the syntax of a function is as follows:</w:t>
      </w:r>
    </w:p>
    <w:p w14:paraId="571CB373" w14:textId="77777777" w:rsidR="00716F55" w:rsidRPr="00716F55" w:rsidRDefault="00716F55" w:rsidP="00716F55">
      <w:pPr>
        <w:jc w:val="both"/>
        <w:rPr>
          <w:rFonts w:eastAsia="Times New Roman" w:cstheme="minorHAnsi"/>
          <w:color w:val="2D3845"/>
          <w:sz w:val="20"/>
          <w:szCs w:val="20"/>
        </w:rPr>
      </w:pPr>
    </w:p>
    <w:p w14:paraId="031D1F8B"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1</w:t>
      </w:r>
      <w:r w:rsidRPr="00716F55">
        <w:rPr>
          <w:rFonts w:eastAsia="Times New Roman" w:cstheme="minorHAnsi"/>
          <w:color w:val="2D3845"/>
          <w:sz w:val="20"/>
          <w:szCs w:val="20"/>
        </w:rPr>
        <w:tab/>
        <w:t>return_type function_name(parameter_list) {</w:t>
      </w:r>
    </w:p>
    <w:p w14:paraId="0F4FC60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2</w:t>
      </w:r>
      <w:r w:rsidRPr="00716F55">
        <w:rPr>
          <w:rFonts w:eastAsia="Times New Roman" w:cstheme="minorHAnsi"/>
          <w:color w:val="2D3845"/>
          <w:sz w:val="20"/>
          <w:szCs w:val="20"/>
        </w:rPr>
        <w:tab/>
        <w:t xml:space="preserve">    // Function body</w:t>
      </w:r>
    </w:p>
    <w:p w14:paraId="026CCCAC"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3</w:t>
      </w:r>
      <w:r w:rsidRPr="00716F55">
        <w:rPr>
          <w:rFonts w:eastAsia="Times New Roman" w:cstheme="minorHAnsi"/>
          <w:color w:val="2D3845"/>
          <w:sz w:val="20"/>
          <w:szCs w:val="20"/>
        </w:rPr>
        <w:tab/>
        <w:t xml:space="preserve">    // Statements to perform the task</w:t>
      </w:r>
    </w:p>
    <w:p w14:paraId="22F4899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4</w:t>
      </w:r>
      <w:r w:rsidRPr="00716F55">
        <w:rPr>
          <w:rFonts w:eastAsia="Times New Roman" w:cstheme="minorHAnsi"/>
          <w:color w:val="2D3845"/>
          <w:sz w:val="20"/>
          <w:szCs w:val="20"/>
        </w:rPr>
        <w:tab/>
        <w:t xml:space="preserve">    return value; // If the return type is not void</w:t>
      </w:r>
    </w:p>
    <w:p w14:paraId="1A4F8562"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5</w:t>
      </w:r>
      <w:r w:rsidRPr="00716F55">
        <w:rPr>
          <w:rFonts w:eastAsia="Times New Roman" w:cstheme="minorHAnsi"/>
          <w:color w:val="2D3845"/>
          <w:sz w:val="20"/>
          <w:szCs w:val="20"/>
        </w:rPr>
        <w:tab/>
        <w:t>}</w:t>
      </w:r>
    </w:p>
    <w:p w14:paraId="77BCC010" w14:textId="77777777" w:rsidR="00716F55" w:rsidRPr="00716F55" w:rsidRDefault="00716F55" w:rsidP="00716F55">
      <w:pPr>
        <w:jc w:val="both"/>
        <w:rPr>
          <w:rFonts w:eastAsia="Times New Roman" w:cstheme="minorHAnsi"/>
          <w:color w:val="2D3845"/>
          <w:sz w:val="20"/>
          <w:szCs w:val="20"/>
        </w:rPr>
      </w:pPr>
    </w:p>
    <w:p w14:paraId="1F21203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Explanation of each part:</w:t>
      </w:r>
    </w:p>
    <w:p w14:paraId="54DEE33B" w14:textId="77777777" w:rsidR="00716F55" w:rsidRPr="00716F55" w:rsidRDefault="00716F55" w:rsidP="00716F55">
      <w:pPr>
        <w:jc w:val="both"/>
        <w:rPr>
          <w:rFonts w:eastAsia="Times New Roman" w:cstheme="minorHAnsi"/>
          <w:color w:val="2D3845"/>
          <w:sz w:val="20"/>
          <w:szCs w:val="20"/>
        </w:rPr>
      </w:pPr>
    </w:p>
    <w:p w14:paraId="05C0402E"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return_type: The data type of the value the function returns. Use void if the function doesn't return any value.</w:t>
      </w:r>
    </w:p>
    <w:p w14:paraId="3B6ACDD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function_name: A unique name for the function, following the C identifier naming rules.</w:t>
      </w:r>
    </w:p>
    <w:p w14:paraId="0B67CCF6"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parameter_list: The list of input parameters (if any) that the function expects. If there are no parameters, use void.</w:t>
      </w:r>
    </w:p>
    <w:p w14:paraId="282EA5A7"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function body: The block of code inside the function where the task is performed.</w:t>
      </w:r>
    </w:p>
    <w:p w14:paraId="2095B88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return value: If the function has a non-void return type, it must return a value of that type using the return statement.</w:t>
      </w:r>
    </w:p>
    <w:p w14:paraId="2AD604F7"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Function Prototypes</w:t>
      </w:r>
    </w:p>
    <w:p w14:paraId="6F89485A"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 xml:space="preserve">A function prototype provides a declaration of the function before its actual implementation. It informs </w:t>
      </w:r>
      <w:r w:rsidRPr="00716F55">
        <w:rPr>
          <w:rFonts w:eastAsia="Times New Roman" w:cstheme="minorHAnsi"/>
          <w:color w:val="2D3845"/>
          <w:sz w:val="20"/>
          <w:szCs w:val="20"/>
        </w:rPr>
        <w:t>the compiler about the function's name, return type, and parameter list, allowing the compiler to perform type-checking on function calls and ensure correct usage. Function prototypes have the following syntax:</w:t>
      </w:r>
    </w:p>
    <w:p w14:paraId="00A98F9F" w14:textId="77777777" w:rsidR="00716F55" w:rsidRPr="00716F55" w:rsidRDefault="00716F55" w:rsidP="00716F55">
      <w:pPr>
        <w:jc w:val="both"/>
        <w:rPr>
          <w:rFonts w:eastAsia="Times New Roman" w:cstheme="minorHAnsi"/>
          <w:color w:val="2D3845"/>
          <w:sz w:val="20"/>
          <w:szCs w:val="20"/>
        </w:rPr>
      </w:pPr>
    </w:p>
    <w:p w14:paraId="03F7820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1</w:t>
      </w:r>
      <w:r w:rsidRPr="00716F55">
        <w:rPr>
          <w:rFonts w:eastAsia="Times New Roman" w:cstheme="minorHAnsi"/>
          <w:color w:val="2D3845"/>
          <w:sz w:val="20"/>
          <w:szCs w:val="20"/>
        </w:rPr>
        <w:tab/>
        <w:t>return_type function_name(parameter_list);</w:t>
      </w:r>
    </w:p>
    <w:p w14:paraId="49443A62"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It is usually placed before the main function or in a header file if the function is used in multiple source files.</w:t>
      </w:r>
    </w:p>
    <w:p w14:paraId="59809FE5" w14:textId="77777777" w:rsidR="00716F55" w:rsidRPr="00716F55" w:rsidRDefault="00716F55" w:rsidP="00716F55">
      <w:pPr>
        <w:jc w:val="both"/>
        <w:rPr>
          <w:rFonts w:eastAsia="Times New Roman" w:cstheme="minorHAnsi"/>
          <w:color w:val="2D3845"/>
          <w:sz w:val="20"/>
          <w:szCs w:val="20"/>
        </w:rPr>
      </w:pPr>
    </w:p>
    <w:p w14:paraId="3682EA0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Function Definition and Declaration</w:t>
      </w:r>
    </w:p>
    <w:p w14:paraId="575A216E"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 C programming, a function must be defined before it is called. Function definition involves providing the actual implementation of the function, which follows the syntax mentioned earlier.</w:t>
      </w:r>
    </w:p>
    <w:p w14:paraId="37C16CF3" w14:textId="77777777" w:rsidR="00716F55" w:rsidRPr="00716F55" w:rsidRDefault="00716F55" w:rsidP="00716F55">
      <w:pPr>
        <w:jc w:val="both"/>
        <w:rPr>
          <w:rFonts w:eastAsia="Times New Roman" w:cstheme="minorHAnsi"/>
          <w:color w:val="2D3845"/>
          <w:sz w:val="20"/>
          <w:szCs w:val="20"/>
        </w:rPr>
      </w:pPr>
    </w:p>
    <w:p w14:paraId="127D8703"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Here's an example of a function definition:</w:t>
      </w:r>
    </w:p>
    <w:p w14:paraId="74B144AB" w14:textId="77777777" w:rsidR="00716F55" w:rsidRDefault="00716F55" w:rsidP="00716F55">
      <w:pPr>
        <w:jc w:val="both"/>
        <w:rPr>
          <w:rFonts w:eastAsia="Times New Roman" w:cstheme="minorHAnsi"/>
          <w:color w:val="2D3845"/>
          <w:sz w:val="20"/>
          <w:szCs w:val="20"/>
        </w:rPr>
      </w:pPr>
    </w:p>
    <w:p w14:paraId="4FA4585E"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#include &lt;stdio.h&gt;</w:t>
      </w:r>
    </w:p>
    <w:p w14:paraId="6EDEFEEA" w14:textId="77777777" w:rsidR="00716F55" w:rsidRPr="00716F55" w:rsidRDefault="00716F55" w:rsidP="00716F55">
      <w:pPr>
        <w:jc w:val="both"/>
        <w:rPr>
          <w:rFonts w:eastAsia="Times New Roman" w:cstheme="minorHAnsi"/>
          <w:color w:val="2D3845"/>
          <w:sz w:val="20"/>
          <w:szCs w:val="20"/>
        </w:rPr>
      </w:pPr>
    </w:p>
    <w:p w14:paraId="7BE63F01"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 Function prototype</w:t>
      </w:r>
    </w:p>
    <w:p w14:paraId="4B0C0E10"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add(int num1, int num2);</w:t>
      </w:r>
    </w:p>
    <w:p w14:paraId="288449AA" w14:textId="77777777" w:rsidR="00716F55" w:rsidRPr="00716F55" w:rsidRDefault="00716F55" w:rsidP="00716F55">
      <w:pPr>
        <w:jc w:val="both"/>
        <w:rPr>
          <w:rFonts w:eastAsia="Times New Roman" w:cstheme="minorHAnsi"/>
          <w:color w:val="2D3845"/>
          <w:sz w:val="20"/>
          <w:szCs w:val="20"/>
        </w:rPr>
      </w:pPr>
    </w:p>
    <w:p w14:paraId="760ACE07"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 Function definition</w:t>
      </w:r>
    </w:p>
    <w:p w14:paraId="178EE97E"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add(int num1, int num2) {</w:t>
      </w:r>
    </w:p>
    <w:p w14:paraId="60A03F7E"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sum = num1 + num2;</w:t>
      </w:r>
    </w:p>
    <w:p w14:paraId="7EB0B1DE"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return sum;</w:t>
      </w:r>
    </w:p>
    <w:p w14:paraId="5BA47D7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506E4D1E" w14:textId="77777777" w:rsidR="00716F55" w:rsidRPr="00716F55" w:rsidRDefault="00716F55" w:rsidP="00716F55">
      <w:pPr>
        <w:jc w:val="both"/>
        <w:rPr>
          <w:rFonts w:eastAsia="Times New Roman" w:cstheme="minorHAnsi"/>
          <w:color w:val="2D3845"/>
          <w:sz w:val="20"/>
          <w:szCs w:val="20"/>
        </w:rPr>
      </w:pPr>
    </w:p>
    <w:p w14:paraId="329160A6"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main() {</w:t>
      </w:r>
    </w:p>
    <w:p w14:paraId="0E35979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result = add(3, 5);</w:t>
      </w:r>
    </w:p>
    <w:p w14:paraId="39059383"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printf("The sum is: %d", result);</w:t>
      </w:r>
    </w:p>
    <w:p w14:paraId="25F8D4A5"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return 0;</w:t>
      </w:r>
    </w:p>
    <w:p w14:paraId="56027F6D"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38DF6F5C" w14:textId="77777777" w:rsidR="00716F55" w:rsidRDefault="00716F55" w:rsidP="00716F55">
      <w:pPr>
        <w:jc w:val="both"/>
        <w:rPr>
          <w:rFonts w:eastAsia="Times New Roman" w:cstheme="minorHAnsi"/>
          <w:color w:val="2D3845"/>
          <w:sz w:val="20"/>
          <w:szCs w:val="20"/>
        </w:rPr>
      </w:pPr>
    </w:p>
    <w:p w14:paraId="6EBFF270" w14:textId="77777777" w:rsidR="00716F55" w:rsidRPr="00716F55" w:rsidRDefault="00716F55" w:rsidP="00716F55">
      <w:pPr>
        <w:jc w:val="both"/>
        <w:rPr>
          <w:rFonts w:eastAsia="Times New Roman" w:cstheme="minorHAnsi"/>
          <w:color w:val="2D3845"/>
          <w:sz w:val="20"/>
          <w:szCs w:val="20"/>
        </w:rPr>
      </w:pPr>
      <w:r>
        <w:rPr>
          <w:rFonts w:eastAsia="Times New Roman" w:cstheme="minorHAnsi"/>
          <w:color w:val="2D3845"/>
          <w:sz w:val="20"/>
          <w:szCs w:val="20"/>
        </w:rPr>
        <w:t>I</w:t>
      </w:r>
      <w:r w:rsidRPr="00716F55">
        <w:rPr>
          <w:rFonts w:eastAsia="Times New Roman" w:cstheme="minorHAnsi"/>
          <w:color w:val="2D3845"/>
          <w:sz w:val="20"/>
          <w:szCs w:val="20"/>
        </w:rPr>
        <w:t>n the example above, the function add is defined before the main function. The function prototype informs the compiler about the add function's existence, allowing the main function to call it.</w:t>
      </w:r>
    </w:p>
    <w:p w14:paraId="54C4A09B" w14:textId="77777777" w:rsidR="00716F55" w:rsidRPr="00716F55" w:rsidRDefault="00716F55" w:rsidP="00716F55">
      <w:pPr>
        <w:jc w:val="both"/>
        <w:rPr>
          <w:rFonts w:eastAsia="Times New Roman" w:cstheme="minorHAnsi"/>
          <w:color w:val="2D3845"/>
          <w:sz w:val="20"/>
          <w:szCs w:val="20"/>
        </w:rPr>
      </w:pPr>
    </w:p>
    <w:p w14:paraId="16524622"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Calling Functions</w:t>
      </w:r>
    </w:p>
    <w:p w14:paraId="6D594870"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 xml:space="preserve">To call a function, use its name followed by parentheses (). If the function takes arguments, </w:t>
      </w:r>
      <w:r w:rsidRPr="00716F55">
        <w:rPr>
          <w:rFonts w:eastAsia="Times New Roman" w:cstheme="minorHAnsi"/>
          <w:color w:val="2D3845"/>
          <w:sz w:val="20"/>
          <w:szCs w:val="20"/>
        </w:rPr>
        <w:t>provide the values inside the parentheses. If the function returns a value, you can store it in a variable or use it directly in an expression.</w:t>
      </w:r>
    </w:p>
    <w:p w14:paraId="153CD279" w14:textId="77777777" w:rsidR="00716F55" w:rsidRDefault="00716F55" w:rsidP="00716F55">
      <w:pPr>
        <w:jc w:val="both"/>
        <w:rPr>
          <w:rFonts w:eastAsia="Times New Roman" w:cstheme="minorHAnsi"/>
          <w:color w:val="2D3845"/>
          <w:sz w:val="20"/>
          <w:szCs w:val="20"/>
        </w:rPr>
      </w:pPr>
    </w:p>
    <w:p w14:paraId="59632114"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#include &lt;stdio.h&gt;</w:t>
      </w:r>
    </w:p>
    <w:p w14:paraId="4AF8F427" w14:textId="77777777" w:rsidR="00716F55" w:rsidRPr="00716F55" w:rsidRDefault="00716F55" w:rsidP="00716F55">
      <w:pPr>
        <w:jc w:val="both"/>
        <w:rPr>
          <w:rFonts w:eastAsia="Times New Roman" w:cstheme="minorHAnsi"/>
          <w:color w:val="2D3845"/>
          <w:sz w:val="20"/>
          <w:szCs w:val="20"/>
        </w:rPr>
      </w:pPr>
    </w:p>
    <w:p w14:paraId="4BBB479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 Function prototype</w:t>
      </w:r>
    </w:p>
    <w:p w14:paraId="6AB7753A"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multiply(int num1, int num2);</w:t>
      </w:r>
    </w:p>
    <w:p w14:paraId="1B192370" w14:textId="77777777" w:rsidR="00716F55" w:rsidRPr="00716F55" w:rsidRDefault="00716F55" w:rsidP="00716F55">
      <w:pPr>
        <w:jc w:val="both"/>
        <w:rPr>
          <w:rFonts w:eastAsia="Times New Roman" w:cstheme="minorHAnsi"/>
          <w:color w:val="2D3845"/>
          <w:sz w:val="20"/>
          <w:szCs w:val="20"/>
        </w:rPr>
      </w:pPr>
    </w:p>
    <w:p w14:paraId="2E7152B6"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main() {</w:t>
      </w:r>
    </w:p>
    <w:p w14:paraId="4C7ECD7C"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result = multiply(4, 7);</w:t>
      </w:r>
    </w:p>
    <w:p w14:paraId="379DDED2"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printf("The product is: %d", result);</w:t>
      </w:r>
    </w:p>
    <w:p w14:paraId="3E79F0C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return 0;</w:t>
      </w:r>
    </w:p>
    <w:p w14:paraId="67172855"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7E73327F" w14:textId="77777777" w:rsidR="00716F55" w:rsidRPr="00716F55" w:rsidRDefault="00716F55" w:rsidP="00716F55">
      <w:pPr>
        <w:jc w:val="both"/>
        <w:rPr>
          <w:rFonts w:eastAsia="Times New Roman" w:cstheme="minorHAnsi"/>
          <w:color w:val="2D3845"/>
          <w:sz w:val="20"/>
          <w:szCs w:val="20"/>
        </w:rPr>
      </w:pPr>
    </w:p>
    <w:p w14:paraId="24652860"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 Function definition</w:t>
      </w:r>
    </w:p>
    <w:p w14:paraId="57CAB6A0"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multiply(int num1, int num2) {</w:t>
      </w:r>
    </w:p>
    <w:p w14:paraId="16CD0A7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product = num1 * num2;</w:t>
      </w:r>
    </w:p>
    <w:p w14:paraId="5317581D"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return product;</w:t>
      </w:r>
    </w:p>
    <w:p w14:paraId="419C250E"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1E465FBB" w14:textId="77777777" w:rsidR="00716F55" w:rsidRDefault="00716F55" w:rsidP="00716F55">
      <w:pPr>
        <w:jc w:val="both"/>
        <w:rPr>
          <w:rFonts w:eastAsia="Times New Roman" w:cstheme="minorHAnsi"/>
          <w:color w:val="2D3845"/>
          <w:sz w:val="20"/>
          <w:szCs w:val="20"/>
        </w:rPr>
      </w:pPr>
    </w:p>
    <w:p w14:paraId="0CD35404"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 this example, the function multiply takes two arguments and returns their product. The main function calls multiply(4, 7) and stores the result in the variable result, which is then printed to the console.</w:t>
      </w:r>
    </w:p>
    <w:p w14:paraId="224AD115" w14:textId="77777777" w:rsidR="00716F55" w:rsidRDefault="00716F55" w:rsidP="00716F55">
      <w:pPr>
        <w:jc w:val="both"/>
        <w:rPr>
          <w:rFonts w:eastAsia="Times New Roman" w:cstheme="minorHAnsi"/>
          <w:color w:val="2D3845"/>
          <w:sz w:val="20"/>
          <w:szCs w:val="20"/>
        </w:rPr>
      </w:pPr>
    </w:p>
    <w:p w14:paraId="2B43CBE0" w14:textId="77777777" w:rsidR="00716F55" w:rsidRDefault="00716F55" w:rsidP="00716F55">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3</w:t>
      </w:r>
    </w:p>
    <w:p w14:paraId="62F12185" w14:textId="77777777" w:rsidR="00716F55" w:rsidRDefault="00716F55" w:rsidP="00716F55">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Actual vs. Formal Parameters</w:t>
      </w:r>
    </w:p>
    <w:p w14:paraId="579FE0A7"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 C programming, functions play a crucial role in code organization and reusability. When working with functions, it is essential to understand the distinction between actual and formal parameters. This guide will explain what actual and formal parameters are and their significance in function calls. Additionally, it will cover the concept of passing values by reference or by value, which relates to how parameters are handled in function calls.</w:t>
      </w:r>
    </w:p>
    <w:p w14:paraId="2B7A51BE" w14:textId="77777777" w:rsidR="00716F55" w:rsidRPr="00716F55" w:rsidRDefault="00716F55" w:rsidP="00716F55">
      <w:pPr>
        <w:jc w:val="both"/>
        <w:rPr>
          <w:rFonts w:eastAsia="Times New Roman" w:cstheme="minorHAnsi"/>
          <w:color w:val="2D3845"/>
          <w:sz w:val="20"/>
          <w:szCs w:val="20"/>
        </w:rPr>
      </w:pPr>
    </w:p>
    <w:p w14:paraId="0E9EAF2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Actual Parameters</w:t>
      </w:r>
    </w:p>
    <w:p w14:paraId="78B24FCB"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lastRenderedPageBreak/>
        <w:t>Actual parameters, also known as arguments, are the values that are passed to a function when it is called. These values can be literals, variables, expressions, or even other function calls. Actual parameters are used to provide the necessary data to perform the desired operations within the function.</w:t>
      </w:r>
    </w:p>
    <w:p w14:paraId="6BAC1CC6" w14:textId="77777777" w:rsidR="00716F55" w:rsidRPr="00716F55" w:rsidRDefault="00716F55" w:rsidP="00716F55">
      <w:pPr>
        <w:jc w:val="both"/>
        <w:rPr>
          <w:rFonts w:eastAsia="Times New Roman" w:cstheme="minorHAnsi"/>
          <w:color w:val="2D3845"/>
          <w:sz w:val="20"/>
          <w:szCs w:val="20"/>
        </w:rPr>
      </w:pPr>
    </w:p>
    <w:p w14:paraId="44D8C5D9"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When calling a function, the actual parameters are placed inside the parentheses following the function name. Consider the following example:</w:t>
      </w:r>
    </w:p>
    <w:p w14:paraId="4B2B01A7" w14:textId="77777777" w:rsidR="00716F55" w:rsidRDefault="00716F55" w:rsidP="00716F55">
      <w:pPr>
        <w:jc w:val="both"/>
        <w:rPr>
          <w:rFonts w:eastAsia="Times New Roman" w:cstheme="minorHAnsi"/>
          <w:color w:val="2D3845"/>
          <w:sz w:val="20"/>
          <w:szCs w:val="20"/>
        </w:rPr>
      </w:pPr>
    </w:p>
    <w:p w14:paraId="4BEB4C1E"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#include &lt;stdio.h&gt;</w:t>
      </w:r>
    </w:p>
    <w:p w14:paraId="1CD3FCAF" w14:textId="77777777" w:rsidR="00716F55" w:rsidRPr="00716F55" w:rsidRDefault="00716F55" w:rsidP="00716F55">
      <w:pPr>
        <w:jc w:val="both"/>
        <w:rPr>
          <w:rFonts w:eastAsia="Times New Roman" w:cstheme="minorHAnsi"/>
          <w:color w:val="2D3845"/>
          <w:sz w:val="20"/>
          <w:szCs w:val="20"/>
        </w:rPr>
      </w:pPr>
    </w:p>
    <w:p w14:paraId="0B917AA1"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void printSum(int a, int b) {</w:t>
      </w:r>
    </w:p>
    <w:p w14:paraId="671A16AD"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sum = a + b;</w:t>
      </w:r>
    </w:p>
    <w:p w14:paraId="6EE4E0C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printf("The sum of %d and %d is %d\n", a, b, sum);</w:t>
      </w:r>
    </w:p>
    <w:p w14:paraId="5D90551C"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051E0824" w14:textId="77777777" w:rsidR="00716F55" w:rsidRPr="00716F55" w:rsidRDefault="00716F55" w:rsidP="00716F55">
      <w:pPr>
        <w:jc w:val="both"/>
        <w:rPr>
          <w:rFonts w:eastAsia="Times New Roman" w:cstheme="minorHAnsi"/>
          <w:color w:val="2D3845"/>
          <w:sz w:val="20"/>
          <w:szCs w:val="20"/>
        </w:rPr>
      </w:pPr>
    </w:p>
    <w:p w14:paraId="6C2AEEF1"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main() {</w:t>
      </w:r>
    </w:p>
    <w:p w14:paraId="461D97A6"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num1 = 10;</w:t>
      </w:r>
    </w:p>
    <w:p w14:paraId="784F9E22"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num2 = 20;</w:t>
      </w:r>
    </w:p>
    <w:p w14:paraId="21726E9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r>
    </w:p>
    <w:p w14:paraId="3E099AF4"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printSum(num1, num2); // Calling the function with actual parameters</w:t>
      </w:r>
    </w:p>
    <w:p w14:paraId="118A6566"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r>
    </w:p>
    <w:p w14:paraId="0560BCF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return 0;</w:t>
      </w:r>
    </w:p>
    <w:p w14:paraId="6B3E316F"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4BFB6A22" w14:textId="77777777" w:rsidR="00716F55" w:rsidRDefault="00716F55" w:rsidP="00716F55">
      <w:pPr>
        <w:jc w:val="both"/>
        <w:rPr>
          <w:rFonts w:eastAsia="Times New Roman" w:cstheme="minorHAnsi"/>
          <w:color w:val="2D3845"/>
          <w:sz w:val="20"/>
          <w:szCs w:val="20"/>
        </w:rPr>
      </w:pPr>
    </w:p>
    <w:p w14:paraId="0723691B"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 this example, num1 and num2 are the actual parameters passed to the printSum function. The values of num1 and num2 are used within the function to calculate and print the sum.</w:t>
      </w:r>
    </w:p>
    <w:p w14:paraId="7483E09C" w14:textId="77777777" w:rsidR="00716F55" w:rsidRPr="00716F55" w:rsidRDefault="00716F55" w:rsidP="00716F55">
      <w:pPr>
        <w:jc w:val="both"/>
        <w:rPr>
          <w:rFonts w:eastAsia="Times New Roman" w:cstheme="minorHAnsi"/>
          <w:color w:val="2D3845"/>
          <w:sz w:val="20"/>
          <w:szCs w:val="20"/>
        </w:rPr>
      </w:pPr>
    </w:p>
    <w:p w14:paraId="024CBC8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Formal Parameters</w:t>
      </w:r>
    </w:p>
    <w:p w14:paraId="54E96A9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Formal parameters, also referred to as parameters or function parameters, are placeholders defined in the function declaration or definition. They act as local variables within the function and receive the values passed as actual parameters during function calls. Formal parameters are used to receive the data needed to perform operations within the function.</w:t>
      </w:r>
    </w:p>
    <w:p w14:paraId="19AC3EF7" w14:textId="77777777" w:rsidR="00716F55" w:rsidRPr="00716F55" w:rsidRDefault="00716F55" w:rsidP="00716F55">
      <w:pPr>
        <w:jc w:val="both"/>
        <w:rPr>
          <w:rFonts w:eastAsia="Times New Roman" w:cstheme="minorHAnsi"/>
          <w:color w:val="2D3845"/>
          <w:sz w:val="20"/>
          <w:szCs w:val="20"/>
        </w:rPr>
      </w:pPr>
    </w:p>
    <w:p w14:paraId="7FF8551B"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Formal parameters are specified within the parentheses following the function name in its declaration or definition. Consider the following example:</w:t>
      </w:r>
    </w:p>
    <w:p w14:paraId="74E5E2AB" w14:textId="77777777" w:rsidR="00716F55" w:rsidRDefault="00716F55" w:rsidP="00716F55">
      <w:pPr>
        <w:jc w:val="both"/>
        <w:rPr>
          <w:rFonts w:eastAsia="Times New Roman" w:cstheme="minorHAnsi"/>
          <w:color w:val="2D3845"/>
          <w:sz w:val="20"/>
          <w:szCs w:val="20"/>
        </w:rPr>
      </w:pPr>
    </w:p>
    <w:p w14:paraId="3235AFA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#include &lt;stdio.h&gt;</w:t>
      </w:r>
    </w:p>
    <w:p w14:paraId="50A1A643" w14:textId="77777777" w:rsidR="00716F55" w:rsidRPr="00716F55" w:rsidRDefault="00716F55" w:rsidP="00716F55">
      <w:pPr>
        <w:jc w:val="both"/>
        <w:rPr>
          <w:rFonts w:eastAsia="Times New Roman" w:cstheme="minorHAnsi"/>
          <w:color w:val="2D3845"/>
          <w:sz w:val="20"/>
          <w:szCs w:val="20"/>
        </w:rPr>
      </w:pPr>
    </w:p>
    <w:p w14:paraId="64744270"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void printSum(int a, int b) { // a and b are formal parameters</w:t>
      </w:r>
    </w:p>
    <w:p w14:paraId="5B25A451"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sum = a + b;</w:t>
      </w:r>
    </w:p>
    <w:p w14:paraId="4E1DAB44"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printf("The sum of %d and %d is %d\n", a, b, sum);</w:t>
      </w:r>
    </w:p>
    <w:p w14:paraId="6340227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2E785753" w14:textId="77777777" w:rsidR="00716F55" w:rsidRPr="00716F55" w:rsidRDefault="00716F55" w:rsidP="00716F55">
      <w:pPr>
        <w:jc w:val="both"/>
        <w:rPr>
          <w:rFonts w:eastAsia="Times New Roman" w:cstheme="minorHAnsi"/>
          <w:color w:val="2D3845"/>
          <w:sz w:val="20"/>
          <w:szCs w:val="20"/>
        </w:rPr>
      </w:pPr>
    </w:p>
    <w:p w14:paraId="59BAE84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main() {</w:t>
      </w:r>
    </w:p>
    <w:p w14:paraId="726E3041"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 Function call with actual parameters</w:t>
      </w:r>
    </w:p>
    <w:p w14:paraId="083E117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printSum(10, 20);</w:t>
      </w:r>
    </w:p>
    <w:p w14:paraId="5031ED8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r>
    </w:p>
    <w:p w14:paraId="2673582C"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return 0;</w:t>
      </w:r>
    </w:p>
    <w:p w14:paraId="320A65EE"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53F51C0C" w14:textId="77777777" w:rsidR="00716F55" w:rsidRDefault="00716F55" w:rsidP="00716F55">
      <w:pPr>
        <w:jc w:val="both"/>
        <w:rPr>
          <w:rFonts w:eastAsia="Times New Roman" w:cstheme="minorHAnsi"/>
          <w:color w:val="2D3845"/>
          <w:sz w:val="20"/>
          <w:szCs w:val="20"/>
        </w:rPr>
      </w:pPr>
    </w:p>
    <w:p w14:paraId="7D41E83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 this example, a and b are the formal parameters declared in the printSum function. During the function call, the values 10 and 20 are passed as the actual parameters, which are then assigned to a and b respectively.</w:t>
      </w:r>
    </w:p>
    <w:p w14:paraId="6476DA2D" w14:textId="77777777" w:rsidR="00716F55" w:rsidRPr="00716F55" w:rsidRDefault="00716F55" w:rsidP="00716F55">
      <w:pPr>
        <w:jc w:val="both"/>
        <w:rPr>
          <w:rFonts w:eastAsia="Times New Roman" w:cstheme="minorHAnsi"/>
          <w:color w:val="2D3845"/>
          <w:sz w:val="20"/>
          <w:szCs w:val="20"/>
        </w:rPr>
      </w:pPr>
    </w:p>
    <w:p w14:paraId="3E9CD9C6"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Passing Values by Reference or by Value</w:t>
      </w:r>
    </w:p>
    <w:p w14:paraId="225B4A36"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When passing parameters to a function, there are two methods commonly used: passing by reference and passing by value.</w:t>
      </w:r>
    </w:p>
    <w:p w14:paraId="233AC5D2" w14:textId="77777777" w:rsidR="00716F55" w:rsidRPr="00716F55" w:rsidRDefault="00716F55" w:rsidP="00716F55">
      <w:pPr>
        <w:jc w:val="both"/>
        <w:rPr>
          <w:rFonts w:eastAsia="Times New Roman" w:cstheme="minorHAnsi"/>
          <w:color w:val="2D3845"/>
          <w:sz w:val="20"/>
          <w:szCs w:val="20"/>
        </w:rPr>
      </w:pPr>
    </w:p>
    <w:p w14:paraId="20C3D8B7"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Passing by Value</w:t>
      </w:r>
    </w:p>
    <w:p w14:paraId="145DACA4"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By default, C passes parameters by value. Passing by value means that a copy of the value is made and passed to the function. Any changes made to the formal parameters within the function do not affect the original values of the actual parameters.</w:t>
      </w:r>
    </w:p>
    <w:p w14:paraId="68B4BFFB" w14:textId="77777777" w:rsidR="00716F55" w:rsidRPr="00716F55" w:rsidRDefault="00716F55" w:rsidP="00716F55">
      <w:pPr>
        <w:jc w:val="both"/>
        <w:rPr>
          <w:rFonts w:eastAsia="Times New Roman" w:cstheme="minorHAnsi"/>
          <w:color w:val="2D3845"/>
          <w:sz w:val="20"/>
          <w:szCs w:val="20"/>
        </w:rPr>
      </w:pPr>
    </w:p>
    <w:p w14:paraId="7935E70F"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Consider the following example:</w:t>
      </w:r>
    </w:p>
    <w:p w14:paraId="23EE135A" w14:textId="77777777" w:rsidR="00716F55" w:rsidRDefault="00716F55" w:rsidP="00716F55">
      <w:pPr>
        <w:jc w:val="both"/>
        <w:rPr>
          <w:rFonts w:eastAsia="Times New Roman" w:cstheme="minorHAnsi"/>
          <w:color w:val="2D3845"/>
          <w:sz w:val="20"/>
          <w:szCs w:val="20"/>
        </w:rPr>
      </w:pPr>
    </w:p>
    <w:p w14:paraId="7F69228E"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#include &lt;stdio.h&gt;</w:t>
      </w:r>
    </w:p>
    <w:p w14:paraId="7F5FB0FF" w14:textId="77777777" w:rsidR="00716F55" w:rsidRPr="00716F55" w:rsidRDefault="00716F55" w:rsidP="00716F55">
      <w:pPr>
        <w:jc w:val="both"/>
        <w:rPr>
          <w:rFonts w:eastAsia="Times New Roman" w:cstheme="minorHAnsi"/>
          <w:color w:val="2D3845"/>
          <w:sz w:val="20"/>
          <w:szCs w:val="20"/>
        </w:rPr>
      </w:pPr>
    </w:p>
    <w:p w14:paraId="151619F4"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void changeValue(int num) {</w:t>
      </w:r>
    </w:p>
    <w:p w14:paraId="0BEE6E1A"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num = 20; // Changes made to the formal parameter</w:t>
      </w:r>
    </w:p>
    <w:p w14:paraId="5502815C"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5C297CD0" w14:textId="77777777" w:rsidR="00716F55" w:rsidRPr="00716F55" w:rsidRDefault="00716F55" w:rsidP="00716F55">
      <w:pPr>
        <w:jc w:val="both"/>
        <w:rPr>
          <w:rFonts w:eastAsia="Times New Roman" w:cstheme="minorHAnsi"/>
          <w:color w:val="2D3845"/>
          <w:sz w:val="20"/>
          <w:szCs w:val="20"/>
        </w:rPr>
      </w:pPr>
    </w:p>
    <w:p w14:paraId="3EA621F6"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main() {</w:t>
      </w:r>
    </w:p>
    <w:p w14:paraId="0671B183"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num = 10;</w:t>
      </w:r>
    </w:p>
    <w:p w14:paraId="52B3AB95"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r>
    </w:p>
    <w:p w14:paraId="51CA476C"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changeValue(num); // Passing num by value</w:t>
      </w:r>
    </w:p>
    <w:p w14:paraId="5822E156"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r>
    </w:p>
    <w:p w14:paraId="4D2B77A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printf("Value after function call: %d\n", num);</w:t>
      </w:r>
    </w:p>
    <w:p w14:paraId="179B4D71"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r>
    </w:p>
    <w:p w14:paraId="3BF6ABDD"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return 0;</w:t>
      </w:r>
    </w:p>
    <w:p w14:paraId="012BFF87"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0FF6810A" w14:textId="77777777" w:rsidR="00716F55" w:rsidRDefault="00716F55" w:rsidP="00716F55">
      <w:pPr>
        <w:jc w:val="both"/>
        <w:rPr>
          <w:rFonts w:eastAsia="Times New Roman" w:cstheme="minorHAnsi"/>
          <w:color w:val="2D3845"/>
          <w:sz w:val="20"/>
          <w:szCs w:val="20"/>
        </w:rPr>
      </w:pPr>
    </w:p>
    <w:p w14:paraId="7EC10970"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 this example, the changeValue function accepts num as a formal parameter. However, since the value is passed by value, any modifications made to num within the function do not affect the value of the num variable in the main function. The output will be Value after function call: 10.</w:t>
      </w:r>
    </w:p>
    <w:p w14:paraId="4E940ADB" w14:textId="77777777" w:rsidR="00716F55" w:rsidRPr="00716F55" w:rsidRDefault="00716F55" w:rsidP="00716F55">
      <w:pPr>
        <w:jc w:val="both"/>
        <w:rPr>
          <w:rFonts w:eastAsia="Times New Roman" w:cstheme="minorHAnsi"/>
          <w:color w:val="2D3845"/>
          <w:sz w:val="20"/>
          <w:szCs w:val="20"/>
        </w:rPr>
      </w:pPr>
    </w:p>
    <w:p w14:paraId="20714ADA"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Passing by Reference</w:t>
      </w:r>
    </w:p>
    <w:p w14:paraId="35515820"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Passing by reference allows functions to modify the original values of the actual parameters directly. To pass by reference in C, pointers are used. By passing the memory address (reference) of a variable to a function, any changes made to the formal parameters within the function will affect the original values of the actual parameters.</w:t>
      </w:r>
    </w:p>
    <w:p w14:paraId="0CAE8FAE" w14:textId="77777777" w:rsidR="00716F55" w:rsidRPr="00716F55" w:rsidRDefault="00716F55" w:rsidP="00716F55">
      <w:pPr>
        <w:jc w:val="both"/>
        <w:rPr>
          <w:rFonts w:eastAsia="Times New Roman" w:cstheme="minorHAnsi"/>
          <w:color w:val="2D3845"/>
          <w:sz w:val="20"/>
          <w:szCs w:val="20"/>
        </w:rPr>
      </w:pPr>
    </w:p>
    <w:p w14:paraId="1FCAC7B3"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Consider the following example:</w:t>
      </w:r>
    </w:p>
    <w:p w14:paraId="415BEE6D"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#include &lt;stdio.h&gt;</w:t>
      </w:r>
    </w:p>
    <w:p w14:paraId="7ED6A19D" w14:textId="77777777" w:rsidR="00716F55" w:rsidRPr="00716F55" w:rsidRDefault="00716F55" w:rsidP="00716F55">
      <w:pPr>
        <w:jc w:val="both"/>
        <w:rPr>
          <w:rFonts w:eastAsia="Times New Roman" w:cstheme="minorHAnsi"/>
          <w:color w:val="2D3845"/>
          <w:sz w:val="20"/>
          <w:szCs w:val="20"/>
        </w:rPr>
      </w:pPr>
    </w:p>
    <w:p w14:paraId="0B02F1F5"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void changeValue(int *ptr) { // Accepts a pointer as a formal parameter</w:t>
      </w:r>
    </w:p>
    <w:p w14:paraId="0B090977"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*ptr = 20; // Changes made to the value pointed by ptr</w:t>
      </w:r>
    </w:p>
    <w:p w14:paraId="74BCDC50"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0C5CF136" w14:textId="77777777" w:rsidR="00716F55" w:rsidRPr="00716F55" w:rsidRDefault="00716F55" w:rsidP="00716F55">
      <w:pPr>
        <w:jc w:val="both"/>
        <w:rPr>
          <w:rFonts w:eastAsia="Times New Roman" w:cstheme="minorHAnsi"/>
          <w:color w:val="2D3845"/>
          <w:sz w:val="20"/>
          <w:szCs w:val="20"/>
        </w:rPr>
      </w:pPr>
    </w:p>
    <w:p w14:paraId="649E59BD"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int main() {</w:t>
      </w:r>
    </w:p>
    <w:p w14:paraId="29E59F8C"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int num = 10;</w:t>
      </w:r>
    </w:p>
    <w:p w14:paraId="6926894F"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r>
    </w:p>
    <w:p w14:paraId="066E988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lastRenderedPageBreak/>
        <w:tab/>
        <w:t>changeValue(&amp;num); // Passing num by reference</w:t>
      </w:r>
    </w:p>
    <w:p w14:paraId="5BDE6468"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r>
    </w:p>
    <w:p w14:paraId="7DBEE329"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printf("Value after function call: %d\n", num);</w:t>
      </w:r>
    </w:p>
    <w:p w14:paraId="1F1DA5FD"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r>
    </w:p>
    <w:p w14:paraId="4F75ABC2"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ab/>
        <w:t>return 0;</w:t>
      </w:r>
    </w:p>
    <w:p w14:paraId="704B0AF0"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w:t>
      </w:r>
    </w:p>
    <w:p w14:paraId="09EF94BF" w14:textId="77777777" w:rsidR="00716F55" w:rsidRDefault="00716F55" w:rsidP="00716F55">
      <w:pPr>
        <w:jc w:val="both"/>
        <w:rPr>
          <w:rFonts w:eastAsia="Times New Roman" w:cstheme="minorHAnsi"/>
          <w:color w:val="2D3845"/>
          <w:sz w:val="20"/>
          <w:szCs w:val="20"/>
        </w:rPr>
      </w:pPr>
    </w:p>
    <w:p w14:paraId="472A2B18" w14:textId="77777777" w:rsid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 this example, the changeValue function accepts a pointer to an integer as a formal parameter. By passing &amp;num (the memory address of num) as the actual parameter, the function can modify the value of num directly. The output will be Value after function call: 20.</w:t>
      </w:r>
    </w:p>
    <w:p w14:paraId="37C40B0A" w14:textId="77777777" w:rsidR="00716F55" w:rsidRDefault="00716F55" w:rsidP="00716F55">
      <w:pPr>
        <w:jc w:val="both"/>
        <w:rPr>
          <w:rFonts w:eastAsia="Times New Roman" w:cstheme="minorHAnsi"/>
          <w:color w:val="2D3845"/>
          <w:sz w:val="20"/>
          <w:szCs w:val="20"/>
        </w:rPr>
      </w:pPr>
    </w:p>
    <w:p w14:paraId="76E857DF" w14:textId="77777777" w:rsidR="00716F55" w:rsidRDefault="00716F55" w:rsidP="00716F55">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4</w:t>
      </w:r>
    </w:p>
    <w:p w14:paraId="4A7FECAA" w14:textId="77777777" w:rsidR="00716F55" w:rsidRDefault="00716F55" w:rsidP="00716F55">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return Keyword in Functions</w:t>
      </w:r>
    </w:p>
    <w:p w14:paraId="28A709E7" w14:textId="77777777" w:rsidR="00716F55" w:rsidRPr="00716F55" w:rsidRDefault="00716F55" w:rsidP="00716F55">
      <w:pPr>
        <w:jc w:val="both"/>
        <w:rPr>
          <w:rFonts w:eastAsia="Times New Roman" w:cstheme="minorHAnsi"/>
          <w:color w:val="2D3845"/>
          <w:sz w:val="20"/>
          <w:szCs w:val="20"/>
        </w:rPr>
      </w:pPr>
      <w:r w:rsidRPr="00716F55">
        <w:rPr>
          <w:rFonts w:eastAsia="Times New Roman" w:cstheme="minorHAnsi"/>
          <w:color w:val="2D3845"/>
          <w:sz w:val="20"/>
          <w:szCs w:val="20"/>
        </w:rPr>
        <w:t>In C programming, the return keyword is used to exit a function and return a value to the caller. Functions are essential for code organization and reusability, and returning values from functions allows them to provide results or data back to the calling code. This guide will explain how to use the return keyword to return values of different data types from functions, along with examples and brief explanations for each return type.</w:t>
      </w:r>
    </w:p>
    <w:p w14:paraId="2B33BC16" w14:textId="77777777" w:rsidR="00716F55" w:rsidRDefault="00716F55" w:rsidP="00716F55">
      <w:pPr>
        <w:jc w:val="both"/>
        <w:rPr>
          <w:rFonts w:eastAsia="Times New Roman" w:cstheme="minorHAnsi"/>
          <w:color w:val="2D3845"/>
          <w:sz w:val="20"/>
          <w:szCs w:val="20"/>
        </w:rPr>
      </w:pPr>
    </w:p>
    <w:p w14:paraId="7AC3514F"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Returning int from Functions</w:t>
      </w:r>
    </w:p>
    <w:p w14:paraId="3213422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The int return type is used when a function needs to return an integer value. Let's see an example of a function that calculates the sum of two integers and returns the result as an int:</w:t>
      </w:r>
    </w:p>
    <w:p w14:paraId="27DEA991"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&lt;stdio.h&gt;</w:t>
      </w:r>
    </w:p>
    <w:p w14:paraId="241BE4C3" w14:textId="77777777" w:rsidR="000C7CD8" w:rsidRPr="000C7CD8" w:rsidRDefault="000C7CD8" w:rsidP="000C7CD8">
      <w:pPr>
        <w:jc w:val="both"/>
        <w:rPr>
          <w:rFonts w:eastAsia="Times New Roman" w:cstheme="minorHAnsi"/>
          <w:color w:val="2D3845"/>
          <w:sz w:val="20"/>
          <w:szCs w:val="20"/>
        </w:rPr>
      </w:pPr>
    </w:p>
    <w:p w14:paraId="5D23D272"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sum(int num1, int num2) {</w:t>
      </w:r>
    </w:p>
    <w:p w14:paraId="424D55CD"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result = num1 + num2;</w:t>
      </w:r>
    </w:p>
    <w:p w14:paraId="2BE17303"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result;</w:t>
      </w:r>
    </w:p>
    <w:p w14:paraId="03061641"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1B907F20" w14:textId="77777777" w:rsidR="000C7CD8" w:rsidRPr="000C7CD8" w:rsidRDefault="000C7CD8" w:rsidP="000C7CD8">
      <w:pPr>
        <w:jc w:val="both"/>
        <w:rPr>
          <w:rFonts w:eastAsia="Times New Roman" w:cstheme="minorHAnsi"/>
          <w:color w:val="2D3845"/>
          <w:sz w:val="20"/>
          <w:szCs w:val="20"/>
        </w:rPr>
      </w:pPr>
    </w:p>
    <w:p w14:paraId="1169BB5B"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main() {</w:t>
      </w:r>
    </w:p>
    <w:p w14:paraId="20455C8A"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number1 = 5;</w:t>
      </w:r>
    </w:p>
    <w:p w14:paraId="1FFBE2B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number2 = 7;</w:t>
      </w:r>
    </w:p>
    <w:p w14:paraId="1D3646E0"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r>
    </w:p>
    <w:p w14:paraId="4649CD8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sumResult = sum(number1, number2); // Calling the function</w:t>
      </w:r>
    </w:p>
    <w:p w14:paraId="185E78D4"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r>
    </w:p>
    <w:p w14:paraId="7B4E2D1C"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printf("The sum of %d and %d is %d\n", number1, number2, sumResult);</w:t>
      </w:r>
    </w:p>
    <w:p w14:paraId="0125920C"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r>
    </w:p>
    <w:p w14:paraId="1960880A"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0;</w:t>
      </w:r>
    </w:p>
    <w:p w14:paraId="274FAB85"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3673E206" w14:textId="77777777" w:rsidR="000C7CD8" w:rsidRDefault="000C7CD8" w:rsidP="000C7CD8">
      <w:pPr>
        <w:jc w:val="both"/>
        <w:rPr>
          <w:rFonts w:eastAsia="Times New Roman" w:cstheme="minorHAnsi"/>
          <w:color w:val="2D3845"/>
          <w:sz w:val="20"/>
          <w:szCs w:val="20"/>
        </w:rPr>
      </w:pPr>
    </w:p>
    <w:p w14:paraId="16B2D411"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this example, the sum function takes two integers as parameters, calculates their sum, and returns the result as an int.</w:t>
      </w:r>
    </w:p>
    <w:p w14:paraId="657E3DBB" w14:textId="77777777" w:rsidR="000C7CD8" w:rsidRPr="000C7CD8" w:rsidRDefault="000C7CD8" w:rsidP="000C7CD8">
      <w:pPr>
        <w:jc w:val="both"/>
        <w:rPr>
          <w:rFonts w:eastAsia="Times New Roman" w:cstheme="minorHAnsi"/>
          <w:color w:val="2D3845"/>
          <w:sz w:val="20"/>
          <w:szCs w:val="20"/>
        </w:rPr>
      </w:pPr>
    </w:p>
    <w:p w14:paraId="3713198F"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Returning double from Functions</w:t>
      </w:r>
    </w:p>
    <w:p w14:paraId="72C848A1"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The double return type is used when a function needs to return a floating-point (decimal) value with double precision. Here's an example of a function that calculates the average of two floating-point numbers and returns the result as a double:</w:t>
      </w:r>
    </w:p>
    <w:p w14:paraId="089745D9"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&lt;stdio.h&gt;</w:t>
      </w:r>
    </w:p>
    <w:p w14:paraId="2E5F44F7" w14:textId="77777777" w:rsidR="000C7CD8" w:rsidRPr="000C7CD8" w:rsidRDefault="000C7CD8" w:rsidP="000C7CD8">
      <w:pPr>
        <w:jc w:val="both"/>
        <w:rPr>
          <w:rFonts w:eastAsia="Times New Roman" w:cstheme="minorHAnsi"/>
          <w:color w:val="2D3845"/>
          <w:sz w:val="20"/>
          <w:szCs w:val="20"/>
        </w:rPr>
      </w:pPr>
    </w:p>
    <w:p w14:paraId="17E574E0"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double calculateAverage(double num1, double num2) {</w:t>
      </w:r>
    </w:p>
    <w:p w14:paraId="58C1713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double average = (num1 + num2) / 2.0;</w:t>
      </w:r>
    </w:p>
    <w:p w14:paraId="10223663"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average;</w:t>
      </w:r>
    </w:p>
    <w:p w14:paraId="0B8D25CC"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40EFAE91" w14:textId="77777777" w:rsidR="000C7CD8" w:rsidRPr="000C7CD8" w:rsidRDefault="000C7CD8" w:rsidP="000C7CD8">
      <w:pPr>
        <w:jc w:val="both"/>
        <w:rPr>
          <w:rFonts w:eastAsia="Times New Roman" w:cstheme="minorHAnsi"/>
          <w:color w:val="2D3845"/>
          <w:sz w:val="20"/>
          <w:szCs w:val="20"/>
        </w:rPr>
      </w:pPr>
    </w:p>
    <w:p w14:paraId="4608D800"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main() {</w:t>
      </w:r>
    </w:p>
    <w:p w14:paraId="5C536458"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double num1 = 10.5;</w:t>
      </w:r>
    </w:p>
    <w:p w14:paraId="063D76D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double num2 = 7.2;</w:t>
      </w:r>
    </w:p>
    <w:p w14:paraId="7F04B4AC"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r>
    </w:p>
    <w:p w14:paraId="72942EE1"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double avg = calculateAverage(num1, num2); // Calling the function</w:t>
      </w:r>
    </w:p>
    <w:p w14:paraId="39D76C71"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r>
    </w:p>
    <w:p w14:paraId="18680AE3"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printf("The average of %.2f and %.2f is %.2f\n", num1, num2, avg);</w:t>
      </w:r>
    </w:p>
    <w:p w14:paraId="6A766627"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r>
    </w:p>
    <w:p w14:paraId="5B39CF24"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0;</w:t>
      </w:r>
    </w:p>
    <w:p w14:paraId="53CC8446"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67FB565B" w14:textId="77777777" w:rsidR="000C7CD8" w:rsidRDefault="000C7CD8" w:rsidP="000C7CD8">
      <w:pPr>
        <w:jc w:val="both"/>
        <w:rPr>
          <w:rFonts w:eastAsia="Times New Roman" w:cstheme="minorHAnsi"/>
          <w:color w:val="2D3845"/>
          <w:sz w:val="20"/>
          <w:szCs w:val="20"/>
        </w:rPr>
      </w:pPr>
    </w:p>
    <w:p w14:paraId="302CD499"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this example, the calculateAverage function takes two double values as parameters, calculates their average, and returns the result as a double.</w:t>
      </w:r>
    </w:p>
    <w:p w14:paraId="42E4CEDE" w14:textId="77777777" w:rsidR="000C7CD8" w:rsidRPr="000C7CD8" w:rsidRDefault="000C7CD8" w:rsidP="000C7CD8">
      <w:pPr>
        <w:jc w:val="both"/>
        <w:rPr>
          <w:rFonts w:eastAsia="Times New Roman" w:cstheme="minorHAnsi"/>
          <w:color w:val="2D3845"/>
          <w:sz w:val="20"/>
          <w:szCs w:val="20"/>
        </w:rPr>
      </w:pPr>
    </w:p>
    <w:p w14:paraId="5EE0F9F5"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Returning char from Functions</w:t>
      </w:r>
    </w:p>
    <w:p w14:paraId="77E207A3"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The char return type is used when a function needs to return a single character. Here's an example of a function that takes two characters as input, concatenates them, and returns the result as a char:</w:t>
      </w:r>
    </w:p>
    <w:p w14:paraId="354BFE0A" w14:textId="77777777" w:rsidR="000C7CD8" w:rsidRDefault="000C7CD8" w:rsidP="000C7CD8">
      <w:pPr>
        <w:jc w:val="both"/>
        <w:rPr>
          <w:rFonts w:eastAsia="Times New Roman" w:cstheme="minorHAnsi"/>
          <w:color w:val="2D3845"/>
          <w:sz w:val="20"/>
          <w:szCs w:val="20"/>
        </w:rPr>
      </w:pPr>
    </w:p>
    <w:p w14:paraId="3F5D88F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&lt;stdio.h&gt;</w:t>
      </w:r>
    </w:p>
    <w:p w14:paraId="025D5D6E" w14:textId="77777777" w:rsidR="000C7CD8" w:rsidRPr="000C7CD8" w:rsidRDefault="000C7CD8" w:rsidP="000C7CD8">
      <w:pPr>
        <w:jc w:val="both"/>
        <w:rPr>
          <w:rFonts w:eastAsia="Times New Roman" w:cstheme="minorHAnsi"/>
          <w:color w:val="2D3845"/>
          <w:sz w:val="20"/>
          <w:szCs w:val="20"/>
        </w:rPr>
      </w:pPr>
    </w:p>
    <w:p w14:paraId="52D600A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char concatenateChars(char ch1, char ch2) {</w:t>
      </w:r>
    </w:p>
    <w:p w14:paraId="76E4E422"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char result[3];</w:t>
      </w:r>
    </w:p>
    <w:p w14:paraId="4610E3CA"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result[0] = ch1;</w:t>
      </w:r>
    </w:p>
    <w:p w14:paraId="10FF848B"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result[1] = ch2;</w:t>
      </w:r>
    </w:p>
    <w:p w14:paraId="358C78E7"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result[2] = '\0'; // Null-terminator to create a valid string</w:t>
      </w:r>
    </w:p>
    <w:p w14:paraId="6906F66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result[0]; // Returning the first character</w:t>
      </w:r>
    </w:p>
    <w:p w14:paraId="4B28C2DC"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75C85726" w14:textId="77777777" w:rsidR="000C7CD8" w:rsidRPr="000C7CD8" w:rsidRDefault="000C7CD8" w:rsidP="000C7CD8">
      <w:pPr>
        <w:jc w:val="both"/>
        <w:rPr>
          <w:rFonts w:eastAsia="Times New Roman" w:cstheme="minorHAnsi"/>
          <w:color w:val="2D3845"/>
          <w:sz w:val="20"/>
          <w:szCs w:val="20"/>
        </w:rPr>
      </w:pPr>
    </w:p>
    <w:p w14:paraId="21C435DB"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main() {</w:t>
      </w:r>
    </w:p>
    <w:p w14:paraId="7F52DF82"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char char1 = 'H';</w:t>
      </w:r>
    </w:p>
    <w:p w14:paraId="29556CF9"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char char2 = 'i';</w:t>
      </w:r>
    </w:p>
    <w:p w14:paraId="4D4251EA"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r>
    </w:p>
    <w:p w14:paraId="044D667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char concatenatedChar = concatenateChars(char1, char2); // Calling the function</w:t>
      </w:r>
    </w:p>
    <w:p w14:paraId="28607849"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r>
    </w:p>
    <w:p w14:paraId="17F363EF"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printf("The concatenated character is %c\n", concatenatedChar);</w:t>
      </w:r>
    </w:p>
    <w:p w14:paraId="6F4D9260"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r>
    </w:p>
    <w:p w14:paraId="0DF562D1"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0;</w:t>
      </w:r>
    </w:p>
    <w:p w14:paraId="19DC9BCF"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3F520A4C" w14:textId="77777777" w:rsidR="000C7CD8" w:rsidRDefault="000C7CD8" w:rsidP="000C7CD8">
      <w:pPr>
        <w:jc w:val="both"/>
        <w:rPr>
          <w:rFonts w:eastAsia="Times New Roman" w:cstheme="minorHAnsi"/>
          <w:color w:val="2D3845"/>
          <w:sz w:val="20"/>
          <w:szCs w:val="20"/>
        </w:rPr>
      </w:pPr>
    </w:p>
    <w:p w14:paraId="4961E4F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this example, the concatenateChars function takes two characters as parameters, stores them in an array to create a string, and returns the first character of the resulting string as a char.</w:t>
      </w:r>
    </w:p>
    <w:p w14:paraId="4B9AC6E1" w14:textId="77777777" w:rsidR="000C7CD8" w:rsidRPr="000C7CD8" w:rsidRDefault="000C7CD8" w:rsidP="000C7CD8">
      <w:pPr>
        <w:jc w:val="both"/>
        <w:rPr>
          <w:rFonts w:eastAsia="Times New Roman" w:cstheme="minorHAnsi"/>
          <w:color w:val="2D3845"/>
          <w:sz w:val="20"/>
          <w:szCs w:val="20"/>
        </w:rPr>
      </w:pPr>
    </w:p>
    <w:p w14:paraId="0BCC8114"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Functions with void Return Type</w:t>
      </w:r>
    </w:p>
    <w:p w14:paraId="3F809FDA"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lastRenderedPageBreak/>
        <w:t>Sometimes, functions do not need to return any value. In such cases, the void return type is used. Here's an example of a `void</w:t>
      </w:r>
    </w:p>
    <w:p w14:paraId="448141E4" w14:textId="77777777" w:rsidR="000C7CD8" w:rsidRPr="000C7CD8" w:rsidRDefault="000C7CD8" w:rsidP="000C7CD8">
      <w:pPr>
        <w:jc w:val="both"/>
        <w:rPr>
          <w:rFonts w:eastAsia="Times New Roman" w:cstheme="minorHAnsi"/>
          <w:color w:val="2D3845"/>
          <w:sz w:val="20"/>
          <w:szCs w:val="20"/>
        </w:rPr>
      </w:pPr>
    </w:p>
    <w:p w14:paraId="2DC99D8C"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 function that simply prints a message without returning any value:</w:t>
      </w:r>
    </w:p>
    <w:p w14:paraId="2AADD5E8" w14:textId="77777777" w:rsidR="000C7CD8" w:rsidRDefault="000C7CD8" w:rsidP="000C7CD8">
      <w:pPr>
        <w:jc w:val="both"/>
        <w:rPr>
          <w:rFonts w:eastAsia="Times New Roman" w:cstheme="minorHAnsi"/>
          <w:color w:val="2D3845"/>
          <w:sz w:val="20"/>
          <w:szCs w:val="20"/>
        </w:rPr>
      </w:pPr>
    </w:p>
    <w:p w14:paraId="69F3FB2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&lt;stdio.h&gt;</w:t>
      </w:r>
    </w:p>
    <w:p w14:paraId="4FF6C0CA" w14:textId="77777777" w:rsidR="000C7CD8" w:rsidRPr="000C7CD8" w:rsidRDefault="000C7CD8" w:rsidP="000C7CD8">
      <w:pPr>
        <w:jc w:val="both"/>
        <w:rPr>
          <w:rFonts w:eastAsia="Times New Roman" w:cstheme="minorHAnsi"/>
          <w:color w:val="2D3845"/>
          <w:sz w:val="20"/>
          <w:szCs w:val="20"/>
        </w:rPr>
      </w:pPr>
    </w:p>
    <w:p w14:paraId="484ED302"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void printMessage() {</w:t>
      </w:r>
    </w:p>
    <w:p w14:paraId="1301D47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printf("Hello, this is a void function.\n");</w:t>
      </w:r>
    </w:p>
    <w:p w14:paraId="48407973"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6C800EA9" w14:textId="77777777" w:rsidR="000C7CD8" w:rsidRPr="000C7CD8" w:rsidRDefault="000C7CD8" w:rsidP="000C7CD8">
      <w:pPr>
        <w:jc w:val="both"/>
        <w:rPr>
          <w:rFonts w:eastAsia="Times New Roman" w:cstheme="minorHAnsi"/>
          <w:color w:val="2D3845"/>
          <w:sz w:val="20"/>
          <w:szCs w:val="20"/>
        </w:rPr>
      </w:pPr>
    </w:p>
    <w:p w14:paraId="07BF5A17"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main() {</w:t>
      </w:r>
    </w:p>
    <w:p w14:paraId="52EFDF0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printMessage(); // Calling the function</w:t>
      </w:r>
    </w:p>
    <w:p w14:paraId="574BCBA2"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r>
    </w:p>
    <w:p w14:paraId="11CFF99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0;</w:t>
      </w:r>
    </w:p>
    <w:p w14:paraId="72A7EE39"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2F6AFA04" w14:textId="77777777" w:rsidR="000C7CD8" w:rsidRDefault="000C7CD8" w:rsidP="000C7CD8">
      <w:pPr>
        <w:jc w:val="both"/>
        <w:rPr>
          <w:rFonts w:eastAsia="Times New Roman" w:cstheme="minorHAnsi"/>
          <w:color w:val="2D3845"/>
          <w:sz w:val="20"/>
          <w:szCs w:val="20"/>
        </w:rPr>
      </w:pPr>
    </w:p>
    <w:p w14:paraId="3606484A"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this example, the printMessage function does not have a return statement since its return type is void. It only prints a message to the console without returning any value.</w:t>
      </w:r>
    </w:p>
    <w:p w14:paraId="2A101ABF" w14:textId="77777777" w:rsidR="000C7CD8" w:rsidRDefault="000C7CD8" w:rsidP="000C7CD8">
      <w:pPr>
        <w:jc w:val="both"/>
        <w:rPr>
          <w:rFonts w:eastAsia="Times New Roman" w:cstheme="minorHAnsi"/>
          <w:color w:val="2D3845"/>
          <w:sz w:val="20"/>
          <w:szCs w:val="20"/>
        </w:rPr>
      </w:pPr>
    </w:p>
    <w:p w14:paraId="46DEDF63" w14:textId="77777777" w:rsidR="000C7CD8" w:rsidRDefault="000C7CD8" w:rsidP="000C7CD8">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5</w:t>
      </w:r>
    </w:p>
    <w:p w14:paraId="6F2CB62C" w14:textId="77777777" w:rsidR="000C7CD8" w:rsidRDefault="000C7CD8" w:rsidP="000C7CD8">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Functions With No Parameters and Return Values</w:t>
      </w:r>
    </w:p>
    <w:p w14:paraId="2155B4B1"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C programming, functions play a crucial role in organizing code and improving code reusability. Functions can be designed to accept arguments (parameters) and return values, but there are cases where functions may not require any arguments or still return values without explicit arguments. This guide will explore how to create functions that do not require any arguments and return values without arguments, providing examples and explanations for each scenario.</w:t>
      </w:r>
    </w:p>
    <w:p w14:paraId="7001A3C5" w14:textId="77777777" w:rsidR="000C7CD8" w:rsidRPr="000C7CD8" w:rsidRDefault="000C7CD8" w:rsidP="000C7CD8">
      <w:pPr>
        <w:jc w:val="both"/>
        <w:rPr>
          <w:rFonts w:eastAsia="Times New Roman" w:cstheme="minorHAnsi"/>
          <w:color w:val="2D3845"/>
          <w:sz w:val="20"/>
          <w:szCs w:val="20"/>
        </w:rPr>
      </w:pPr>
    </w:p>
    <w:p w14:paraId="09F4A29F"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Creating Functions With No Arguments</w:t>
      </w:r>
    </w:p>
    <w:p w14:paraId="090F7087"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Functions in C can be defined without any parameters, meaning they do not require any arguments to be passed when called. These functions can perform tasks that do not depend on external data and can be executed independently. Let's see an example of a simple function that prints a message without taking any arguments:</w:t>
      </w:r>
    </w:p>
    <w:p w14:paraId="305C9873" w14:textId="77777777" w:rsidR="000C7CD8" w:rsidRDefault="000C7CD8" w:rsidP="000C7CD8">
      <w:pPr>
        <w:jc w:val="both"/>
        <w:rPr>
          <w:rFonts w:eastAsia="Times New Roman" w:cstheme="minorHAnsi"/>
          <w:color w:val="2D3845"/>
          <w:sz w:val="20"/>
          <w:szCs w:val="20"/>
        </w:rPr>
      </w:pPr>
    </w:p>
    <w:p w14:paraId="6B51507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&lt;stdio.h&gt;</w:t>
      </w:r>
    </w:p>
    <w:p w14:paraId="2988B328" w14:textId="77777777" w:rsidR="000C7CD8" w:rsidRPr="000C7CD8" w:rsidRDefault="000C7CD8" w:rsidP="000C7CD8">
      <w:pPr>
        <w:jc w:val="both"/>
        <w:rPr>
          <w:rFonts w:eastAsia="Times New Roman" w:cstheme="minorHAnsi"/>
          <w:color w:val="2D3845"/>
          <w:sz w:val="20"/>
          <w:szCs w:val="20"/>
        </w:rPr>
      </w:pPr>
    </w:p>
    <w:p w14:paraId="7C4DDBC5"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void greetUser() {</w:t>
      </w:r>
    </w:p>
    <w:p w14:paraId="51F51764"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printf("Hello, user! Welcome to CodeChum!\n");</w:t>
      </w:r>
    </w:p>
    <w:p w14:paraId="428F36DD"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0B388678" w14:textId="77777777" w:rsidR="000C7CD8" w:rsidRPr="000C7CD8" w:rsidRDefault="000C7CD8" w:rsidP="000C7CD8">
      <w:pPr>
        <w:jc w:val="both"/>
        <w:rPr>
          <w:rFonts w:eastAsia="Times New Roman" w:cstheme="minorHAnsi"/>
          <w:color w:val="2D3845"/>
          <w:sz w:val="20"/>
          <w:szCs w:val="20"/>
        </w:rPr>
      </w:pPr>
    </w:p>
    <w:p w14:paraId="128B5654"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main() {</w:t>
      </w:r>
    </w:p>
    <w:p w14:paraId="067B98DB"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greetUser(); // Calling the function</w:t>
      </w:r>
    </w:p>
    <w:p w14:paraId="4EA3AFD9" w14:textId="77777777" w:rsidR="000C7CD8" w:rsidRPr="000C7CD8" w:rsidRDefault="000C7CD8" w:rsidP="000C7CD8">
      <w:pPr>
        <w:jc w:val="both"/>
        <w:rPr>
          <w:rFonts w:eastAsia="Times New Roman" w:cstheme="minorHAnsi"/>
          <w:color w:val="2D3845"/>
          <w:sz w:val="20"/>
          <w:szCs w:val="20"/>
        </w:rPr>
      </w:pPr>
    </w:p>
    <w:p w14:paraId="789DEAB3"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0;</w:t>
      </w:r>
    </w:p>
    <w:p w14:paraId="5D41D12F"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4102D12A" w14:textId="77777777" w:rsidR="000C7CD8" w:rsidRDefault="000C7CD8" w:rsidP="000C7CD8">
      <w:pPr>
        <w:jc w:val="both"/>
        <w:rPr>
          <w:rFonts w:eastAsia="Times New Roman" w:cstheme="minorHAnsi"/>
          <w:color w:val="2D3845"/>
          <w:sz w:val="20"/>
          <w:szCs w:val="20"/>
        </w:rPr>
      </w:pPr>
    </w:p>
    <w:p w14:paraId="241F10FA"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this example, the greetUser function does not accept any parameters. It can be called directly from main, and its execution will result in printing the greeting message.</w:t>
      </w:r>
    </w:p>
    <w:p w14:paraId="56DAFCB1" w14:textId="77777777" w:rsidR="000C7CD8" w:rsidRDefault="000C7CD8" w:rsidP="000C7CD8">
      <w:pPr>
        <w:jc w:val="both"/>
        <w:rPr>
          <w:rFonts w:eastAsia="Times New Roman" w:cstheme="minorHAnsi"/>
          <w:color w:val="2D3845"/>
          <w:sz w:val="20"/>
          <w:szCs w:val="20"/>
        </w:rPr>
      </w:pPr>
    </w:p>
    <w:p w14:paraId="2A1D0325" w14:textId="77777777" w:rsidR="000C7CD8" w:rsidRDefault="000C7CD8" w:rsidP="000C7CD8">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6</w:t>
      </w:r>
    </w:p>
    <w:p w14:paraId="360E6B0C" w14:textId="77777777" w:rsidR="000C7CD8" w:rsidRDefault="000C7CD8" w:rsidP="000C7CD8">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Functions With No Parameters but With Return Values</w:t>
      </w:r>
    </w:p>
    <w:p w14:paraId="622D8592"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C programming, functions are an essential construct that allows you to organize code and promote reusability. While some functions take arguments (parameters) to perform their tasks, there are scenarios where functions may not require any arguments but still return values. This guide will explore how to create functions that do not take any arguments but return values, providing examples, explanations, and highlighting the significance of such functions.</w:t>
      </w:r>
    </w:p>
    <w:p w14:paraId="076A268E" w14:textId="77777777" w:rsidR="000C7CD8" w:rsidRPr="000C7CD8" w:rsidRDefault="000C7CD8" w:rsidP="000C7CD8">
      <w:pPr>
        <w:jc w:val="both"/>
        <w:rPr>
          <w:rFonts w:eastAsia="Times New Roman" w:cstheme="minorHAnsi"/>
          <w:color w:val="2D3845"/>
          <w:sz w:val="20"/>
          <w:szCs w:val="20"/>
        </w:rPr>
      </w:pPr>
    </w:p>
    <w:p w14:paraId="0E55DA60"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Creating Functions With No Arguments but With Return Values</w:t>
      </w:r>
    </w:p>
    <w:p w14:paraId="0EA73E9D"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Functions in C can be designed without any parameters, meaning they do not require any arguments to be passed when called. However, these functions can still perform computations and return results to the calling code. Let's see an example of a function that generates a random number</w:t>
      </w:r>
      <w:r>
        <w:rPr>
          <w:rFonts w:eastAsia="Times New Roman" w:cstheme="minorHAnsi"/>
          <w:color w:val="2D3845"/>
          <w:sz w:val="20"/>
          <w:szCs w:val="20"/>
        </w:rPr>
        <w:t xml:space="preserve"> </w:t>
      </w:r>
      <w:r w:rsidRPr="000C7CD8">
        <w:rPr>
          <w:rFonts w:eastAsia="Times New Roman" w:cstheme="minorHAnsi"/>
          <w:color w:val="2D3845"/>
          <w:sz w:val="20"/>
          <w:szCs w:val="20"/>
        </w:rPr>
        <w:t>without accepting any arguments but returns the generated number:</w:t>
      </w:r>
    </w:p>
    <w:p w14:paraId="4119C72E" w14:textId="77777777" w:rsidR="000C7CD8" w:rsidRDefault="000C7CD8" w:rsidP="000C7CD8">
      <w:pPr>
        <w:jc w:val="both"/>
        <w:rPr>
          <w:rFonts w:eastAsia="Times New Roman" w:cstheme="minorHAnsi"/>
          <w:color w:val="2D3845"/>
          <w:sz w:val="20"/>
          <w:szCs w:val="20"/>
        </w:rPr>
      </w:pPr>
    </w:p>
    <w:p w14:paraId="14FB07C1"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&lt;stdio.h&gt;</w:t>
      </w:r>
    </w:p>
    <w:p w14:paraId="7D653AFF"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&lt;stdlib.h&gt;</w:t>
      </w:r>
    </w:p>
    <w:p w14:paraId="2F953835"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&lt;time.h&gt;</w:t>
      </w:r>
    </w:p>
    <w:p w14:paraId="0A9A0E91" w14:textId="77777777" w:rsidR="000C7CD8" w:rsidRPr="000C7CD8" w:rsidRDefault="000C7CD8" w:rsidP="000C7CD8">
      <w:pPr>
        <w:jc w:val="both"/>
        <w:rPr>
          <w:rFonts w:eastAsia="Times New Roman" w:cstheme="minorHAnsi"/>
          <w:color w:val="2D3845"/>
          <w:sz w:val="20"/>
          <w:szCs w:val="20"/>
        </w:rPr>
      </w:pPr>
    </w:p>
    <w:p w14:paraId="532D84D3"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generateRandomNumber() {</w:t>
      </w:r>
    </w:p>
    <w:p w14:paraId="144D7CA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srand(time(NULL)); // Seed the random number generator with the current time</w:t>
      </w:r>
    </w:p>
    <w:p w14:paraId="7BB4D382"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randomNumber = rand() % 100; // Generate a random number between 0 and 99</w:t>
      </w:r>
    </w:p>
    <w:p w14:paraId="63231A2F"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randomNumber;</w:t>
      </w:r>
    </w:p>
    <w:p w14:paraId="54B075EF"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10A92B24" w14:textId="77777777" w:rsidR="000C7CD8" w:rsidRPr="000C7CD8" w:rsidRDefault="000C7CD8" w:rsidP="000C7CD8">
      <w:pPr>
        <w:jc w:val="both"/>
        <w:rPr>
          <w:rFonts w:eastAsia="Times New Roman" w:cstheme="minorHAnsi"/>
          <w:color w:val="2D3845"/>
          <w:sz w:val="20"/>
          <w:szCs w:val="20"/>
        </w:rPr>
      </w:pPr>
    </w:p>
    <w:p w14:paraId="44E8CB5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main() {</w:t>
      </w:r>
    </w:p>
    <w:p w14:paraId="31CD721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randomNum = generateRandomNumber(); // Calling the function</w:t>
      </w:r>
    </w:p>
    <w:p w14:paraId="319FB481" w14:textId="77777777" w:rsidR="000C7CD8" w:rsidRPr="000C7CD8" w:rsidRDefault="000C7CD8" w:rsidP="000C7CD8">
      <w:pPr>
        <w:jc w:val="both"/>
        <w:rPr>
          <w:rFonts w:eastAsia="Times New Roman" w:cstheme="minorHAnsi"/>
          <w:color w:val="2D3845"/>
          <w:sz w:val="20"/>
          <w:szCs w:val="20"/>
        </w:rPr>
      </w:pPr>
    </w:p>
    <w:p w14:paraId="56DC76E7"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printf("The random number is: %d\n", randomNum);</w:t>
      </w:r>
    </w:p>
    <w:p w14:paraId="62CA650A" w14:textId="77777777" w:rsidR="000C7CD8" w:rsidRPr="000C7CD8" w:rsidRDefault="000C7CD8" w:rsidP="000C7CD8">
      <w:pPr>
        <w:jc w:val="both"/>
        <w:rPr>
          <w:rFonts w:eastAsia="Times New Roman" w:cstheme="minorHAnsi"/>
          <w:color w:val="2D3845"/>
          <w:sz w:val="20"/>
          <w:szCs w:val="20"/>
        </w:rPr>
      </w:pPr>
    </w:p>
    <w:p w14:paraId="09932AC5"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0;</w:t>
      </w:r>
    </w:p>
    <w:p w14:paraId="6DDC7DE3"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3ED661C1" w14:textId="77777777" w:rsidR="000C7CD8" w:rsidRDefault="000C7CD8" w:rsidP="000C7CD8">
      <w:pPr>
        <w:jc w:val="both"/>
        <w:rPr>
          <w:rFonts w:eastAsia="Times New Roman" w:cstheme="minorHAnsi"/>
          <w:color w:val="2D3845"/>
          <w:sz w:val="20"/>
          <w:szCs w:val="20"/>
        </w:rPr>
      </w:pPr>
    </w:p>
    <w:p w14:paraId="4170FF5B"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this example, the generateRandomNumber function does not accept any arguments but returns an int value, which is a randomly generated number between 0 and 99.</w:t>
      </w:r>
    </w:p>
    <w:p w14:paraId="27012286" w14:textId="77777777" w:rsidR="000C7CD8" w:rsidRDefault="000C7CD8" w:rsidP="000C7CD8">
      <w:pPr>
        <w:jc w:val="both"/>
        <w:rPr>
          <w:rFonts w:eastAsia="Times New Roman" w:cstheme="minorHAnsi"/>
          <w:color w:val="2D3845"/>
          <w:sz w:val="20"/>
          <w:szCs w:val="20"/>
        </w:rPr>
      </w:pPr>
    </w:p>
    <w:p w14:paraId="719627B3" w14:textId="77777777" w:rsidR="000C7CD8" w:rsidRDefault="000C7CD8" w:rsidP="000C7CD8">
      <w:pPr>
        <w:jc w:val="both"/>
        <w:rPr>
          <w:rFonts w:eastAsia="Times New Roman" w:cstheme="minorHAnsi"/>
          <w:color w:val="2D3845"/>
          <w:sz w:val="20"/>
          <w:szCs w:val="20"/>
        </w:rPr>
      </w:pPr>
    </w:p>
    <w:p w14:paraId="287DE0A2" w14:textId="77777777" w:rsidR="000C7CD8" w:rsidRDefault="000C7CD8" w:rsidP="000C7CD8">
      <w:pPr>
        <w:jc w:val="both"/>
        <w:rPr>
          <w:rFonts w:eastAsia="Times New Roman" w:cstheme="minorHAnsi"/>
          <w:color w:val="2D3845"/>
          <w:sz w:val="20"/>
          <w:szCs w:val="20"/>
        </w:rPr>
      </w:pPr>
    </w:p>
    <w:p w14:paraId="001F8232" w14:textId="77777777" w:rsidR="000C7CD8" w:rsidRDefault="000C7CD8" w:rsidP="000C7CD8">
      <w:pPr>
        <w:jc w:val="both"/>
        <w:rPr>
          <w:rFonts w:eastAsia="Times New Roman" w:cstheme="minorHAnsi"/>
          <w:color w:val="2D3845"/>
          <w:sz w:val="20"/>
          <w:szCs w:val="20"/>
        </w:rPr>
      </w:pPr>
    </w:p>
    <w:p w14:paraId="53D25563" w14:textId="77777777" w:rsidR="000C7CD8" w:rsidRDefault="000C7CD8" w:rsidP="000C7CD8">
      <w:pPr>
        <w:jc w:val="both"/>
        <w:rPr>
          <w:rFonts w:eastAsia="Times New Roman" w:cstheme="minorHAnsi"/>
          <w:color w:val="2D3845"/>
          <w:sz w:val="20"/>
          <w:szCs w:val="20"/>
        </w:rPr>
      </w:pPr>
    </w:p>
    <w:p w14:paraId="47228AA9" w14:textId="77777777" w:rsidR="000C7CD8" w:rsidRDefault="000C7CD8" w:rsidP="000C7CD8">
      <w:pPr>
        <w:jc w:val="both"/>
        <w:rPr>
          <w:rFonts w:eastAsia="Times New Roman" w:cstheme="minorHAnsi"/>
          <w:color w:val="2D3845"/>
          <w:sz w:val="20"/>
          <w:szCs w:val="20"/>
        </w:rPr>
      </w:pPr>
    </w:p>
    <w:p w14:paraId="132E5980" w14:textId="77777777" w:rsidR="000C7CD8" w:rsidRDefault="000C7CD8" w:rsidP="000C7CD8">
      <w:pPr>
        <w:jc w:val="both"/>
        <w:rPr>
          <w:rFonts w:eastAsia="Times New Roman" w:cstheme="minorHAnsi"/>
          <w:color w:val="2D3845"/>
          <w:sz w:val="20"/>
          <w:szCs w:val="20"/>
        </w:rPr>
      </w:pPr>
    </w:p>
    <w:p w14:paraId="742C50C0" w14:textId="77777777" w:rsidR="000C7CD8" w:rsidRDefault="000C7CD8" w:rsidP="000C7CD8">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lastRenderedPageBreak/>
        <w:t>TOPIC 7</w:t>
      </w:r>
    </w:p>
    <w:p w14:paraId="6322BA01" w14:textId="77777777" w:rsidR="000C7CD8" w:rsidRDefault="000C7CD8" w:rsidP="000C7CD8">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Functions With Parameters and No Return Values</w:t>
      </w:r>
    </w:p>
    <w:p w14:paraId="464693B3" w14:textId="77777777" w:rsidR="000C7CD8" w:rsidRDefault="000C7CD8" w:rsidP="000C7CD8">
      <w:pPr>
        <w:jc w:val="both"/>
        <w:rPr>
          <w:rFonts w:eastAsia="Times New Roman" w:cstheme="minorHAnsi"/>
          <w:color w:val="2D3845"/>
          <w:sz w:val="20"/>
          <w:szCs w:val="20"/>
        </w:rPr>
      </w:pPr>
    </w:p>
    <w:p w14:paraId="1C9D23FA"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C programming, functions play a crucial role in organizing and modularizing code. Functions that accept arguments but do not return any value are commonly used when we need to perform a specific action or task without requiring a result to be returned. These functions are known as "void functions" because they have a return type of void, indicating that they do not return any value.</w:t>
      </w:r>
    </w:p>
    <w:p w14:paraId="537A0184" w14:textId="77777777" w:rsidR="000C7CD8" w:rsidRPr="000C7CD8" w:rsidRDefault="000C7CD8" w:rsidP="000C7CD8">
      <w:pPr>
        <w:jc w:val="both"/>
        <w:rPr>
          <w:rFonts w:eastAsia="Times New Roman" w:cstheme="minorHAnsi"/>
          <w:color w:val="2D3845"/>
          <w:sz w:val="20"/>
          <w:szCs w:val="20"/>
        </w:rPr>
      </w:pPr>
    </w:p>
    <w:p w14:paraId="0A98FAAD"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This comprehensive guide will walk you through the concept of creating functions with arguments and no return values, along with code examples and diagrams to illustrate their usage. By the end, you'll have a clear understanding of when and how to use void functions in your C programs.</w:t>
      </w:r>
    </w:p>
    <w:p w14:paraId="29D56A88" w14:textId="77777777" w:rsidR="000C7CD8" w:rsidRPr="000C7CD8" w:rsidRDefault="000C7CD8" w:rsidP="000C7CD8">
      <w:pPr>
        <w:jc w:val="both"/>
        <w:rPr>
          <w:rFonts w:eastAsia="Times New Roman" w:cstheme="minorHAnsi"/>
          <w:color w:val="2D3845"/>
          <w:sz w:val="20"/>
          <w:szCs w:val="20"/>
        </w:rPr>
      </w:pPr>
    </w:p>
    <w:p w14:paraId="7B64B945"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Syntax of Void Functions</w:t>
      </w:r>
    </w:p>
    <w:p w14:paraId="62249269"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Before we dive into examples, let's look at the syntax of creating a void function that accepts arguments:</w:t>
      </w:r>
    </w:p>
    <w:p w14:paraId="3011BA36" w14:textId="77777777" w:rsidR="000C7CD8" w:rsidRPr="000C7CD8" w:rsidRDefault="000C7CD8" w:rsidP="000C7CD8">
      <w:pPr>
        <w:jc w:val="both"/>
        <w:rPr>
          <w:rFonts w:eastAsia="Times New Roman" w:cstheme="minorHAnsi"/>
          <w:color w:val="2D3845"/>
          <w:sz w:val="20"/>
          <w:szCs w:val="20"/>
        </w:rPr>
      </w:pPr>
    </w:p>
    <w:p w14:paraId="33216AF5"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1</w:t>
      </w:r>
      <w:r w:rsidRPr="000C7CD8">
        <w:rPr>
          <w:rFonts w:eastAsia="Times New Roman" w:cstheme="minorHAnsi"/>
          <w:color w:val="2D3845"/>
          <w:sz w:val="20"/>
          <w:szCs w:val="20"/>
        </w:rPr>
        <w:tab/>
        <w:t>void functionName(argument1_type argument1_name, argument2_type argument2_name, ...) {</w:t>
      </w:r>
    </w:p>
    <w:p w14:paraId="2410FB78"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2</w:t>
      </w:r>
      <w:r w:rsidRPr="000C7CD8">
        <w:rPr>
          <w:rFonts w:eastAsia="Times New Roman" w:cstheme="minorHAnsi"/>
          <w:color w:val="2D3845"/>
          <w:sz w:val="20"/>
          <w:szCs w:val="20"/>
        </w:rPr>
        <w:tab/>
        <w:t xml:space="preserve">    // Function body - code to perform the desired task</w:t>
      </w:r>
    </w:p>
    <w:p w14:paraId="3A8BE27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3</w:t>
      </w:r>
      <w:r w:rsidRPr="000C7CD8">
        <w:rPr>
          <w:rFonts w:eastAsia="Times New Roman" w:cstheme="minorHAnsi"/>
          <w:color w:val="2D3845"/>
          <w:sz w:val="20"/>
          <w:szCs w:val="20"/>
        </w:rPr>
        <w:tab/>
        <w:t xml:space="preserve">    // This function does not return any value, so there is no 'return' statement.</w:t>
      </w:r>
    </w:p>
    <w:p w14:paraId="237CC295"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4</w:t>
      </w:r>
      <w:r w:rsidRPr="000C7CD8">
        <w:rPr>
          <w:rFonts w:eastAsia="Times New Roman" w:cstheme="minorHAnsi"/>
          <w:color w:val="2D3845"/>
          <w:sz w:val="20"/>
          <w:szCs w:val="20"/>
        </w:rPr>
        <w:tab/>
        <w:t>}</w:t>
      </w:r>
    </w:p>
    <w:p w14:paraId="04419A8F"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Here, void is the return type of the function, which indicates that the function does not return any value. You can have multiple arguments separated by commas inside the parentheses, each with its respective data type and name.</w:t>
      </w:r>
    </w:p>
    <w:p w14:paraId="63D31DEA" w14:textId="77777777" w:rsidR="000C7CD8" w:rsidRPr="000C7CD8" w:rsidRDefault="000C7CD8" w:rsidP="000C7CD8">
      <w:pPr>
        <w:jc w:val="both"/>
        <w:rPr>
          <w:rFonts w:eastAsia="Times New Roman" w:cstheme="minorHAnsi"/>
          <w:color w:val="2D3845"/>
          <w:sz w:val="20"/>
          <w:szCs w:val="20"/>
        </w:rPr>
      </w:pPr>
    </w:p>
    <w:p w14:paraId="352F7C2A"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Example: Simple Void Function</w:t>
      </w:r>
    </w:p>
    <w:p w14:paraId="79BB2F25"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Let's create a simple void function called greetUser, which takes a single argument, name, and prints a greeting message:</w:t>
      </w:r>
    </w:p>
    <w:p w14:paraId="1D0CA11E" w14:textId="77777777" w:rsidR="000C7CD8" w:rsidRDefault="000C7CD8" w:rsidP="000C7CD8">
      <w:pPr>
        <w:jc w:val="both"/>
        <w:rPr>
          <w:rFonts w:eastAsia="Times New Roman" w:cstheme="minorHAnsi"/>
          <w:color w:val="2D3845"/>
          <w:sz w:val="20"/>
          <w:szCs w:val="20"/>
        </w:rPr>
      </w:pPr>
    </w:p>
    <w:p w14:paraId="088DCD59"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&lt;stdio.h&gt;</w:t>
      </w:r>
    </w:p>
    <w:p w14:paraId="430B93D1" w14:textId="77777777" w:rsidR="000C7CD8" w:rsidRPr="000C7CD8" w:rsidRDefault="000C7CD8" w:rsidP="000C7CD8">
      <w:pPr>
        <w:jc w:val="both"/>
        <w:rPr>
          <w:rFonts w:eastAsia="Times New Roman" w:cstheme="minorHAnsi"/>
          <w:color w:val="2D3845"/>
          <w:sz w:val="20"/>
          <w:szCs w:val="20"/>
        </w:rPr>
      </w:pPr>
    </w:p>
    <w:p w14:paraId="2E329384"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void greetUser(char* name) {</w:t>
      </w:r>
    </w:p>
    <w:p w14:paraId="6551F994"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printf("Hello, %s!\n", name);</w:t>
      </w:r>
    </w:p>
    <w:p w14:paraId="14E09FAD"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085A5B76" w14:textId="77777777" w:rsidR="000C7CD8" w:rsidRPr="000C7CD8" w:rsidRDefault="000C7CD8" w:rsidP="000C7CD8">
      <w:pPr>
        <w:jc w:val="both"/>
        <w:rPr>
          <w:rFonts w:eastAsia="Times New Roman" w:cstheme="minorHAnsi"/>
          <w:color w:val="2D3845"/>
          <w:sz w:val="20"/>
          <w:szCs w:val="20"/>
        </w:rPr>
      </w:pPr>
    </w:p>
    <w:p w14:paraId="0D736668"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main() {</w:t>
      </w:r>
    </w:p>
    <w:p w14:paraId="1F2C618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char userName[] = "John";</w:t>
      </w:r>
    </w:p>
    <w:p w14:paraId="04A61EEF"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greetUser(userName);</w:t>
      </w:r>
    </w:p>
    <w:p w14:paraId="73FD74B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0;</w:t>
      </w:r>
    </w:p>
    <w:p w14:paraId="5D736BAB"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2FF65B36" w14:textId="77777777" w:rsidR="000C7CD8" w:rsidRDefault="000C7CD8" w:rsidP="000C7CD8">
      <w:pPr>
        <w:jc w:val="both"/>
        <w:rPr>
          <w:rFonts w:eastAsia="Times New Roman" w:cstheme="minorHAnsi"/>
          <w:color w:val="2D3845"/>
          <w:sz w:val="20"/>
          <w:szCs w:val="20"/>
        </w:rPr>
      </w:pPr>
    </w:p>
    <w:p w14:paraId="1915E329"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this example, the greetUser function accepts a pointer to a character array (char*) as an argument and prints a greeting message to the console. The main function calls greetUser with the userName array as the argument.</w:t>
      </w:r>
    </w:p>
    <w:p w14:paraId="77B86CBD" w14:textId="77777777" w:rsidR="000C7CD8" w:rsidRPr="000C7CD8" w:rsidRDefault="000C7CD8" w:rsidP="000C7CD8">
      <w:pPr>
        <w:jc w:val="both"/>
        <w:rPr>
          <w:rFonts w:eastAsia="Times New Roman" w:cstheme="minorHAnsi"/>
          <w:color w:val="2D3845"/>
          <w:sz w:val="20"/>
          <w:szCs w:val="20"/>
        </w:rPr>
      </w:pPr>
    </w:p>
    <w:p w14:paraId="79308E7C"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Example: Void Function With Multiple Arguments</w:t>
      </w:r>
    </w:p>
    <w:p w14:paraId="56D726C1"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Now, let's create a void function called printSum that takes two integers as arguments and prints their sum:</w:t>
      </w:r>
    </w:p>
    <w:p w14:paraId="16F68FC2" w14:textId="77777777" w:rsidR="000C7CD8" w:rsidRDefault="000C7CD8" w:rsidP="000C7CD8">
      <w:pPr>
        <w:jc w:val="both"/>
        <w:rPr>
          <w:rFonts w:eastAsia="Times New Roman" w:cstheme="minorHAnsi"/>
          <w:color w:val="2D3845"/>
          <w:sz w:val="20"/>
          <w:szCs w:val="20"/>
        </w:rPr>
      </w:pPr>
    </w:p>
    <w:p w14:paraId="0BF5D08F"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&lt;stdio.h&gt;</w:t>
      </w:r>
    </w:p>
    <w:p w14:paraId="704EB192" w14:textId="77777777" w:rsidR="000C7CD8" w:rsidRPr="000C7CD8" w:rsidRDefault="000C7CD8" w:rsidP="000C7CD8">
      <w:pPr>
        <w:jc w:val="both"/>
        <w:rPr>
          <w:rFonts w:eastAsia="Times New Roman" w:cstheme="minorHAnsi"/>
          <w:color w:val="2D3845"/>
          <w:sz w:val="20"/>
          <w:szCs w:val="20"/>
        </w:rPr>
      </w:pPr>
    </w:p>
    <w:p w14:paraId="15FF3404"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void printSum(int a, int b) {</w:t>
      </w:r>
    </w:p>
    <w:p w14:paraId="7A7B283C"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sum = a + b;</w:t>
      </w:r>
    </w:p>
    <w:p w14:paraId="61C37B22"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printf("Sum of %d and %d is %d\n", a, b, sum);</w:t>
      </w:r>
    </w:p>
    <w:p w14:paraId="2357B293"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766A8877" w14:textId="77777777" w:rsidR="000C7CD8" w:rsidRPr="000C7CD8" w:rsidRDefault="000C7CD8" w:rsidP="000C7CD8">
      <w:pPr>
        <w:jc w:val="both"/>
        <w:rPr>
          <w:rFonts w:eastAsia="Times New Roman" w:cstheme="minorHAnsi"/>
          <w:color w:val="2D3845"/>
          <w:sz w:val="20"/>
          <w:szCs w:val="20"/>
        </w:rPr>
      </w:pPr>
    </w:p>
    <w:p w14:paraId="70023FFA"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main() {</w:t>
      </w:r>
    </w:p>
    <w:p w14:paraId="215D58AD"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num1 = 10, num2 = 20;</w:t>
      </w:r>
    </w:p>
    <w:p w14:paraId="151FAC42"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printSum(num1, num2);</w:t>
      </w:r>
    </w:p>
    <w:p w14:paraId="7B20176C"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0;</w:t>
      </w:r>
    </w:p>
    <w:p w14:paraId="192F73F6"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4C80633B" w14:textId="77777777" w:rsidR="000C7CD8" w:rsidRDefault="000C7CD8" w:rsidP="000C7CD8">
      <w:pPr>
        <w:jc w:val="both"/>
        <w:rPr>
          <w:rFonts w:eastAsia="Times New Roman" w:cstheme="minorHAnsi"/>
          <w:color w:val="2D3845"/>
          <w:sz w:val="20"/>
          <w:szCs w:val="20"/>
        </w:rPr>
      </w:pPr>
    </w:p>
    <w:p w14:paraId="746BB77B"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Here, the printSum function takes two integer arguments, a and b, and calculates their sum, which is then printed to the console.</w:t>
      </w:r>
    </w:p>
    <w:p w14:paraId="636ADCD9" w14:textId="77777777" w:rsidR="000C7CD8" w:rsidRDefault="000C7CD8" w:rsidP="000C7CD8">
      <w:pPr>
        <w:jc w:val="both"/>
        <w:rPr>
          <w:rFonts w:eastAsia="Times New Roman" w:cstheme="minorHAnsi"/>
          <w:color w:val="2D3845"/>
          <w:sz w:val="20"/>
          <w:szCs w:val="20"/>
        </w:rPr>
      </w:pPr>
    </w:p>
    <w:p w14:paraId="15A751B8" w14:textId="77777777" w:rsidR="000C7CD8" w:rsidRDefault="000C7CD8" w:rsidP="000C7CD8">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8</w:t>
      </w:r>
    </w:p>
    <w:p w14:paraId="4EF6AE00" w14:textId="77777777" w:rsidR="000C7CD8" w:rsidRDefault="000C7CD8" w:rsidP="000C7CD8">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Functions With Parameters and Return Values</w:t>
      </w:r>
    </w:p>
    <w:p w14:paraId="687E0BA4"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C programming, functions are powerful tools that allow you to create reusable blocks of code. Functions that accept arguments and return values are widely used to perform specific operations and produce results that can be utilized in other parts of the program. These functions enable you to pass data to them, process it, and then return the computed result back to the calling code.</w:t>
      </w:r>
    </w:p>
    <w:p w14:paraId="46918405" w14:textId="77777777" w:rsidR="000C7CD8" w:rsidRPr="000C7CD8" w:rsidRDefault="000C7CD8" w:rsidP="000C7CD8">
      <w:pPr>
        <w:jc w:val="both"/>
        <w:rPr>
          <w:rFonts w:eastAsia="Times New Roman" w:cstheme="minorHAnsi"/>
          <w:color w:val="2D3845"/>
          <w:sz w:val="20"/>
          <w:szCs w:val="20"/>
        </w:rPr>
      </w:pPr>
    </w:p>
    <w:p w14:paraId="57828DC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This comprehensive guide will walk you through the concept of creating functions with arguments and return values in C programming, along with code examples, diagrams, and explanations to illustrate their usage. By the end, you'll have a clear understanding of how to create and utilize these functions to enhance the modularity and efficiency of your C programs.</w:t>
      </w:r>
    </w:p>
    <w:p w14:paraId="4686F772" w14:textId="77777777" w:rsidR="000C7CD8" w:rsidRPr="000C7CD8" w:rsidRDefault="000C7CD8" w:rsidP="000C7CD8">
      <w:pPr>
        <w:jc w:val="both"/>
        <w:rPr>
          <w:rFonts w:eastAsia="Times New Roman" w:cstheme="minorHAnsi"/>
          <w:color w:val="2D3845"/>
          <w:sz w:val="20"/>
          <w:szCs w:val="20"/>
        </w:rPr>
      </w:pPr>
    </w:p>
    <w:p w14:paraId="42CFA190"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Syntax of Functions With Return Values</w:t>
      </w:r>
    </w:p>
    <w:p w14:paraId="3275E04A"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Before we proceed with examples, let's look at the syntax of creating a function that accepts arguments and returns a value:</w:t>
      </w:r>
    </w:p>
    <w:p w14:paraId="6F2A3B97" w14:textId="77777777" w:rsidR="000C7CD8" w:rsidRDefault="000C7CD8" w:rsidP="000C7CD8">
      <w:pPr>
        <w:jc w:val="both"/>
        <w:rPr>
          <w:rFonts w:eastAsia="Times New Roman" w:cstheme="minorHAnsi"/>
          <w:color w:val="2D3845"/>
          <w:sz w:val="20"/>
          <w:szCs w:val="20"/>
        </w:rPr>
      </w:pPr>
    </w:p>
    <w:p w14:paraId="423CFF59"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return_type functionName(argument1_type argument1_name, argument2_type argument2_name, ...) {</w:t>
      </w:r>
    </w:p>
    <w:p w14:paraId="391CDDF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2</w:t>
      </w:r>
      <w:r w:rsidRPr="000C7CD8">
        <w:rPr>
          <w:rFonts w:eastAsia="Times New Roman" w:cstheme="minorHAnsi"/>
          <w:color w:val="2D3845"/>
          <w:sz w:val="20"/>
          <w:szCs w:val="20"/>
        </w:rPr>
        <w:tab/>
        <w:t xml:space="preserve">    // Function body - code to perform the desired task</w:t>
      </w:r>
    </w:p>
    <w:p w14:paraId="237BFE09"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3</w:t>
      </w:r>
      <w:r w:rsidRPr="000C7CD8">
        <w:rPr>
          <w:rFonts w:eastAsia="Times New Roman" w:cstheme="minorHAnsi"/>
          <w:color w:val="2D3845"/>
          <w:sz w:val="20"/>
          <w:szCs w:val="20"/>
        </w:rPr>
        <w:tab/>
        <w:t xml:space="preserve">    // The result is returned using the 'return' statement with the appropriate value.</w:t>
      </w:r>
    </w:p>
    <w:p w14:paraId="66CD66AD"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4</w:t>
      </w:r>
      <w:r w:rsidRPr="000C7CD8">
        <w:rPr>
          <w:rFonts w:eastAsia="Times New Roman" w:cstheme="minorHAnsi"/>
          <w:color w:val="2D3845"/>
          <w:sz w:val="20"/>
          <w:szCs w:val="20"/>
        </w:rPr>
        <w:tab/>
        <w:t>}</w:t>
      </w:r>
    </w:p>
    <w:p w14:paraId="70E8D8A8"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Here, return_type represents the data type of the value that the function will return. Inside the parentheses, you can define multiple arguments, each with its respective data type and name.</w:t>
      </w:r>
    </w:p>
    <w:p w14:paraId="2FCC8EC2" w14:textId="77777777" w:rsidR="000C7CD8" w:rsidRPr="000C7CD8" w:rsidRDefault="000C7CD8" w:rsidP="000C7CD8">
      <w:pPr>
        <w:jc w:val="both"/>
        <w:rPr>
          <w:rFonts w:eastAsia="Times New Roman" w:cstheme="minorHAnsi"/>
          <w:color w:val="2D3845"/>
          <w:sz w:val="20"/>
          <w:szCs w:val="20"/>
        </w:rPr>
      </w:pPr>
    </w:p>
    <w:p w14:paraId="558D6757"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Example: Simple Function With Return Value</w:t>
      </w:r>
    </w:p>
    <w:p w14:paraId="2CC25DA8"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lastRenderedPageBreak/>
        <w:t>Let's create a function called square, which takes an integer as an argument and returns its square:</w:t>
      </w:r>
    </w:p>
    <w:p w14:paraId="378FC2D5" w14:textId="77777777" w:rsidR="000C7CD8" w:rsidRDefault="000C7CD8" w:rsidP="000C7CD8">
      <w:pPr>
        <w:jc w:val="both"/>
        <w:rPr>
          <w:rFonts w:eastAsia="Times New Roman" w:cstheme="minorHAnsi"/>
          <w:color w:val="2D3845"/>
          <w:sz w:val="20"/>
          <w:szCs w:val="20"/>
        </w:rPr>
      </w:pPr>
    </w:p>
    <w:p w14:paraId="21324630"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&lt;stdio.h&gt;</w:t>
      </w:r>
    </w:p>
    <w:p w14:paraId="20BB6CFE" w14:textId="77777777" w:rsidR="000C7CD8" w:rsidRPr="000C7CD8" w:rsidRDefault="000C7CD8" w:rsidP="000C7CD8">
      <w:pPr>
        <w:jc w:val="both"/>
        <w:rPr>
          <w:rFonts w:eastAsia="Times New Roman" w:cstheme="minorHAnsi"/>
          <w:color w:val="2D3845"/>
          <w:sz w:val="20"/>
          <w:szCs w:val="20"/>
        </w:rPr>
      </w:pPr>
    </w:p>
    <w:p w14:paraId="5150FFAC"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square(int num) {</w:t>
      </w:r>
    </w:p>
    <w:p w14:paraId="2B6D5A8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num * num;</w:t>
      </w:r>
    </w:p>
    <w:p w14:paraId="1D37B0BC"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7C83EA25" w14:textId="77777777" w:rsidR="000C7CD8" w:rsidRPr="000C7CD8" w:rsidRDefault="000C7CD8" w:rsidP="000C7CD8">
      <w:pPr>
        <w:jc w:val="both"/>
        <w:rPr>
          <w:rFonts w:eastAsia="Times New Roman" w:cstheme="minorHAnsi"/>
          <w:color w:val="2D3845"/>
          <w:sz w:val="20"/>
          <w:szCs w:val="20"/>
        </w:rPr>
      </w:pPr>
    </w:p>
    <w:p w14:paraId="6BBA8314"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main() {</w:t>
      </w:r>
    </w:p>
    <w:p w14:paraId="6D4376FF"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number = 5;</w:t>
      </w:r>
    </w:p>
    <w:p w14:paraId="503901A8"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result = square(number);</w:t>
      </w:r>
    </w:p>
    <w:p w14:paraId="36016EF6"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printf("The square of %d is %d\n", number, result);</w:t>
      </w:r>
    </w:p>
    <w:p w14:paraId="700AA08A"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0;</w:t>
      </w:r>
    </w:p>
    <w:p w14:paraId="62BDD1C8"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2725C50B" w14:textId="77777777" w:rsidR="000C7CD8" w:rsidRDefault="000C7CD8" w:rsidP="000C7CD8">
      <w:pPr>
        <w:jc w:val="both"/>
        <w:rPr>
          <w:rFonts w:eastAsia="Times New Roman" w:cstheme="minorHAnsi"/>
          <w:color w:val="2D3845"/>
          <w:sz w:val="20"/>
          <w:szCs w:val="20"/>
        </w:rPr>
      </w:pPr>
    </w:p>
    <w:p w14:paraId="6F04F33C"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 this example, the square function accepts an integer argument num and returns its square by multiplying it with itself. The main function calls square with the number variable as an argument and prints the result to the console.</w:t>
      </w:r>
    </w:p>
    <w:p w14:paraId="2BF44680" w14:textId="77777777" w:rsidR="000C7CD8" w:rsidRPr="000C7CD8" w:rsidRDefault="000C7CD8" w:rsidP="000C7CD8">
      <w:pPr>
        <w:jc w:val="both"/>
        <w:rPr>
          <w:rFonts w:eastAsia="Times New Roman" w:cstheme="minorHAnsi"/>
          <w:color w:val="2D3845"/>
          <w:sz w:val="20"/>
          <w:szCs w:val="20"/>
        </w:rPr>
      </w:pPr>
    </w:p>
    <w:p w14:paraId="55416029"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Example: Function With Multiple Arguments and Return Value</w:t>
      </w:r>
    </w:p>
    <w:p w14:paraId="4812DF8F"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Now, let's create a function called calculateSum, which takes two integers as arguments and returns their sum:</w:t>
      </w:r>
    </w:p>
    <w:p w14:paraId="1717428D" w14:textId="77777777" w:rsidR="000C7CD8" w:rsidRDefault="000C7CD8" w:rsidP="000C7CD8">
      <w:pPr>
        <w:jc w:val="both"/>
        <w:rPr>
          <w:rFonts w:eastAsia="Times New Roman" w:cstheme="minorHAnsi"/>
          <w:color w:val="2D3845"/>
          <w:sz w:val="20"/>
          <w:szCs w:val="20"/>
        </w:rPr>
      </w:pPr>
    </w:p>
    <w:p w14:paraId="7260C747"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#include &lt;stdio.h&gt;</w:t>
      </w:r>
    </w:p>
    <w:p w14:paraId="05C9E782" w14:textId="77777777" w:rsidR="000C7CD8" w:rsidRPr="000C7CD8" w:rsidRDefault="000C7CD8" w:rsidP="000C7CD8">
      <w:pPr>
        <w:jc w:val="both"/>
        <w:rPr>
          <w:rFonts w:eastAsia="Times New Roman" w:cstheme="minorHAnsi"/>
          <w:color w:val="2D3845"/>
          <w:sz w:val="20"/>
          <w:szCs w:val="20"/>
        </w:rPr>
      </w:pPr>
    </w:p>
    <w:p w14:paraId="2DC30B51"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calculateSum(int a, int b) {</w:t>
      </w:r>
    </w:p>
    <w:p w14:paraId="2E95F8E5"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a + b;</w:t>
      </w:r>
    </w:p>
    <w:p w14:paraId="4A7A3432"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4D31352F" w14:textId="77777777" w:rsidR="000C7CD8" w:rsidRPr="000C7CD8" w:rsidRDefault="000C7CD8" w:rsidP="000C7CD8">
      <w:pPr>
        <w:jc w:val="both"/>
        <w:rPr>
          <w:rFonts w:eastAsia="Times New Roman" w:cstheme="minorHAnsi"/>
          <w:color w:val="2D3845"/>
          <w:sz w:val="20"/>
          <w:szCs w:val="20"/>
        </w:rPr>
      </w:pPr>
    </w:p>
    <w:p w14:paraId="73D22FCD"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int main() {</w:t>
      </w:r>
    </w:p>
    <w:p w14:paraId="6180C29B"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num1 = 10, num2 = 20;</w:t>
      </w:r>
    </w:p>
    <w:p w14:paraId="23B6AD52"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int sum = calculateSum(num1, num2);</w:t>
      </w:r>
    </w:p>
    <w:p w14:paraId="3223E3AE"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printf("The sum of %d and %d is %d\n", num1, num2, sum);</w:t>
      </w:r>
    </w:p>
    <w:p w14:paraId="25E2493A" w14:textId="77777777" w:rsidR="000C7CD8" w:rsidRP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ab/>
        <w:t>return 0;</w:t>
      </w:r>
    </w:p>
    <w:p w14:paraId="752006B1" w14:textId="77777777" w:rsidR="000C7CD8" w:rsidRDefault="000C7CD8" w:rsidP="000C7CD8">
      <w:pPr>
        <w:jc w:val="both"/>
        <w:rPr>
          <w:rFonts w:eastAsia="Times New Roman" w:cstheme="minorHAnsi"/>
          <w:color w:val="2D3845"/>
          <w:sz w:val="20"/>
          <w:szCs w:val="20"/>
        </w:rPr>
      </w:pPr>
      <w:r w:rsidRPr="000C7CD8">
        <w:rPr>
          <w:rFonts w:eastAsia="Times New Roman" w:cstheme="minorHAnsi"/>
          <w:color w:val="2D3845"/>
          <w:sz w:val="20"/>
          <w:szCs w:val="20"/>
        </w:rPr>
        <w:t>}</w:t>
      </w:r>
    </w:p>
    <w:p w14:paraId="68AD9F39" w14:textId="77777777" w:rsidR="000C7CD8" w:rsidRDefault="000C7CD8" w:rsidP="000C7CD8">
      <w:pPr>
        <w:jc w:val="both"/>
        <w:rPr>
          <w:rFonts w:eastAsia="Times New Roman" w:cstheme="minorHAnsi"/>
          <w:color w:val="2D3845"/>
          <w:sz w:val="20"/>
          <w:szCs w:val="20"/>
        </w:rPr>
      </w:pPr>
    </w:p>
    <w:p w14:paraId="67C22F56" w14:textId="77777777" w:rsidR="00E25930" w:rsidRPr="00E25930" w:rsidRDefault="00E25930" w:rsidP="00E25930">
      <w:pPr>
        <w:rPr>
          <w:rFonts w:eastAsia="Times New Roman" w:cstheme="minorHAnsi"/>
          <w:color w:val="2D3845"/>
          <w:sz w:val="20"/>
          <w:szCs w:val="20"/>
        </w:rPr>
      </w:pPr>
      <w:r w:rsidRPr="00E25930">
        <w:rPr>
          <w:rFonts w:eastAsia="Times New Roman" w:cstheme="minorHAnsi"/>
          <w:color w:val="2D3845"/>
          <w:sz w:val="20"/>
          <w:szCs w:val="20"/>
        </w:rPr>
        <w:t>In this example, the calculateSum function takes two integer arguments, a and b, and returns their sum using the return statement.</w:t>
      </w:r>
    </w:p>
    <w:p w14:paraId="1F9EEA15" w14:textId="77777777" w:rsidR="000C7CD8" w:rsidRDefault="000C7CD8" w:rsidP="000C7CD8">
      <w:pPr>
        <w:jc w:val="both"/>
        <w:rPr>
          <w:rFonts w:eastAsia="Times New Roman" w:cstheme="minorHAnsi"/>
          <w:color w:val="2D3845"/>
          <w:sz w:val="20"/>
          <w:szCs w:val="20"/>
        </w:rPr>
      </w:pPr>
    </w:p>
    <w:p w14:paraId="2E86FA6D" w14:textId="50FCD6E6" w:rsidR="00E25930" w:rsidRDefault="00E25930" w:rsidP="000C7CD8">
      <w:pPr>
        <w:jc w:val="both"/>
        <w:rPr>
          <w:rFonts w:eastAsia="Times New Roman" w:cstheme="minorHAnsi"/>
          <w:color w:val="2D3845"/>
          <w:sz w:val="20"/>
          <w:szCs w:val="20"/>
        </w:rPr>
      </w:pPr>
    </w:p>
    <w:p w14:paraId="0ECD140B" w14:textId="6C869F58" w:rsidR="000B61F6" w:rsidRDefault="000B61F6" w:rsidP="000C7CD8">
      <w:pPr>
        <w:jc w:val="both"/>
        <w:rPr>
          <w:rFonts w:eastAsia="Times New Roman" w:cstheme="minorHAnsi"/>
          <w:color w:val="2D3845"/>
          <w:sz w:val="20"/>
          <w:szCs w:val="20"/>
        </w:rPr>
      </w:pPr>
    </w:p>
    <w:p w14:paraId="039BD966" w14:textId="0CEFDD39" w:rsidR="000B61F6" w:rsidRDefault="000B61F6" w:rsidP="000C7CD8">
      <w:pPr>
        <w:jc w:val="both"/>
        <w:rPr>
          <w:rFonts w:eastAsia="Times New Roman" w:cstheme="minorHAnsi"/>
          <w:color w:val="2D3845"/>
          <w:sz w:val="20"/>
          <w:szCs w:val="20"/>
        </w:rPr>
      </w:pPr>
    </w:p>
    <w:p w14:paraId="69068BE7" w14:textId="3B31FF99" w:rsidR="000B61F6" w:rsidRDefault="000B61F6" w:rsidP="000C7CD8">
      <w:pPr>
        <w:jc w:val="both"/>
        <w:rPr>
          <w:rFonts w:eastAsia="Times New Roman" w:cstheme="minorHAnsi"/>
          <w:color w:val="2D3845"/>
          <w:sz w:val="20"/>
          <w:szCs w:val="20"/>
        </w:rPr>
      </w:pPr>
    </w:p>
    <w:p w14:paraId="082772E4" w14:textId="6C6F544A" w:rsidR="000B61F6" w:rsidRDefault="000B61F6" w:rsidP="000C7CD8">
      <w:pPr>
        <w:jc w:val="both"/>
        <w:rPr>
          <w:rFonts w:eastAsia="Times New Roman" w:cstheme="minorHAnsi"/>
          <w:color w:val="2D3845"/>
          <w:sz w:val="20"/>
          <w:szCs w:val="20"/>
        </w:rPr>
      </w:pPr>
    </w:p>
    <w:p w14:paraId="06019552" w14:textId="05CA16C7" w:rsidR="000B61F6" w:rsidRDefault="000B61F6" w:rsidP="000C7CD8">
      <w:pPr>
        <w:jc w:val="both"/>
        <w:rPr>
          <w:rFonts w:eastAsia="Times New Roman" w:cstheme="minorHAnsi"/>
          <w:color w:val="2D3845"/>
          <w:sz w:val="20"/>
          <w:szCs w:val="20"/>
        </w:rPr>
      </w:pPr>
    </w:p>
    <w:p w14:paraId="34D8754F" w14:textId="6F192732" w:rsidR="000B61F6" w:rsidRDefault="000B61F6" w:rsidP="000C7CD8">
      <w:pPr>
        <w:jc w:val="both"/>
        <w:rPr>
          <w:rFonts w:eastAsia="Times New Roman" w:cstheme="minorHAnsi"/>
          <w:color w:val="2D3845"/>
          <w:sz w:val="20"/>
          <w:szCs w:val="20"/>
        </w:rPr>
      </w:pPr>
    </w:p>
    <w:p w14:paraId="33019EA7" w14:textId="60303F50" w:rsidR="000B61F6" w:rsidRDefault="000B61F6" w:rsidP="000C7CD8">
      <w:pPr>
        <w:jc w:val="both"/>
        <w:rPr>
          <w:rFonts w:eastAsia="Times New Roman" w:cstheme="minorHAnsi"/>
          <w:color w:val="2D3845"/>
          <w:sz w:val="20"/>
          <w:szCs w:val="20"/>
        </w:rPr>
      </w:pPr>
    </w:p>
    <w:p w14:paraId="35F9C751" w14:textId="4A602D71" w:rsidR="000B61F6" w:rsidRDefault="000B61F6" w:rsidP="000C7CD8">
      <w:pPr>
        <w:jc w:val="both"/>
        <w:rPr>
          <w:rFonts w:eastAsia="Times New Roman" w:cstheme="minorHAnsi"/>
          <w:color w:val="2D3845"/>
          <w:sz w:val="20"/>
          <w:szCs w:val="20"/>
        </w:rPr>
      </w:pPr>
    </w:p>
    <w:p w14:paraId="66BC18AC" w14:textId="590B6968" w:rsidR="000B61F6" w:rsidRDefault="000B61F6" w:rsidP="000C7CD8">
      <w:pPr>
        <w:jc w:val="both"/>
        <w:rPr>
          <w:rFonts w:eastAsia="Times New Roman" w:cstheme="minorHAnsi"/>
          <w:color w:val="2D3845"/>
          <w:sz w:val="20"/>
          <w:szCs w:val="20"/>
        </w:rPr>
      </w:pPr>
    </w:p>
    <w:p w14:paraId="25D79C57" w14:textId="5B957C1D" w:rsidR="000B61F6" w:rsidRDefault="000B61F6" w:rsidP="000C7CD8">
      <w:pPr>
        <w:jc w:val="both"/>
        <w:rPr>
          <w:rFonts w:eastAsia="Times New Roman" w:cstheme="minorHAnsi"/>
          <w:color w:val="2D3845"/>
          <w:sz w:val="20"/>
          <w:szCs w:val="20"/>
        </w:rPr>
      </w:pPr>
    </w:p>
    <w:p w14:paraId="10C73B75" w14:textId="46409F97" w:rsidR="000B61F6" w:rsidRDefault="000B61F6" w:rsidP="000C7CD8">
      <w:pPr>
        <w:jc w:val="both"/>
        <w:rPr>
          <w:rFonts w:eastAsia="Times New Roman" w:cstheme="minorHAnsi"/>
          <w:color w:val="2D3845"/>
          <w:sz w:val="20"/>
          <w:szCs w:val="20"/>
        </w:rPr>
      </w:pPr>
    </w:p>
    <w:p w14:paraId="38374484" w14:textId="3B4C3B91" w:rsidR="000B61F6" w:rsidRDefault="000B61F6" w:rsidP="000C7CD8">
      <w:pPr>
        <w:jc w:val="both"/>
        <w:rPr>
          <w:rFonts w:eastAsia="Times New Roman" w:cstheme="minorHAnsi"/>
          <w:color w:val="2D3845"/>
          <w:sz w:val="20"/>
          <w:szCs w:val="20"/>
        </w:rPr>
      </w:pPr>
    </w:p>
    <w:p w14:paraId="76960BAE" w14:textId="754B0287" w:rsidR="000B61F6" w:rsidRDefault="000B61F6" w:rsidP="000C7CD8">
      <w:pPr>
        <w:jc w:val="both"/>
        <w:rPr>
          <w:rFonts w:eastAsia="Times New Roman" w:cstheme="minorHAnsi"/>
          <w:color w:val="2D3845"/>
          <w:sz w:val="20"/>
          <w:szCs w:val="20"/>
        </w:rPr>
      </w:pPr>
    </w:p>
    <w:p w14:paraId="59ACD9AC" w14:textId="57277339" w:rsidR="000B61F6" w:rsidRDefault="000B61F6" w:rsidP="000C7CD8">
      <w:pPr>
        <w:jc w:val="both"/>
        <w:rPr>
          <w:rFonts w:eastAsia="Times New Roman" w:cstheme="minorHAnsi"/>
          <w:color w:val="2D3845"/>
          <w:sz w:val="20"/>
          <w:szCs w:val="20"/>
        </w:rPr>
      </w:pPr>
    </w:p>
    <w:p w14:paraId="1F7C4673" w14:textId="7DA75D1A" w:rsidR="000B61F6" w:rsidRDefault="000B61F6" w:rsidP="000C7CD8">
      <w:pPr>
        <w:jc w:val="both"/>
        <w:rPr>
          <w:rFonts w:eastAsia="Times New Roman" w:cstheme="minorHAnsi"/>
          <w:color w:val="2D3845"/>
          <w:sz w:val="20"/>
          <w:szCs w:val="20"/>
        </w:rPr>
      </w:pPr>
    </w:p>
    <w:p w14:paraId="18AB988C" w14:textId="0A07EE22" w:rsidR="000B61F6" w:rsidRDefault="000B61F6" w:rsidP="000C7CD8">
      <w:pPr>
        <w:jc w:val="both"/>
        <w:rPr>
          <w:rFonts w:eastAsia="Times New Roman" w:cstheme="minorHAnsi"/>
          <w:color w:val="2D3845"/>
          <w:sz w:val="20"/>
          <w:szCs w:val="20"/>
        </w:rPr>
      </w:pPr>
    </w:p>
    <w:p w14:paraId="6D473576" w14:textId="5FDAE906" w:rsidR="000B61F6" w:rsidRDefault="000B61F6" w:rsidP="000C7CD8">
      <w:pPr>
        <w:jc w:val="both"/>
        <w:rPr>
          <w:rFonts w:eastAsia="Times New Roman" w:cstheme="minorHAnsi"/>
          <w:color w:val="2D3845"/>
          <w:sz w:val="20"/>
          <w:szCs w:val="20"/>
        </w:rPr>
      </w:pPr>
    </w:p>
    <w:p w14:paraId="6C2A8071" w14:textId="358E5328" w:rsidR="000B61F6" w:rsidRDefault="000B61F6" w:rsidP="000C7CD8">
      <w:pPr>
        <w:jc w:val="both"/>
        <w:rPr>
          <w:rFonts w:eastAsia="Times New Roman" w:cstheme="minorHAnsi"/>
          <w:color w:val="2D3845"/>
          <w:sz w:val="20"/>
          <w:szCs w:val="20"/>
        </w:rPr>
      </w:pPr>
    </w:p>
    <w:p w14:paraId="3018F2C9" w14:textId="4826C6E9" w:rsidR="000B61F6" w:rsidRDefault="000B61F6" w:rsidP="000C7CD8">
      <w:pPr>
        <w:jc w:val="both"/>
        <w:rPr>
          <w:rFonts w:eastAsia="Times New Roman" w:cstheme="minorHAnsi"/>
          <w:color w:val="2D3845"/>
          <w:sz w:val="20"/>
          <w:szCs w:val="20"/>
        </w:rPr>
      </w:pPr>
    </w:p>
    <w:p w14:paraId="12A9B3D6" w14:textId="1364CE65" w:rsidR="000B61F6" w:rsidRDefault="000B61F6" w:rsidP="000C7CD8">
      <w:pPr>
        <w:jc w:val="both"/>
        <w:rPr>
          <w:rFonts w:eastAsia="Times New Roman" w:cstheme="minorHAnsi"/>
          <w:color w:val="2D3845"/>
          <w:sz w:val="20"/>
          <w:szCs w:val="20"/>
        </w:rPr>
      </w:pPr>
    </w:p>
    <w:p w14:paraId="1D4EAE45" w14:textId="6E803BAB" w:rsidR="000B61F6" w:rsidRDefault="000B61F6" w:rsidP="000C7CD8">
      <w:pPr>
        <w:jc w:val="both"/>
        <w:rPr>
          <w:rFonts w:eastAsia="Times New Roman" w:cstheme="minorHAnsi"/>
          <w:color w:val="2D3845"/>
          <w:sz w:val="20"/>
          <w:szCs w:val="20"/>
        </w:rPr>
      </w:pPr>
    </w:p>
    <w:p w14:paraId="487E0E93" w14:textId="2701F632" w:rsidR="000B61F6" w:rsidRDefault="000B61F6" w:rsidP="000C7CD8">
      <w:pPr>
        <w:jc w:val="both"/>
        <w:rPr>
          <w:rFonts w:eastAsia="Times New Roman" w:cstheme="minorHAnsi"/>
          <w:color w:val="2D3845"/>
          <w:sz w:val="20"/>
          <w:szCs w:val="20"/>
        </w:rPr>
      </w:pPr>
    </w:p>
    <w:p w14:paraId="114E9902" w14:textId="0F50A816" w:rsidR="000B61F6" w:rsidRDefault="000B61F6" w:rsidP="000C7CD8">
      <w:pPr>
        <w:jc w:val="both"/>
        <w:rPr>
          <w:rFonts w:eastAsia="Times New Roman" w:cstheme="minorHAnsi"/>
          <w:color w:val="2D3845"/>
          <w:sz w:val="20"/>
          <w:szCs w:val="20"/>
        </w:rPr>
      </w:pPr>
    </w:p>
    <w:p w14:paraId="244D1CF9" w14:textId="3D5D5326" w:rsidR="000B61F6" w:rsidRDefault="000B61F6" w:rsidP="000C7CD8">
      <w:pPr>
        <w:jc w:val="both"/>
        <w:rPr>
          <w:rFonts w:eastAsia="Times New Roman" w:cstheme="minorHAnsi"/>
          <w:color w:val="2D3845"/>
          <w:sz w:val="20"/>
          <w:szCs w:val="20"/>
        </w:rPr>
      </w:pPr>
    </w:p>
    <w:p w14:paraId="404BB8B7" w14:textId="33FA0B24" w:rsidR="000B61F6" w:rsidRDefault="000B61F6" w:rsidP="000C7CD8">
      <w:pPr>
        <w:jc w:val="both"/>
        <w:rPr>
          <w:rFonts w:eastAsia="Times New Roman" w:cstheme="minorHAnsi"/>
          <w:color w:val="2D3845"/>
          <w:sz w:val="20"/>
          <w:szCs w:val="20"/>
        </w:rPr>
      </w:pPr>
    </w:p>
    <w:p w14:paraId="1A8A2292" w14:textId="405D013F" w:rsidR="000B61F6" w:rsidRDefault="000B61F6" w:rsidP="000C7CD8">
      <w:pPr>
        <w:jc w:val="both"/>
        <w:rPr>
          <w:rFonts w:eastAsia="Times New Roman" w:cstheme="minorHAnsi"/>
          <w:color w:val="2D3845"/>
          <w:sz w:val="20"/>
          <w:szCs w:val="20"/>
        </w:rPr>
      </w:pPr>
    </w:p>
    <w:p w14:paraId="4B05AF4B" w14:textId="3422AF2E" w:rsidR="000B61F6" w:rsidRDefault="000B61F6" w:rsidP="000C7CD8">
      <w:pPr>
        <w:jc w:val="both"/>
        <w:rPr>
          <w:rFonts w:eastAsia="Times New Roman" w:cstheme="minorHAnsi"/>
          <w:color w:val="2D3845"/>
          <w:sz w:val="20"/>
          <w:szCs w:val="20"/>
        </w:rPr>
      </w:pPr>
    </w:p>
    <w:p w14:paraId="31A756DF" w14:textId="7BBC76B6" w:rsidR="000B61F6" w:rsidRDefault="000B61F6" w:rsidP="000C7CD8">
      <w:pPr>
        <w:jc w:val="both"/>
        <w:rPr>
          <w:rFonts w:eastAsia="Times New Roman" w:cstheme="minorHAnsi"/>
          <w:color w:val="2D3845"/>
          <w:sz w:val="20"/>
          <w:szCs w:val="20"/>
        </w:rPr>
      </w:pPr>
    </w:p>
    <w:p w14:paraId="08230BD2" w14:textId="438939C0" w:rsidR="000B61F6" w:rsidRDefault="000B61F6" w:rsidP="000C7CD8">
      <w:pPr>
        <w:jc w:val="both"/>
        <w:rPr>
          <w:rFonts w:eastAsia="Times New Roman" w:cstheme="minorHAnsi"/>
          <w:color w:val="2D3845"/>
          <w:sz w:val="20"/>
          <w:szCs w:val="20"/>
        </w:rPr>
      </w:pPr>
    </w:p>
    <w:p w14:paraId="02795904" w14:textId="04588EE7" w:rsidR="000B61F6" w:rsidRDefault="000B61F6" w:rsidP="000C7CD8">
      <w:pPr>
        <w:jc w:val="both"/>
        <w:rPr>
          <w:rFonts w:eastAsia="Times New Roman" w:cstheme="minorHAnsi"/>
          <w:color w:val="2D3845"/>
          <w:sz w:val="20"/>
          <w:szCs w:val="20"/>
        </w:rPr>
      </w:pPr>
    </w:p>
    <w:p w14:paraId="546ED9FC" w14:textId="3BAD6D82" w:rsidR="000B61F6" w:rsidRDefault="000B61F6" w:rsidP="000C7CD8">
      <w:pPr>
        <w:jc w:val="both"/>
        <w:rPr>
          <w:rFonts w:eastAsia="Times New Roman" w:cstheme="minorHAnsi"/>
          <w:color w:val="2D3845"/>
          <w:sz w:val="20"/>
          <w:szCs w:val="20"/>
        </w:rPr>
      </w:pPr>
    </w:p>
    <w:p w14:paraId="074EDE09" w14:textId="77A8AF85" w:rsidR="000B61F6" w:rsidRDefault="000B61F6" w:rsidP="000C7CD8">
      <w:pPr>
        <w:jc w:val="both"/>
        <w:rPr>
          <w:rFonts w:eastAsia="Times New Roman" w:cstheme="minorHAnsi"/>
          <w:color w:val="2D3845"/>
          <w:sz w:val="20"/>
          <w:szCs w:val="20"/>
        </w:rPr>
      </w:pPr>
    </w:p>
    <w:p w14:paraId="1D62809F" w14:textId="66ED1E9D" w:rsidR="000B61F6" w:rsidRDefault="000B61F6" w:rsidP="000C7CD8">
      <w:pPr>
        <w:jc w:val="both"/>
        <w:rPr>
          <w:rFonts w:eastAsia="Times New Roman" w:cstheme="minorHAnsi"/>
          <w:color w:val="2D3845"/>
          <w:sz w:val="20"/>
          <w:szCs w:val="20"/>
        </w:rPr>
      </w:pPr>
    </w:p>
    <w:p w14:paraId="31BC587C" w14:textId="219B52A8" w:rsidR="000B61F6" w:rsidRDefault="000B61F6" w:rsidP="000C7CD8">
      <w:pPr>
        <w:jc w:val="both"/>
        <w:rPr>
          <w:rFonts w:eastAsia="Times New Roman" w:cstheme="minorHAnsi"/>
          <w:color w:val="2D3845"/>
          <w:sz w:val="20"/>
          <w:szCs w:val="20"/>
        </w:rPr>
      </w:pPr>
    </w:p>
    <w:p w14:paraId="5EBEC70E" w14:textId="57E73DA0" w:rsidR="000B61F6" w:rsidRDefault="000B61F6" w:rsidP="000C7CD8">
      <w:pPr>
        <w:jc w:val="both"/>
        <w:rPr>
          <w:rFonts w:eastAsia="Times New Roman" w:cstheme="minorHAnsi"/>
          <w:color w:val="2D3845"/>
          <w:sz w:val="20"/>
          <w:szCs w:val="20"/>
        </w:rPr>
      </w:pPr>
    </w:p>
    <w:p w14:paraId="5D33FF49" w14:textId="2ED57D65" w:rsidR="000B61F6" w:rsidRDefault="000B61F6" w:rsidP="000C7CD8">
      <w:pPr>
        <w:jc w:val="both"/>
        <w:rPr>
          <w:rFonts w:eastAsia="Times New Roman" w:cstheme="minorHAnsi"/>
          <w:color w:val="2D3845"/>
          <w:sz w:val="20"/>
          <w:szCs w:val="20"/>
        </w:rPr>
      </w:pPr>
    </w:p>
    <w:p w14:paraId="4F38586B" w14:textId="3FA4DAB6" w:rsidR="000B61F6" w:rsidRDefault="000B61F6" w:rsidP="000C7CD8">
      <w:pPr>
        <w:jc w:val="both"/>
        <w:rPr>
          <w:rFonts w:eastAsia="Times New Roman" w:cstheme="minorHAnsi"/>
          <w:color w:val="2D3845"/>
          <w:sz w:val="20"/>
          <w:szCs w:val="20"/>
        </w:rPr>
      </w:pPr>
    </w:p>
    <w:p w14:paraId="326749CA" w14:textId="3F86A3C6" w:rsidR="000B61F6" w:rsidRDefault="000B61F6" w:rsidP="000C7CD8">
      <w:pPr>
        <w:jc w:val="both"/>
        <w:rPr>
          <w:rFonts w:eastAsia="Times New Roman" w:cstheme="minorHAnsi"/>
          <w:color w:val="2D3845"/>
          <w:sz w:val="20"/>
          <w:szCs w:val="20"/>
        </w:rPr>
      </w:pPr>
    </w:p>
    <w:p w14:paraId="2B45B128" w14:textId="2BAA1749" w:rsidR="000B61F6" w:rsidRDefault="000B61F6" w:rsidP="000C7CD8">
      <w:pPr>
        <w:jc w:val="both"/>
        <w:rPr>
          <w:rFonts w:eastAsia="Times New Roman" w:cstheme="minorHAnsi"/>
          <w:color w:val="2D3845"/>
          <w:sz w:val="20"/>
          <w:szCs w:val="20"/>
        </w:rPr>
      </w:pPr>
    </w:p>
    <w:p w14:paraId="374C177F" w14:textId="7D2E4404" w:rsidR="000B61F6" w:rsidRDefault="000B61F6" w:rsidP="000C7CD8">
      <w:pPr>
        <w:jc w:val="both"/>
        <w:rPr>
          <w:rFonts w:eastAsia="Times New Roman" w:cstheme="minorHAnsi"/>
          <w:color w:val="2D3845"/>
          <w:sz w:val="20"/>
          <w:szCs w:val="20"/>
        </w:rPr>
      </w:pPr>
    </w:p>
    <w:p w14:paraId="72F44855" w14:textId="2087E0E3" w:rsidR="000B61F6" w:rsidRDefault="000B61F6" w:rsidP="000C7CD8">
      <w:pPr>
        <w:jc w:val="both"/>
        <w:rPr>
          <w:rFonts w:eastAsia="Times New Roman" w:cstheme="minorHAnsi"/>
          <w:color w:val="2D3845"/>
          <w:sz w:val="20"/>
          <w:szCs w:val="20"/>
        </w:rPr>
      </w:pPr>
    </w:p>
    <w:p w14:paraId="17CB2F9F" w14:textId="68EEA15A" w:rsidR="000B61F6" w:rsidRDefault="000B61F6" w:rsidP="000C7CD8">
      <w:pPr>
        <w:jc w:val="both"/>
        <w:rPr>
          <w:rFonts w:eastAsia="Times New Roman" w:cstheme="minorHAnsi"/>
          <w:color w:val="2D3845"/>
          <w:sz w:val="20"/>
          <w:szCs w:val="20"/>
        </w:rPr>
      </w:pPr>
    </w:p>
    <w:p w14:paraId="25B0FB8C" w14:textId="11AEFB62" w:rsidR="000B61F6" w:rsidRDefault="000B61F6" w:rsidP="000C7CD8">
      <w:pPr>
        <w:jc w:val="both"/>
        <w:rPr>
          <w:rFonts w:eastAsia="Times New Roman" w:cstheme="minorHAnsi"/>
          <w:color w:val="2D3845"/>
          <w:sz w:val="20"/>
          <w:szCs w:val="20"/>
        </w:rPr>
      </w:pPr>
    </w:p>
    <w:p w14:paraId="00EEAA0F" w14:textId="5EFEB18D" w:rsidR="000B61F6" w:rsidRDefault="000B61F6" w:rsidP="000C7CD8">
      <w:pPr>
        <w:jc w:val="both"/>
        <w:rPr>
          <w:rFonts w:eastAsia="Times New Roman" w:cstheme="minorHAnsi"/>
          <w:color w:val="2D3845"/>
          <w:sz w:val="20"/>
          <w:szCs w:val="20"/>
        </w:rPr>
      </w:pPr>
    </w:p>
    <w:p w14:paraId="6BEE5F97" w14:textId="32D60257" w:rsidR="000B61F6" w:rsidRDefault="000B61F6" w:rsidP="000C7CD8">
      <w:pPr>
        <w:jc w:val="both"/>
        <w:rPr>
          <w:rFonts w:eastAsia="Times New Roman" w:cstheme="minorHAnsi"/>
          <w:color w:val="2D3845"/>
          <w:sz w:val="20"/>
          <w:szCs w:val="20"/>
        </w:rPr>
      </w:pPr>
    </w:p>
    <w:p w14:paraId="57249F64" w14:textId="3303ACB9" w:rsidR="000B61F6" w:rsidRDefault="000B61F6" w:rsidP="000C7CD8">
      <w:pPr>
        <w:jc w:val="both"/>
        <w:rPr>
          <w:rFonts w:eastAsia="Times New Roman" w:cstheme="minorHAnsi"/>
          <w:color w:val="2D3845"/>
          <w:sz w:val="20"/>
          <w:szCs w:val="20"/>
        </w:rPr>
      </w:pPr>
    </w:p>
    <w:p w14:paraId="2F06168A" w14:textId="179B841A" w:rsidR="000B61F6" w:rsidRDefault="000B61F6" w:rsidP="000C7CD8">
      <w:pPr>
        <w:jc w:val="both"/>
        <w:rPr>
          <w:rFonts w:eastAsia="Times New Roman" w:cstheme="minorHAnsi"/>
          <w:color w:val="2D3845"/>
          <w:sz w:val="20"/>
          <w:szCs w:val="20"/>
        </w:rPr>
      </w:pPr>
    </w:p>
    <w:p w14:paraId="4427965D" w14:textId="3DC03B1D" w:rsidR="000B61F6" w:rsidRDefault="000B61F6" w:rsidP="000C7CD8">
      <w:pPr>
        <w:jc w:val="both"/>
        <w:rPr>
          <w:rFonts w:eastAsia="Times New Roman" w:cstheme="minorHAnsi"/>
          <w:color w:val="2D3845"/>
          <w:sz w:val="20"/>
          <w:szCs w:val="20"/>
        </w:rPr>
      </w:pPr>
    </w:p>
    <w:p w14:paraId="12A88C66" w14:textId="671ED5C2" w:rsidR="000B61F6" w:rsidRDefault="000B61F6" w:rsidP="000C7CD8">
      <w:pPr>
        <w:jc w:val="both"/>
        <w:rPr>
          <w:rFonts w:eastAsia="Times New Roman" w:cstheme="minorHAnsi"/>
          <w:color w:val="2D3845"/>
          <w:sz w:val="20"/>
          <w:szCs w:val="20"/>
        </w:rPr>
      </w:pPr>
    </w:p>
    <w:p w14:paraId="24FB4FDD" w14:textId="5833A9B3" w:rsidR="000B61F6" w:rsidRDefault="000B61F6" w:rsidP="000C7CD8">
      <w:pPr>
        <w:jc w:val="both"/>
        <w:rPr>
          <w:rFonts w:eastAsia="Times New Roman" w:cstheme="minorHAnsi"/>
          <w:color w:val="2D3845"/>
          <w:sz w:val="20"/>
          <w:szCs w:val="20"/>
        </w:rPr>
      </w:pPr>
    </w:p>
    <w:p w14:paraId="51021EC1" w14:textId="5962AD13" w:rsidR="000B61F6" w:rsidRDefault="000B61F6" w:rsidP="000C7CD8">
      <w:pPr>
        <w:jc w:val="both"/>
        <w:rPr>
          <w:rFonts w:eastAsia="Times New Roman" w:cstheme="minorHAnsi"/>
          <w:color w:val="2D3845"/>
          <w:sz w:val="20"/>
          <w:szCs w:val="20"/>
        </w:rPr>
      </w:pPr>
    </w:p>
    <w:p w14:paraId="39969F60" w14:textId="626CE7CF" w:rsidR="000B61F6" w:rsidRDefault="000B61F6" w:rsidP="000C7CD8">
      <w:pPr>
        <w:jc w:val="both"/>
        <w:rPr>
          <w:rFonts w:eastAsia="Times New Roman" w:cstheme="minorHAnsi"/>
          <w:color w:val="2D3845"/>
          <w:sz w:val="20"/>
          <w:szCs w:val="20"/>
        </w:rPr>
      </w:pPr>
    </w:p>
    <w:p w14:paraId="0705EA69" w14:textId="08FE7B71" w:rsidR="000B61F6" w:rsidRDefault="000B61F6" w:rsidP="000C7CD8">
      <w:pPr>
        <w:jc w:val="both"/>
        <w:rPr>
          <w:rFonts w:eastAsia="Times New Roman" w:cstheme="minorHAnsi"/>
          <w:color w:val="2D3845"/>
          <w:sz w:val="20"/>
          <w:szCs w:val="20"/>
        </w:rPr>
      </w:pPr>
    </w:p>
    <w:p w14:paraId="25D2417E" w14:textId="0E275565" w:rsidR="000B61F6" w:rsidRDefault="000B61F6" w:rsidP="000C7CD8">
      <w:pPr>
        <w:jc w:val="both"/>
        <w:rPr>
          <w:rFonts w:eastAsia="Times New Roman" w:cstheme="minorHAnsi"/>
          <w:color w:val="2D3845"/>
          <w:sz w:val="20"/>
          <w:szCs w:val="20"/>
        </w:rPr>
      </w:pPr>
    </w:p>
    <w:p w14:paraId="1603B645" w14:textId="27743FD9" w:rsidR="000B61F6" w:rsidRDefault="000B61F6" w:rsidP="000C7CD8">
      <w:pPr>
        <w:jc w:val="both"/>
        <w:rPr>
          <w:rFonts w:eastAsia="Times New Roman" w:cstheme="minorHAnsi"/>
          <w:color w:val="2D3845"/>
          <w:sz w:val="20"/>
          <w:szCs w:val="20"/>
        </w:rPr>
      </w:pPr>
    </w:p>
    <w:p w14:paraId="31C225F3" w14:textId="0036A503" w:rsidR="000B61F6" w:rsidRDefault="000B61F6" w:rsidP="000C7CD8">
      <w:pPr>
        <w:jc w:val="both"/>
        <w:rPr>
          <w:rFonts w:eastAsia="Times New Roman" w:cstheme="minorHAnsi"/>
          <w:color w:val="2D3845"/>
          <w:sz w:val="20"/>
          <w:szCs w:val="20"/>
        </w:rPr>
      </w:pPr>
    </w:p>
    <w:p w14:paraId="4B650D60" w14:textId="7EBEF8EF" w:rsidR="000B61F6" w:rsidRDefault="000B61F6" w:rsidP="000C7CD8">
      <w:pPr>
        <w:jc w:val="both"/>
        <w:rPr>
          <w:rFonts w:eastAsia="Times New Roman" w:cstheme="minorHAnsi"/>
          <w:color w:val="2D3845"/>
          <w:sz w:val="20"/>
          <w:szCs w:val="20"/>
        </w:rPr>
      </w:pPr>
    </w:p>
    <w:p w14:paraId="7F60E7F9" w14:textId="43B0451A" w:rsidR="000B61F6" w:rsidRDefault="000B61F6" w:rsidP="000C7CD8">
      <w:pPr>
        <w:jc w:val="both"/>
        <w:rPr>
          <w:rFonts w:eastAsia="Times New Roman" w:cstheme="minorHAnsi"/>
          <w:color w:val="2D3845"/>
          <w:sz w:val="20"/>
          <w:szCs w:val="20"/>
        </w:rPr>
      </w:pPr>
    </w:p>
    <w:p w14:paraId="5C57C3D8" w14:textId="2E0127A9" w:rsidR="000B61F6" w:rsidRDefault="000B61F6" w:rsidP="000C7CD8">
      <w:pPr>
        <w:jc w:val="both"/>
        <w:rPr>
          <w:rFonts w:eastAsia="Times New Roman" w:cstheme="minorHAnsi"/>
          <w:color w:val="2D3845"/>
          <w:sz w:val="20"/>
          <w:szCs w:val="20"/>
        </w:rPr>
      </w:pPr>
    </w:p>
    <w:p w14:paraId="7D5B5156" w14:textId="334C535E" w:rsidR="000B61F6" w:rsidRDefault="000B61F6" w:rsidP="000C7CD8">
      <w:pPr>
        <w:jc w:val="both"/>
        <w:rPr>
          <w:rFonts w:eastAsia="Times New Roman" w:cstheme="minorHAnsi"/>
          <w:color w:val="2D3845"/>
          <w:sz w:val="20"/>
          <w:szCs w:val="20"/>
        </w:rPr>
      </w:pPr>
    </w:p>
    <w:p w14:paraId="12271232" w14:textId="7FF1C1DB" w:rsidR="000B61F6" w:rsidRDefault="000B61F6" w:rsidP="000C7CD8">
      <w:pPr>
        <w:jc w:val="both"/>
        <w:rPr>
          <w:rFonts w:eastAsia="Times New Roman" w:cstheme="minorHAnsi"/>
          <w:color w:val="2D3845"/>
          <w:sz w:val="20"/>
          <w:szCs w:val="20"/>
        </w:rPr>
      </w:pPr>
    </w:p>
    <w:p w14:paraId="78A6E983" w14:textId="365949A4" w:rsidR="000B61F6" w:rsidRDefault="000B61F6" w:rsidP="000C7CD8">
      <w:pPr>
        <w:jc w:val="both"/>
        <w:rPr>
          <w:rFonts w:eastAsia="Times New Roman" w:cstheme="minorHAnsi"/>
          <w:color w:val="2D3845"/>
          <w:sz w:val="20"/>
          <w:szCs w:val="20"/>
        </w:rPr>
      </w:pPr>
    </w:p>
    <w:p w14:paraId="1A6AE695" w14:textId="121C98FB" w:rsidR="000B61F6" w:rsidRDefault="000B61F6" w:rsidP="000C7CD8">
      <w:pPr>
        <w:jc w:val="both"/>
        <w:rPr>
          <w:rFonts w:eastAsia="Times New Roman" w:cstheme="minorHAnsi"/>
          <w:color w:val="2D3845"/>
          <w:sz w:val="20"/>
          <w:szCs w:val="20"/>
        </w:rPr>
      </w:pPr>
    </w:p>
    <w:p w14:paraId="6E258729" w14:textId="30BF0FA7" w:rsidR="000B61F6" w:rsidRDefault="000B61F6" w:rsidP="000C7CD8">
      <w:pPr>
        <w:jc w:val="both"/>
        <w:rPr>
          <w:rFonts w:eastAsia="Times New Roman" w:cstheme="minorHAnsi"/>
          <w:color w:val="2D3845"/>
          <w:sz w:val="20"/>
          <w:szCs w:val="20"/>
        </w:rPr>
      </w:pPr>
    </w:p>
    <w:p w14:paraId="2CC858E7" w14:textId="1D076A97" w:rsidR="000B61F6" w:rsidRDefault="000B61F6" w:rsidP="000C7CD8">
      <w:pPr>
        <w:jc w:val="both"/>
        <w:rPr>
          <w:rFonts w:eastAsia="Times New Roman" w:cstheme="minorHAnsi"/>
          <w:color w:val="2D3845"/>
          <w:sz w:val="20"/>
          <w:szCs w:val="20"/>
        </w:rPr>
      </w:pPr>
    </w:p>
    <w:p w14:paraId="4090E012" w14:textId="10F0FBBE" w:rsidR="000B61F6" w:rsidRDefault="000B61F6" w:rsidP="000C7CD8">
      <w:pPr>
        <w:jc w:val="both"/>
        <w:rPr>
          <w:rFonts w:eastAsia="Times New Roman" w:cstheme="minorHAnsi"/>
          <w:color w:val="2D3845"/>
          <w:sz w:val="20"/>
          <w:szCs w:val="20"/>
        </w:rPr>
      </w:pPr>
    </w:p>
    <w:p w14:paraId="07F65C67" w14:textId="11438DA0" w:rsidR="000B61F6" w:rsidRDefault="000B61F6" w:rsidP="000C7CD8">
      <w:pPr>
        <w:jc w:val="both"/>
        <w:rPr>
          <w:rFonts w:eastAsia="Times New Roman" w:cstheme="minorHAnsi"/>
          <w:color w:val="2D3845"/>
          <w:sz w:val="20"/>
          <w:szCs w:val="20"/>
        </w:rPr>
      </w:pPr>
    </w:p>
    <w:p w14:paraId="679CDB0F" w14:textId="078CC789" w:rsidR="000B61F6" w:rsidRDefault="000B61F6" w:rsidP="000C7CD8">
      <w:pPr>
        <w:jc w:val="both"/>
        <w:rPr>
          <w:rFonts w:eastAsia="Times New Roman" w:cstheme="minorHAnsi"/>
          <w:color w:val="2D3845"/>
          <w:sz w:val="20"/>
          <w:szCs w:val="20"/>
        </w:rPr>
      </w:pPr>
    </w:p>
    <w:p w14:paraId="3ECF9AA0" w14:textId="3D6BCD62" w:rsidR="000B61F6" w:rsidRDefault="000B61F6" w:rsidP="000C7CD8">
      <w:pPr>
        <w:jc w:val="both"/>
        <w:rPr>
          <w:rFonts w:eastAsia="Times New Roman" w:cstheme="minorHAnsi"/>
          <w:color w:val="2D3845"/>
          <w:sz w:val="20"/>
          <w:szCs w:val="20"/>
        </w:rPr>
      </w:pPr>
    </w:p>
    <w:p w14:paraId="6BB2F999" w14:textId="4C1E49FC" w:rsidR="000B61F6" w:rsidRDefault="000B61F6" w:rsidP="000C7CD8">
      <w:pPr>
        <w:jc w:val="both"/>
        <w:rPr>
          <w:rFonts w:eastAsia="Times New Roman" w:cstheme="minorHAnsi"/>
          <w:color w:val="2D3845"/>
          <w:sz w:val="20"/>
          <w:szCs w:val="20"/>
        </w:rPr>
      </w:pPr>
    </w:p>
    <w:p w14:paraId="41091580" w14:textId="148A97E2" w:rsidR="000B61F6" w:rsidRDefault="000B61F6" w:rsidP="000C7CD8">
      <w:pPr>
        <w:jc w:val="both"/>
        <w:rPr>
          <w:rFonts w:eastAsia="Times New Roman" w:cstheme="minorHAnsi"/>
          <w:color w:val="2D3845"/>
          <w:sz w:val="20"/>
          <w:szCs w:val="20"/>
        </w:rPr>
      </w:pPr>
    </w:p>
    <w:p w14:paraId="23F17E6A" w14:textId="028B5CA9" w:rsidR="000B61F6" w:rsidRDefault="000B61F6" w:rsidP="000C7CD8">
      <w:pPr>
        <w:jc w:val="both"/>
        <w:rPr>
          <w:rFonts w:eastAsia="Times New Roman" w:cstheme="minorHAnsi"/>
          <w:color w:val="2D3845"/>
          <w:sz w:val="20"/>
          <w:szCs w:val="20"/>
        </w:rPr>
      </w:pPr>
    </w:p>
    <w:p w14:paraId="376E830E" w14:textId="25A68AC1" w:rsidR="000B61F6" w:rsidRDefault="000B61F6" w:rsidP="000C7CD8">
      <w:pPr>
        <w:jc w:val="both"/>
        <w:rPr>
          <w:rFonts w:eastAsia="Times New Roman" w:cstheme="minorHAnsi"/>
          <w:color w:val="2D3845"/>
          <w:sz w:val="20"/>
          <w:szCs w:val="20"/>
        </w:rPr>
      </w:pPr>
    </w:p>
    <w:p w14:paraId="0125D05B" w14:textId="22B6D60D" w:rsidR="000B61F6" w:rsidRDefault="000B61F6" w:rsidP="000C7CD8">
      <w:pPr>
        <w:jc w:val="both"/>
        <w:rPr>
          <w:rFonts w:eastAsia="Times New Roman" w:cstheme="minorHAnsi"/>
          <w:color w:val="2D3845"/>
          <w:sz w:val="20"/>
          <w:szCs w:val="20"/>
        </w:rPr>
      </w:pPr>
    </w:p>
    <w:p w14:paraId="5B3E83E5" w14:textId="0856BF00" w:rsidR="000B61F6" w:rsidRDefault="000B61F6" w:rsidP="000C7CD8">
      <w:pPr>
        <w:jc w:val="both"/>
        <w:rPr>
          <w:rFonts w:eastAsia="Times New Roman" w:cstheme="minorHAnsi"/>
          <w:color w:val="2D3845"/>
          <w:sz w:val="20"/>
          <w:szCs w:val="20"/>
        </w:rPr>
      </w:pPr>
    </w:p>
    <w:p w14:paraId="02EA13DB" w14:textId="69087C84" w:rsidR="000B61F6" w:rsidRDefault="000B61F6" w:rsidP="000C7CD8">
      <w:pPr>
        <w:jc w:val="both"/>
        <w:rPr>
          <w:rFonts w:eastAsia="Times New Roman" w:cstheme="minorHAnsi"/>
          <w:color w:val="2D3845"/>
          <w:sz w:val="20"/>
          <w:szCs w:val="20"/>
        </w:rPr>
      </w:pPr>
    </w:p>
    <w:p w14:paraId="059DCA7F" w14:textId="116E1BE4" w:rsidR="000B61F6" w:rsidRDefault="000B61F6" w:rsidP="000C7CD8">
      <w:pPr>
        <w:jc w:val="both"/>
        <w:rPr>
          <w:rFonts w:eastAsia="Times New Roman" w:cstheme="minorHAnsi"/>
          <w:color w:val="2D3845"/>
          <w:sz w:val="20"/>
          <w:szCs w:val="20"/>
        </w:rPr>
      </w:pPr>
    </w:p>
    <w:p w14:paraId="4830C4AE" w14:textId="11F632A9" w:rsidR="000B61F6" w:rsidRDefault="000B61F6" w:rsidP="000C7CD8">
      <w:pPr>
        <w:jc w:val="both"/>
        <w:rPr>
          <w:rFonts w:eastAsia="Times New Roman" w:cstheme="minorHAnsi"/>
          <w:color w:val="2D3845"/>
          <w:sz w:val="20"/>
          <w:szCs w:val="20"/>
        </w:rPr>
      </w:pPr>
    </w:p>
    <w:p w14:paraId="2D024301" w14:textId="4AD14D63" w:rsidR="000B61F6" w:rsidRDefault="000B61F6" w:rsidP="000C7CD8">
      <w:pPr>
        <w:jc w:val="both"/>
        <w:rPr>
          <w:rFonts w:eastAsia="Times New Roman" w:cstheme="minorHAnsi"/>
          <w:color w:val="2D3845"/>
          <w:sz w:val="20"/>
          <w:szCs w:val="20"/>
        </w:rPr>
      </w:pPr>
    </w:p>
    <w:p w14:paraId="5A92A881" w14:textId="47573906" w:rsidR="000B61F6" w:rsidRDefault="000B61F6" w:rsidP="000C7CD8">
      <w:pPr>
        <w:jc w:val="both"/>
        <w:rPr>
          <w:rFonts w:eastAsia="Times New Roman" w:cstheme="minorHAnsi"/>
          <w:color w:val="2D3845"/>
          <w:sz w:val="20"/>
          <w:szCs w:val="20"/>
        </w:rPr>
      </w:pPr>
    </w:p>
    <w:p w14:paraId="7833850D" w14:textId="6B8436CF" w:rsidR="000B61F6" w:rsidRDefault="000B61F6" w:rsidP="000C7CD8">
      <w:pPr>
        <w:jc w:val="both"/>
        <w:rPr>
          <w:rFonts w:eastAsia="Times New Roman" w:cstheme="minorHAnsi"/>
          <w:color w:val="2D3845"/>
          <w:sz w:val="20"/>
          <w:szCs w:val="20"/>
        </w:rPr>
      </w:pPr>
    </w:p>
    <w:p w14:paraId="4A37A367" w14:textId="5384782A" w:rsidR="000B61F6" w:rsidRDefault="000B61F6" w:rsidP="000C7CD8">
      <w:pPr>
        <w:jc w:val="both"/>
        <w:rPr>
          <w:rFonts w:eastAsia="Times New Roman" w:cstheme="minorHAnsi"/>
          <w:color w:val="2D3845"/>
          <w:sz w:val="20"/>
          <w:szCs w:val="20"/>
        </w:rPr>
      </w:pPr>
    </w:p>
    <w:p w14:paraId="1C02C39E" w14:textId="31174E81" w:rsidR="000B61F6" w:rsidRDefault="000B61F6" w:rsidP="000C7CD8">
      <w:pPr>
        <w:jc w:val="both"/>
        <w:rPr>
          <w:rFonts w:eastAsia="Times New Roman" w:cstheme="minorHAnsi"/>
          <w:color w:val="2D3845"/>
          <w:sz w:val="20"/>
          <w:szCs w:val="20"/>
        </w:rPr>
      </w:pPr>
    </w:p>
    <w:p w14:paraId="662B76FD" w14:textId="041891F3" w:rsidR="000B61F6" w:rsidRPr="000B61F6" w:rsidRDefault="000B61F6" w:rsidP="000C7CD8">
      <w:pPr>
        <w:jc w:val="both"/>
        <w:rPr>
          <w:rFonts w:eastAsia="Times New Roman" w:cstheme="minorHAnsi"/>
          <w:b/>
          <w:bCs/>
          <w:color w:val="2D3845"/>
          <w:sz w:val="20"/>
          <w:szCs w:val="20"/>
        </w:rPr>
      </w:pPr>
      <w:r>
        <w:rPr>
          <w:rFonts w:eastAsia="Times New Roman" w:cstheme="minorHAnsi"/>
          <w:b/>
          <w:bCs/>
          <w:color w:val="2D3845"/>
          <w:sz w:val="20"/>
          <w:szCs w:val="20"/>
        </w:rPr>
        <w:lastRenderedPageBreak/>
        <w:t>LESSON 9 | Selection Structures</w:t>
      </w:r>
    </w:p>
    <w:p w14:paraId="611B1C2D" w14:textId="77777777" w:rsidR="000B61F6" w:rsidRDefault="000B61F6" w:rsidP="000B61F6">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4</w:t>
      </w:r>
    </w:p>
    <w:p w14:paraId="6814CED3" w14:textId="77777777" w:rsidR="000B61F6" w:rsidRDefault="000B61F6" w:rsidP="000B61F6">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if Statement</w:t>
      </w:r>
    </w:p>
    <w:p w14:paraId="60EEF035" w14:textId="43E2438A" w:rsidR="000B61F6" w:rsidRDefault="000B61F6" w:rsidP="000C7CD8">
      <w:pPr>
        <w:jc w:val="both"/>
        <w:rPr>
          <w:rFonts w:eastAsia="Times New Roman" w:cstheme="minorHAnsi"/>
          <w:color w:val="2D3845"/>
          <w:sz w:val="20"/>
          <w:szCs w:val="20"/>
        </w:rPr>
      </w:pPr>
      <w:r w:rsidRPr="000B61F6">
        <w:rPr>
          <w:rFonts w:eastAsia="Times New Roman" w:cstheme="minorHAnsi"/>
          <w:color w:val="2D3845"/>
          <w:sz w:val="20"/>
          <w:szCs w:val="20"/>
        </w:rPr>
        <w:t>The if statement is a fundamental control structure in programming that allows you to control the flow of your program based on specified conditions. It provides a way to execute certain blocks of code only when a given condition is true. This guide will explain the syntax and usage of the if statement in C, provide code snippets to demonstrate its placement and use, discuss controlling program flow based on conditions, and highlight the importance of conditional statements in programming.</w:t>
      </w:r>
    </w:p>
    <w:p w14:paraId="5A45DFF2" w14:textId="45AD3D73" w:rsidR="000B61F6" w:rsidRDefault="000B61F6" w:rsidP="000C7CD8">
      <w:pPr>
        <w:jc w:val="both"/>
        <w:rPr>
          <w:rFonts w:eastAsia="Times New Roman" w:cstheme="minorHAnsi"/>
          <w:color w:val="2D3845"/>
          <w:sz w:val="20"/>
          <w:szCs w:val="20"/>
        </w:rPr>
      </w:pPr>
    </w:p>
    <w:p w14:paraId="21230412" w14:textId="77777777" w:rsidR="000B61F6" w:rsidRPr="000B61F6" w:rsidRDefault="000B61F6" w:rsidP="000B61F6">
      <w:pPr>
        <w:jc w:val="both"/>
        <w:rPr>
          <w:rFonts w:eastAsia="Times New Roman" w:cstheme="minorHAnsi"/>
          <w:b/>
          <w:bCs/>
          <w:color w:val="2D3845"/>
          <w:sz w:val="20"/>
          <w:szCs w:val="20"/>
        </w:rPr>
      </w:pPr>
      <w:r w:rsidRPr="000B61F6">
        <w:rPr>
          <w:rFonts w:eastAsia="Times New Roman" w:cstheme="minorHAnsi"/>
          <w:b/>
          <w:bCs/>
          <w:color w:val="2D3845"/>
          <w:sz w:val="20"/>
          <w:szCs w:val="20"/>
        </w:rPr>
        <w:t>Syntax and Usage</w:t>
      </w:r>
    </w:p>
    <w:p w14:paraId="575FE301"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if statement in C has the following syntax:</w:t>
      </w:r>
    </w:p>
    <w:p w14:paraId="14948D9C" w14:textId="77777777" w:rsidR="000B61F6" w:rsidRPr="000B61F6" w:rsidRDefault="000B61F6" w:rsidP="000B61F6">
      <w:pPr>
        <w:jc w:val="both"/>
        <w:rPr>
          <w:rFonts w:eastAsia="Times New Roman" w:cstheme="minorHAnsi"/>
          <w:color w:val="2D3845"/>
          <w:sz w:val="20"/>
          <w:szCs w:val="20"/>
        </w:rPr>
      </w:pPr>
    </w:p>
    <w:p w14:paraId="220950E5"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if (condition) {</w:t>
      </w:r>
    </w:p>
    <w:p w14:paraId="5A713602"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t xml:space="preserve">    // Code to be executed if the condition is true</w:t>
      </w:r>
    </w:p>
    <w:p w14:paraId="4431DC3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w:t>
      </w:r>
    </w:p>
    <w:p w14:paraId="47DB177B"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condition is an expression that evaluates to either true or false. If the condition is true, the code block enclosed within the curly braces {} following the if statement will be executed. If the condition is false, the code block will be skipped, and the program will continue to the next statement after the if block.</w:t>
      </w:r>
    </w:p>
    <w:p w14:paraId="3B20A52C" w14:textId="77777777" w:rsidR="000B61F6" w:rsidRPr="000B61F6" w:rsidRDefault="000B61F6" w:rsidP="000B61F6">
      <w:pPr>
        <w:jc w:val="both"/>
        <w:rPr>
          <w:rFonts w:eastAsia="Times New Roman" w:cstheme="minorHAnsi"/>
          <w:color w:val="2D3845"/>
          <w:sz w:val="20"/>
          <w:szCs w:val="20"/>
        </w:rPr>
      </w:pPr>
    </w:p>
    <w:p w14:paraId="6E6D5A81"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Example: Using the if Statement</w:t>
      </w:r>
    </w:p>
    <w:p w14:paraId="7435F8AD" w14:textId="68AF25E2"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Here</w:t>
      </w:r>
      <w:r>
        <w:rPr>
          <w:rFonts w:eastAsia="Times New Roman" w:cstheme="minorHAnsi"/>
          <w:color w:val="2D3845"/>
          <w:sz w:val="20"/>
          <w:szCs w:val="20"/>
        </w:rPr>
        <w:t>’</w:t>
      </w:r>
      <w:r w:rsidRPr="000B61F6">
        <w:rPr>
          <w:rFonts w:eastAsia="Times New Roman" w:cstheme="minorHAnsi"/>
          <w:color w:val="2D3845"/>
          <w:sz w:val="20"/>
          <w:szCs w:val="20"/>
        </w:rPr>
        <w:t>s an example that demonstrates the usage of the if statement:</w:t>
      </w:r>
    </w:p>
    <w:p w14:paraId="559201C1" w14:textId="77777777" w:rsidR="000B61F6" w:rsidRPr="000B61F6" w:rsidRDefault="000B61F6" w:rsidP="000B61F6">
      <w:pPr>
        <w:jc w:val="both"/>
        <w:rPr>
          <w:rFonts w:eastAsia="Times New Roman" w:cstheme="minorHAnsi"/>
          <w:color w:val="2D3845"/>
          <w:sz w:val="20"/>
          <w:szCs w:val="20"/>
        </w:rPr>
      </w:pPr>
    </w:p>
    <w:p w14:paraId="5D5A1B2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int age = 20;</w:t>
      </w:r>
    </w:p>
    <w:p w14:paraId="64D0C9C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r>
    </w:p>
    <w:p w14:paraId="38D91DD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if (age &gt;= 18) {</w:t>
      </w:r>
    </w:p>
    <w:p w14:paraId="7C59F546" w14:textId="6DBA28B1"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 xml:space="preserve">    printf(</w:t>
      </w:r>
      <w:r>
        <w:rPr>
          <w:rFonts w:eastAsia="Times New Roman" w:cstheme="minorHAnsi"/>
          <w:color w:val="2D3845"/>
          <w:sz w:val="20"/>
          <w:szCs w:val="20"/>
        </w:rPr>
        <w:t>“</w:t>
      </w:r>
      <w:r w:rsidRPr="000B61F6">
        <w:rPr>
          <w:rFonts w:eastAsia="Times New Roman" w:cstheme="minorHAnsi"/>
          <w:color w:val="2D3845"/>
          <w:sz w:val="20"/>
          <w:szCs w:val="20"/>
        </w:rPr>
        <w:t>You are an adult.</w:t>
      </w:r>
      <w:r>
        <w:rPr>
          <w:rFonts w:eastAsia="Times New Roman" w:cstheme="minorHAnsi"/>
          <w:color w:val="2D3845"/>
          <w:sz w:val="20"/>
          <w:szCs w:val="20"/>
        </w:rPr>
        <w:t>”</w:t>
      </w:r>
      <w:r w:rsidRPr="000B61F6">
        <w:rPr>
          <w:rFonts w:eastAsia="Times New Roman" w:cstheme="minorHAnsi"/>
          <w:color w:val="2D3845"/>
          <w:sz w:val="20"/>
          <w:szCs w:val="20"/>
        </w:rPr>
        <w:t>);</w:t>
      </w:r>
    </w:p>
    <w:p w14:paraId="2223858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w:t>
      </w:r>
    </w:p>
    <w:p w14:paraId="47C652B3" w14:textId="38430DB9"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 xml:space="preserve">In this example, the condition age &gt;= 18 is evaluated. If the value of age is greater than or equal to 18, the message </w:t>
      </w:r>
      <w:r>
        <w:rPr>
          <w:rFonts w:eastAsia="Times New Roman" w:cstheme="minorHAnsi"/>
          <w:color w:val="2D3845"/>
          <w:sz w:val="20"/>
          <w:szCs w:val="20"/>
        </w:rPr>
        <w:t>“</w:t>
      </w:r>
      <w:r w:rsidRPr="000B61F6">
        <w:rPr>
          <w:rFonts w:eastAsia="Times New Roman" w:cstheme="minorHAnsi"/>
          <w:color w:val="2D3845"/>
          <w:sz w:val="20"/>
          <w:szCs w:val="20"/>
        </w:rPr>
        <w:t>You are an adult</w:t>
      </w:r>
      <w:r>
        <w:rPr>
          <w:rFonts w:eastAsia="Times New Roman" w:cstheme="minorHAnsi"/>
          <w:color w:val="2D3845"/>
          <w:sz w:val="20"/>
          <w:szCs w:val="20"/>
        </w:rPr>
        <w:t>”</w:t>
      </w:r>
      <w:r w:rsidRPr="000B61F6">
        <w:rPr>
          <w:rFonts w:eastAsia="Times New Roman" w:cstheme="minorHAnsi"/>
          <w:color w:val="2D3845"/>
          <w:sz w:val="20"/>
          <w:szCs w:val="20"/>
        </w:rPr>
        <w:t xml:space="preserve"> will be printed to the console.</w:t>
      </w:r>
    </w:p>
    <w:p w14:paraId="1E5F81E2" w14:textId="19FE5CDF" w:rsidR="000B61F6" w:rsidRDefault="000B61F6" w:rsidP="000B61F6">
      <w:pPr>
        <w:jc w:val="both"/>
        <w:rPr>
          <w:rFonts w:eastAsia="Times New Roman" w:cstheme="minorHAnsi"/>
          <w:color w:val="2D3845"/>
          <w:sz w:val="20"/>
          <w:szCs w:val="20"/>
        </w:rPr>
      </w:pPr>
    </w:p>
    <w:p w14:paraId="4E3D9966" w14:textId="77777777" w:rsidR="000B61F6" w:rsidRPr="000B61F6" w:rsidRDefault="000B61F6" w:rsidP="000B61F6">
      <w:pPr>
        <w:jc w:val="both"/>
        <w:rPr>
          <w:rFonts w:eastAsia="Times New Roman" w:cstheme="minorHAnsi"/>
          <w:color w:val="2D3845"/>
          <w:sz w:val="20"/>
          <w:szCs w:val="20"/>
        </w:rPr>
      </w:pPr>
    </w:p>
    <w:p w14:paraId="5106814F" w14:textId="77777777" w:rsidR="000B61F6" w:rsidRPr="000B61F6" w:rsidRDefault="000B61F6" w:rsidP="000B61F6">
      <w:pPr>
        <w:jc w:val="both"/>
        <w:rPr>
          <w:rFonts w:eastAsia="Times New Roman" w:cstheme="minorHAnsi"/>
          <w:b/>
          <w:bCs/>
          <w:color w:val="2D3845"/>
          <w:sz w:val="20"/>
          <w:szCs w:val="20"/>
        </w:rPr>
      </w:pPr>
      <w:r w:rsidRPr="000B61F6">
        <w:rPr>
          <w:rFonts w:eastAsia="Times New Roman" w:cstheme="minorHAnsi"/>
          <w:b/>
          <w:bCs/>
          <w:color w:val="2D3845"/>
          <w:sz w:val="20"/>
          <w:szCs w:val="20"/>
        </w:rPr>
        <w:t>Nested if Statements</w:t>
      </w:r>
    </w:p>
    <w:p w14:paraId="019B951C" w14:textId="5FB99012"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You can also nest if statements within other if statements to create more complex decision-making structures. This allows you to test multiple conditions and execute different blocks of code based on those conditions. Here</w:t>
      </w:r>
      <w:r>
        <w:rPr>
          <w:rFonts w:eastAsia="Times New Roman" w:cstheme="minorHAnsi"/>
          <w:color w:val="2D3845"/>
          <w:sz w:val="20"/>
          <w:szCs w:val="20"/>
        </w:rPr>
        <w:t>’</w:t>
      </w:r>
      <w:r w:rsidRPr="000B61F6">
        <w:rPr>
          <w:rFonts w:eastAsia="Times New Roman" w:cstheme="minorHAnsi"/>
          <w:color w:val="2D3845"/>
          <w:sz w:val="20"/>
          <w:szCs w:val="20"/>
        </w:rPr>
        <w:t>s an example:</w:t>
      </w:r>
    </w:p>
    <w:p w14:paraId="48B40BBE" w14:textId="77777777" w:rsidR="000B61F6" w:rsidRPr="000B61F6" w:rsidRDefault="000B61F6" w:rsidP="000B61F6">
      <w:pPr>
        <w:jc w:val="both"/>
        <w:rPr>
          <w:rFonts w:eastAsia="Times New Roman" w:cstheme="minorHAnsi"/>
          <w:color w:val="2D3845"/>
          <w:sz w:val="20"/>
          <w:szCs w:val="20"/>
        </w:rPr>
      </w:pPr>
    </w:p>
    <w:p w14:paraId="3E33572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int age = 20;</w:t>
      </w:r>
    </w:p>
    <w:p w14:paraId="52A47F3D" w14:textId="50415BDA"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t xml:space="preserve">char gender = </w:t>
      </w:r>
      <w:r>
        <w:rPr>
          <w:rFonts w:eastAsia="Times New Roman" w:cstheme="minorHAnsi"/>
          <w:color w:val="2D3845"/>
          <w:sz w:val="20"/>
          <w:szCs w:val="20"/>
        </w:rPr>
        <w:t>‘</w:t>
      </w:r>
      <w:r w:rsidRPr="000B61F6">
        <w:rPr>
          <w:rFonts w:eastAsia="Times New Roman" w:cstheme="minorHAnsi"/>
          <w:color w:val="2D3845"/>
          <w:sz w:val="20"/>
          <w:szCs w:val="20"/>
        </w:rPr>
        <w:t>M</w:t>
      </w:r>
      <w:r>
        <w:rPr>
          <w:rFonts w:eastAsia="Times New Roman" w:cstheme="minorHAnsi"/>
          <w:color w:val="2D3845"/>
          <w:sz w:val="20"/>
          <w:szCs w:val="20"/>
        </w:rPr>
        <w:t>’</w:t>
      </w:r>
      <w:r w:rsidRPr="000B61F6">
        <w:rPr>
          <w:rFonts w:eastAsia="Times New Roman" w:cstheme="minorHAnsi"/>
          <w:color w:val="2D3845"/>
          <w:sz w:val="20"/>
          <w:szCs w:val="20"/>
        </w:rPr>
        <w:t>;</w:t>
      </w:r>
    </w:p>
    <w:p w14:paraId="0BB226D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r>
    </w:p>
    <w:p w14:paraId="4C890495"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if (age &gt;= 18) {</w:t>
      </w:r>
    </w:p>
    <w:p w14:paraId="3F81B959" w14:textId="649149E0"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 xml:space="preserve">    if (gender == </w:t>
      </w:r>
      <w:r>
        <w:rPr>
          <w:rFonts w:eastAsia="Times New Roman" w:cstheme="minorHAnsi"/>
          <w:color w:val="2D3845"/>
          <w:sz w:val="20"/>
          <w:szCs w:val="20"/>
        </w:rPr>
        <w:t>‘</w:t>
      </w:r>
      <w:r w:rsidRPr="000B61F6">
        <w:rPr>
          <w:rFonts w:eastAsia="Times New Roman" w:cstheme="minorHAnsi"/>
          <w:color w:val="2D3845"/>
          <w:sz w:val="20"/>
          <w:szCs w:val="20"/>
        </w:rPr>
        <w:t>M</w:t>
      </w:r>
      <w:r>
        <w:rPr>
          <w:rFonts w:eastAsia="Times New Roman" w:cstheme="minorHAnsi"/>
          <w:color w:val="2D3845"/>
          <w:sz w:val="20"/>
          <w:szCs w:val="20"/>
        </w:rPr>
        <w:t>’</w:t>
      </w:r>
      <w:r w:rsidRPr="000B61F6">
        <w:rPr>
          <w:rFonts w:eastAsia="Times New Roman" w:cstheme="minorHAnsi"/>
          <w:color w:val="2D3845"/>
          <w:sz w:val="20"/>
          <w:szCs w:val="20"/>
        </w:rPr>
        <w:t>) {</w:t>
      </w:r>
    </w:p>
    <w:p w14:paraId="6EB0506A" w14:textId="6D124E13"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6</w:t>
      </w:r>
      <w:r w:rsidRPr="000B61F6">
        <w:rPr>
          <w:rFonts w:eastAsia="Times New Roman" w:cstheme="minorHAnsi"/>
          <w:color w:val="2D3845"/>
          <w:sz w:val="20"/>
          <w:szCs w:val="20"/>
        </w:rPr>
        <w:tab/>
        <w:t xml:space="preserve">        printf(</w:t>
      </w:r>
      <w:r>
        <w:rPr>
          <w:rFonts w:eastAsia="Times New Roman" w:cstheme="minorHAnsi"/>
          <w:color w:val="2D3845"/>
          <w:sz w:val="20"/>
          <w:szCs w:val="20"/>
        </w:rPr>
        <w:t>“</w:t>
      </w:r>
      <w:r w:rsidRPr="000B61F6">
        <w:rPr>
          <w:rFonts w:eastAsia="Times New Roman" w:cstheme="minorHAnsi"/>
          <w:color w:val="2D3845"/>
          <w:sz w:val="20"/>
          <w:szCs w:val="20"/>
        </w:rPr>
        <w:t>You are a male adult.</w:t>
      </w:r>
      <w:r>
        <w:rPr>
          <w:rFonts w:eastAsia="Times New Roman" w:cstheme="minorHAnsi"/>
          <w:color w:val="2D3845"/>
          <w:sz w:val="20"/>
          <w:szCs w:val="20"/>
        </w:rPr>
        <w:t>”</w:t>
      </w:r>
      <w:r w:rsidRPr="000B61F6">
        <w:rPr>
          <w:rFonts w:eastAsia="Times New Roman" w:cstheme="minorHAnsi"/>
          <w:color w:val="2D3845"/>
          <w:sz w:val="20"/>
          <w:szCs w:val="20"/>
        </w:rPr>
        <w:t>);</w:t>
      </w:r>
    </w:p>
    <w:p w14:paraId="7D09DE7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7</w:t>
      </w:r>
      <w:r w:rsidRPr="000B61F6">
        <w:rPr>
          <w:rFonts w:eastAsia="Times New Roman" w:cstheme="minorHAnsi"/>
          <w:color w:val="2D3845"/>
          <w:sz w:val="20"/>
          <w:szCs w:val="20"/>
        </w:rPr>
        <w:tab/>
        <w:t xml:space="preserve">    }</w:t>
      </w:r>
    </w:p>
    <w:p w14:paraId="7EA8E4C7" w14:textId="1ABFAAD8"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8</w:t>
      </w:r>
      <w:r w:rsidRPr="000B61F6">
        <w:rPr>
          <w:rFonts w:eastAsia="Times New Roman" w:cstheme="minorHAnsi"/>
          <w:color w:val="2D3845"/>
          <w:sz w:val="20"/>
          <w:szCs w:val="20"/>
        </w:rPr>
        <w:tab/>
        <w:t xml:space="preserve">    if (gender != </w:t>
      </w:r>
      <w:r>
        <w:rPr>
          <w:rFonts w:eastAsia="Times New Roman" w:cstheme="minorHAnsi"/>
          <w:color w:val="2D3845"/>
          <w:sz w:val="20"/>
          <w:szCs w:val="20"/>
        </w:rPr>
        <w:t>‘</w:t>
      </w:r>
      <w:r w:rsidRPr="000B61F6">
        <w:rPr>
          <w:rFonts w:eastAsia="Times New Roman" w:cstheme="minorHAnsi"/>
          <w:color w:val="2D3845"/>
          <w:sz w:val="20"/>
          <w:szCs w:val="20"/>
        </w:rPr>
        <w:t>M</w:t>
      </w:r>
      <w:r>
        <w:rPr>
          <w:rFonts w:eastAsia="Times New Roman" w:cstheme="minorHAnsi"/>
          <w:color w:val="2D3845"/>
          <w:sz w:val="20"/>
          <w:szCs w:val="20"/>
        </w:rPr>
        <w:t>’</w:t>
      </w:r>
      <w:r w:rsidRPr="000B61F6">
        <w:rPr>
          <w:rFonts w:eastAsia="Times New Roman" w:cstheme="minorHAnsi"/>
          <w:color w:val="2D3845"/>
          <w:sz w:val="20"/>
          <w:szCs w:val="20"/>
        </w:rPr>
        <w:t>) {</w:t>
      </w:r>
    </w:p>
    <w:p w14:paraId="305DAD3D" w14:textId="09CDB03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9</w:t>
      </w:r>
      <w:r w:rsidRPr="000B61F6">
        <w:rPr>
          <w:rFonts w:eastAsia="Times New Roman" w:cstheme="minorHAnsi"/>
          <w:color w:val="2D3845"/>
          <w:sz w:val="20"/>
          <w:szCs w:val="20"/>
        </w:rPr>
        <w:tab/>
        <w:t xml:space="preserve">        printf(</w:t>
      </w:r>
      <w:r>
        <w:rPr>
          <w:rFonts w:eastAsia="Times New Roman" w:cstheme="minorHAnsi"/>
          <w:color w:val="2D3845"/>
          <w:sz w:val="20"/>
          <w:szCs w:val="20"/>
        </w:rPr>
        <w:t>“</w:t>
      </w:r>
      <w:r w:rsidRPr="000B61F6">
        <w:rPr>
          <w:rFonts w:eastAsia="Times New Roman" w:cstheme="minorHAnsi"/>
          <w:color w:val="2D3845"/>
          <w:sz w:val="20"/>
          <w:szCs w:val="20"/>
        </w:rPr>
        <w:t>You are a female adult.</w:t>
      </w:r>
      <w:r>
        <w:rPr>
          <w:rFonts w:eastAsia="Times New Roman" w:cstheme="minorHAnsi"/>
          <w:color w:val="2D3845"/>
          <w:sz w:val="20"/>
          <w:szCs w:val="20"/>
        </w:rPr>
        <w:t>”</w:t>
      </w:r>
      <w:r w:rsidRPr="000B61F6">
        <w:rPr>
          <w:rFonts w:eastAsia="Times New Roman" w:cstheme="minorHAnsi"/>
          <w:color w:val="2D3845"/>
          <w:sz w:val="20"/>
          <w:szCs w:val="20"/>
        </w:rPr>
        <w:t>);</w:t>
      </w:r>
    </w:p>
    <w:p w14:paraId="14CBDC3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10</w:t>
      </w:r>
      <w:r w:rsidRPr="000B61F6">
        <w:rPr>
          <w:rFonts w:eastAsia="Times New Roman" w:cstheme="minorHAnsi"/>
          <w:color w:val="2D3845"/>
          <w:sz w:val="20"/>
          <w:szCs w:val="20"/>
        </w:rPr>
        <w:tab/>
        <w:t xml:space="preserve">    }</w:t>
      </w:r>
    </w:p>
    <w:p w14:paraId="6BCD239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11</w:t>
      </w:r>
      <w:r w:rsidRPr="000B61F6">
        <w:rPr>
          <w:rFonts w:eastAsia="Times New Roman" w:cstheme="minorHAnsi"/>
          <w:color w:val="2D3845"/>
          <w:sz w:val="20"/>
          <w:szCs w:val="20"/>
        </w:rPr>
        <w:tab/>
        <w:t>}</w:t>
      </w:r>
    </w:p>
    <w:p w14:paraId="37DC5039" w14:textId="223CC839"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 xml:space="preserve">In this example, instead of using the else keyword, we use an additional if statement to check the condition gender != </w:t>
      </w:r>
      <w:r>
        <w:rPr>
          <w:rFonts w:eastAsia="Times New Roman" w:cstheme="minorHAnsi"/>
          <w:color w:val="2D3845"/>
          <w:sz w:val="20"/>
          <w:szCs w:val="20"/>
        </w:rPr>
        <w:t>‘</w:t>
      </w:r>
      <w:r w:rsidRPr="000B61F6">
        <w:rPr>
          <w:rFonts w:eastAsia="Times New Roman" w:cstheme="minorHAnsi"/>
          <w:color w:val="2D3845"/>
          <w:sz w:val="20"/>
          <w:szCs w:val="20"/>
        </w:rPr>
        <w:t>M</w:t>
      </w:r>
      <w:r>
        <w:rPr>
          <w:rFonts w:eastAsia="Times New Roman" w:cstheme="minorHAnsi"/>
          <w:color w:val="2D3845"/>
          <w:sz w:val="20"/>
          <w:szCs w:val="20"/>
        </w:rPr>
        <w:t>’</w:t>
      </w:r>
      <w:r w:rsidRPr="000B61F6">
        <w:rPr>
          <w:rFonts w:eastAsia="Times New Roman" w:cstheme="minorHAnsi"/>
          <w:color w:val="2D3845"/>
          <w:sz w:val="20"/>
          <w:szCs w:val="20"/>
        </w:rPr>
        <w:t xml:space="preserve"> inside the outer if block. If the condition is true, it prints the message </w:t>
      </w:r>
      <w:r>
        <w:rPr>
          <w:rFonts w:eastAsia="Times New Roman" w:cstheme="minorHAnsi"/>
          <w:color w:val="2D3845"/>
          <w:sz w:val="20"/>
          <w:szCs w:val="20"/>
        </w:rPr>
        <w:t>“</w:t>
      </w:r>
      <w:r w:rsidRPr="000B61F6">
        <w:rPr>
          <w:rFonts w:eastAsia="Times New Roman" w:cstheme="minorHAnsi"/>
          <w:color w:val="2D3845"/>
          <w:sz w:val="20"/>
          <w:szCs w:val="20"/>
        </w:rPr>
        <w:t>You are a female adult.</w:t>
      </w:r>
      <w:r>
        <w:rPr>
          <w:rFonts w:eastAsia="Times New Roman" w:cstheme="minorHAnsi"/>
          <w:color w:val="2D3845"/>
          <w:sz w:val="20"/>
          <w:szCs w:val="20"/>
        </w:rPr>
        <w:t>”</w:t>
      </w:r>
    </w:p>
    <w:p w14:paraId="221B4C41" w14:textId="2C32B559" w:rsidR="000B61F6" w:rsidRDefault="000B61F6" w:rsidP="000C7CD8">
      <w:pPr>
        <w:jc w:val="both"/>
        <w:rPr>
          <w:rFonts w:eastAsia="Times New Roman" w:cstheme="minorHAnsi"/>
          <w:color w:val="2D3845"/>
          <w:sz w:val="20"/>
          <w:szCs w:val="20"/>
        </w:rPr>
      </w:pPr>
    </w:p>
    <w:p w14:paraId="59240FA3" w14:textId="77777777" w:rsidR="000B61F6" w:rsidRPr="000B61F6" w:rsidRDefault="000B61F6" w:rsidP="000B61F6">
      <w:pPr>
        <w:jc w:val="center"/>
        <w:outlineLvl w:val="3"/>
        <w:rPr>
          <w:rFonts w:ascii="var(--font-montserrat)" w:eastAsia="Times New Roman" w:hAnsi="var(--font-montserrat)" w:cs="Times New Roman"/>
          <w:b/>
          <w:bCs/>
          <w:caps/>
          <w:color w:val="88919B"/>
        </w:rPr>
      </w:pPr>
      <w:r w:rsidRPr="000B61F6">
        <w:rPr>
          <w:rFonts w:ascii="var(--font-montserrat)" w:eastAsia="Times New Roman" w:hAnsi="var(--font-montserrat)" w:cs="Times New Roman"/>
          <w:b/>
          <w:bCs/>
          <w:caps/>
          <w:color w:val="88919B"/>
        </w:rPr>
        <w:t>TOPIC 5</w:t>
      </w:r>
    </w:p>
    <w:p w14:paraId="5778D301" w14:textId="77777777" w:rsidR="000B61F6" w:rsidRPr="000B61F6" w:rsidRDefault="000B61F6" w:rsidP="000B61F6">
      <w:pPr>
        <w:jc w:val="center"/>
        <w:outlineLvl w:val="1"/>
        <w:rPr>
          <w:rFonts w:ascii="var(--font-montserrat)" w:eastAsia="Times New Roman" w:hAnsi="var(--font-montserrat)" w:cs="Times New Roman"/>
          <w:b/>
          <w:bCs/>
          <w:color w:val="2D3845"/>
          <w:sz w:val="36"/>
          <w:szCs w:val="36"/>
        </w:rPr>
      </w:pPr>
      <w:r w:rsidRPr="000B61F6">
        <w:rPr>
          <w:rFonts w:ascii="var(--font-montserrat)" w:eastAsia="Times New Roman" w:hAnsi="var(--font-montserrat)" w:cs="Times New Roman"/>
          <w:b/>
          <w:bCs/>
          <w:color w:val="2D3845"/>
          <w:sz w:val="36"/>
          <w:szCs w:val="36"/>
        </w:rPr>
        <w:t>if...else Statement</w:t>
      </w:r>
    </w:p>
    <w:p w14:paraId="5143B1B1" w14:textId="77777777" w:rsidR="000B61F6" w:rsidRPr="000B61F6" w:rsidRDefault="000B61F6" w:rsidP="000B61F6">
      <w:pPr>
        <w:rPr>
          <w:rFonts w:ascii="__Inter_Fallback_e66fe9" w:eastAsia="Times New Roman" w:hAnsi="__Inter_Fallback_e66fe9" w:cs="Times New Roman"/>
          <w:color w:val="2D3845"/>
        </w:rPr>
      </w:pPr>
    </w:p>
    <w:p w14:paraId="41859A2B"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if...else statement is a powerful control structure in C programming that allows you to execute different code blocks based on specified conditions. It provides a way to control the flow of your program by providing alternative paths of execution. This guide will explain the syntax and usage of the if...else statement in C, provide code snippets to demonstrate its placement and use, discuss executing different code blocks based on conditions, and highlight the importance of conditional statements in programming.</w:t>
      </w:r>
    </w:p>
    <w:p w14:paraId="3063E243" w14:textId="3DA3BDA4" w:rsidR="000B61F6" w:rsidRDefault="000B61F6" w:rsidP="000C7CD8">
      <w:pPr>
        <w:jc w:val="both"/>
        <w:rPr>
          <w:rFonts w:eastAsia="Times New Roman" w:cstheme="minorHAnsi"/>
          <w:color w:val="2D3845"/>
          <w:sz w:val="20"/>
          <w:szCs w:val="20"/>
        </w:rPr>
      </w:pPr>
    </w:p>
    <w:p w14:paraId="37C5E3B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Syntax and Usage</w:t>
      </w:r>
    </w:p>
    <w:p w14:paraId="3DBE21B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if...else statement in C has the following syntax:</w:t>
      </w:r>
    </w:p>
    <w:p w14:paraId="4220972A" w14:textId="77777777" w:rsidR="000B61F6" w:rsidRPr="000B61F6" w:rsidRDefault="000B61F6" w:rsidP="000B61F6">
      <w:pPr>
        <w:jc w:val="both"/>
        <w:rPr>
          <w:rFonts w:eastAsia="Times New Roman" w:cstheme="minorHAnsi"/>
          <w:color w:val="2D3845"/>
          <w:sz w:val="20"/>
          <w:szCs w:val="20"/>
        </w:rPr>
      </w:pPr>
    </w:p>
    <w:p w14:paraId="775401B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if (condition) {</w:t>
      </w:r>
    </w:p>
    <w:p w14:paraId="6CD3CDE8"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t xml:space="preserve">    // Code to be executed if the condition is true</w:t>
      </w:r>
    </w:p>
    <w:p w14:paraId="148F2F1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 else {</w:t>
      </w:r>
    </w:p>
    <w:p w14:paraId="540EA8A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 xml:space="preserve">    // Code to be executed if the condition is false</w:t>
      </w:r>
    </w:p>
    <w:p w14:paraId="5167D41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w:t>
      </w:r>
    </w:p>
    <w:p w14:paraId="174091F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condition is an expression that evaluates to either true or false. If the condition is true, the code block enclosed within the first set of curly braces {} after the if statement will be executed. If the condition is false, the code block enclosed within the second set of curly braces {} after the else statement will be executed.</w:t>
      </w:r>
    </w:p>
    <w:p w14:paraId="232D2E4A" w14:textId="77777777" w:rsidR="000B61F6" w:rsidRPr="000B61F6" w:rsidRDefault="000B61F6" w:rsidP="000B61F6">
      <w:pPr>
        <w:jc w:val="both"/>
        <w:rPr>
          <w:rFonts w:eastAsia="Times New Roman" w:cstheme="minorHAnsi"/>
          <w:color w:val="2D3845"/>
          <w:sz w:val="20"/>
          <w:szCs w:val="20"/>
        </w:rPr>
      </w:pPr>
    </w:p>
    <w:p w14:paraId="17559A2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Example: Using the if...else Statement</w:t>
      </w:r>
    </w:p>
    <w:p w14:paraId="4A06EE9B"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Here's an example that demonstrates the usage of the if...else statement:</w:t>
      </w:r>
    </w:p>
    <w:p w14:paraId="06FC8B80" w14:textId="77777777" w:rsidR="000B61F6" w:rsidRPr="000B61F6" w:rsidRDefault="000B61F6" w:rsidP="000B61F6">
      <w:pPr>
        <w:jc w:val="both"/>
        <w:rPr>
          <w:rFonts w:eastAsia="Times New Roman" w:cstheme="minorHAnsi"/>
          <w:color w:val="2D3845"/>
          <w:sz w:val="20"/>
          <w:szCs w:val="20"/>
        </w:rPr>
      </w:pPr>
    </w:p>
    <w:p w14:paraId="2180632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int num = 5;</w:t>
      </w:r>
    </w:p>
    <w:p w14:paraId="556884B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r>
    </w:p>
    <w:p w14:paraId="25B941F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if (num % 2 == 0) {</w:t>
      </w:r>
    </w:p>
    <w:p w14:paraId="4F25865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 xml:space="preserve">    printf("The number is even.");</w:t>
      </w:r>
    </w:p>
    <w:p w14:paraId="6DA0767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 else {</w:t>
      </w:r>
    </w:p>
    <w:p w14:paraId="3FEEE8B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6</w:t>
      </w:r>
      <w:r w:rsidRPr="000B61F6">
        <w:rPr>
          <w:rFonts w:eastAsia="Times New Roman" w:cstheme="minorHAnsi"/>
          <w:color w:val="2D3845"/>
          <w:sz w:val="20"/>
          <w:szCs w:val="20"/>
        </w:rPr>
        <w:tab/>
        <w:t xml:space="preserve">    printf("The number is odd.");</w:t>
      </w:r>
    </w:p>
    <w:p w14:paraId="4B63653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7</w:t>
      </w:r>
      <w:r w:rsidRPr="000B61F6">
        <w:rPr>
          <w:rFonts w:eastAsia="Times New Roman" w:cstheme="minorHAnsi"/>
          <w:color w:val="2D3845"/>
          <w:sz w:val="20"/>
          <w:szCs w:val="20"/>
        </w:rPr>
        <w:tab/>
        <w:t>}</w:t>
      </w:r>
    </w:p>
    <w:p w14:paraId="3F2EBE8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In this example, the condition num % 2 == 0 is evaluated. If the value of num is divisible by 2 and has a remainder of 0, the message "The number is even" will be printed to the console. Otherwise, the message "The number is odd" will be printed.</w:t>
      </w:r>
    </w:p>
    <w:p w14:paraId="7F5123AD" w14:textId="77777777" w:rsidR="000B61F6" w:rsidRPr="000B61F6" w:rsidRDefault="000B61F6" w:rsidP="000B61F6">
      <w:pPr>
        <w:jc w:val="both"/>
        <w:rPr>
          <w:rFonts w:eastAsia="Times New Roman" w:cstheme="minorHAnsi"/>
          <w:color w:val="2D3845"/>
          <w:sz w:val="20"/>
          <w:szCs w:val="20"/>
        </w:rPr>
      </w:pPr>
    </w:p>
    <w:p w14:paraId="66D298B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Multiple Conditions: else if</w:t>
      </w:r>
    </w:p>
    <w:p w14:paraId="383A4BE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if...else statement can be extended to include multiple conditions using the else if clause. This allows you to test additional conditions and execute different code blocks accordingly. The syntax for else if is as follows:</w:t>
      </w:r>
    </w:p>
    <w:p w14:paraId="2F7F7E98" w14:textId="77777777" w:rsidR="000B61F6" w:rsidRPr="000B61F6" w:rsidRDefault="000B61F6" w:rsidP="000B61F6">
      <w:pPr>
        <w:jc w:val="both"/>
        <w:rPr>
          <w:rFonts w:eastAsia="Times New Roman" w:cstheme="minorHAnsi"/>
          <w:color w:val="2D3845"/>
          <w:sz w:val="20"/>
          <w:szCs w:val="20"/>
        </w:rPr>
      </w:pPr>
    </w:p>
    <w:p w14:paraId="4928493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if (condition1) {</w:t>
      </w:r>
    </w:p>
    <w:p w14:paraId="298E6F98"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t xml:space="preserve">    // Code to be executed if condition1 is true</w:t>
      </w:r>
    </w:p>
    <w:p w14:paraId="585BEA2B"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 else if (condition2) {</w:t>
      </w:r>
    </w:p>
    <w:p w14:paraId="59334631"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 xml:space="preserve">    // Code to be executed if condition2 is true</w:t>
      </w:r>
    </w:p>
    <w:p w14:paraId="1F18A616"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 else {</w:t>
      </w:r>
    </w:p>
    <w:p w14:paraId="0FA85D22"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6</w:t>
      </w:r>
      <w:r w:rsidRPr="000B61F6">
        <w:rPr>
          <w:rFonts w:eastAsia="Times New Roman" w:cstheme="minorHAnsi"/>
          <w:color w:val="2D3845"/>
          <w:sz w:val="20"/>
          <w:szCs w:val="20"/>
        </w:rPr>
        <w:tab/>
        <w:t xml:space="preserve">    // Code to be executed if both condition1 and condition2 are false</w:t>
      </w:r>
    </w:p>
    <w:p w14:paraId="49098B3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lastRenderedPageBreak/>
        <w:t>7</w:t>
      </w:r>
      <w:r w:rsidRPr="000B61F6">
        <w:rPr>
          <w:rFonts w:eastAsia="Times New Roman" w:cstheme="minorHAnsi"/>
          <w:color w:val="2D3845"/>
          <w:sz w:val="20"/>
          <w:szCs w:val="20"/>
        </w:rPr>
        <w:tab/>
        <w:t>}</w:t>
      </w:r>
    </w:p>
    <w:p w14:paraId="0E2F6B3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Here's an example that includes an else if clause:</w:t>
      </w:r>
    </w:p>
    <w:p w14:paraId="4C31F952" w14:textId="77777777" w:rsidR="000B61F6" w:rsidRPr="000B61F6" w:rsidRDefault="000B61F6" w:rsidP="000B61F6">
      <w:pPr>
        <w:jc w:val="both"/>
        <w:rPr>
          <w:rFonts w:eastAsia="Times New Roman" w:cstheme="minorHAnsi"/>
          <w:color w:val="2D3845"/>
          <w:sz w:val="20"/>
          <w:szCs w:val="20"/>
        </w:rPr>
      </w:pPr>
    </w:p>
    <w:p w14:paraId="3436A9C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int num = 0;</w:t>
      </w:r>
    </w:p>
    <w:p w14:paraId="301C6C8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r>
    </w:p>
    <w:p w14:paraId="4D7CF93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if (num &gt; 0) {</w:t>
      </w:r>
    </w:p>
    <w:p w14:paraId="4E72BD2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 xml:space="preserve">    printf("The number is positive.");</w:t>
      </w:r>
    </w:p>
    <w:p w14:paraId="22D058A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 else if (num &lt; 0) {</w:t>
      </w:r>
    </w:p>
    <w:p w14:paraId="2DE557A2"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6</w:t>
      </w:r>
      <w:r w:rsidRPr="000B61F6">
        <w:rPr>
          <w:rFonts w:eastAsia="Times New Roman" w:cstheme="minorHAnsi"/>
          <w:color w:val="2D3845"/>
          <w:sz w:val="20"/>
          <w:szCs w:val="20"/>
        </w:rPr>
        <w:tab/>
        <w:t xml:space="preserve">    printf("The number is negative.");</w:t>
      </w:r>
    </w:p>
    <w:p w14:paraId="525FA35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7</w:t>
      </w:r>
      <w:r w:rsidRPr="000B61F6">
        <w:rPr>
          <w:rFonts w:eastAsia="Times New Roman" w:cstheme="minorHAnsi"/>
          <w:color w:val="2D3845"/>
          <w:sz w:val="20"/>
          <w:szCs w:val="20"/>
        </w:rPr>
        <w:tab/>
        <w:t>} else {</w:t>
      </w:r>
    </w:p>
    <w:p w14:paraId="3A0A1101"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8</w:t>
      </w:r>
      <w:r w:rsidRPr="000B61F6">
        <w:rPr>
          <w:rFonts w:eastAsia="Times New Roman" w:cstheme="minorHAnsi"/>
          <w:color w:val="2D3845"/>
          <w:sz w:val="20"/>
          <w:szCs w:val="20"/>
        </w:rPr>
        <w:tab/>
        <w:t xml:space="preserve">    printf("The number is zero.");</w:t>
      </w:r>
    </w:p>
    <w:p w14:paraId="2F3B2962"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9</w:t>
      </w:r>
      <w:r w:rsidRPr="000B61F6">
        <w:rPr>
          <w:rFonts w:eastAsia="Times New Roman" w:cstheme="minorHAnsi"/>
          <w:color w:val="2D3845"/>
          <w:sz w:val="20"/>
          <w:szCs w:val="20"/>
        </w:rPr>
        <w:tab/>
        <w:t>}</w:t>
      </w:r>
    </w:p>
    <w:p w14:paraId="0BAF5C2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In this example, the program checks the value of num. If num is greater than 0, the message "The number is positive" will be printed. If num is less than 0, the message "The number is negative" will be printed. Otherwise, if both conditions are false, the message "The number is zero" will be printed.</w:t>
      </w:r>
    </w:p>
    <w:p w14:paraId="616F5647" w14:textId="77777777" w:rsidR="000B61F6" w:rsidRPr="000B61F6" w:rsidRDefault="000B61F6" w:rsidP="000B61F6">
      <w:pPr>
        <w:jc w:val="both"/>
        <w:rPr>
          <w:rFonts w:eastAsia="Times New Roman" w:cstheme="minorHAnsi"/>
          <w:b/>
          <w:bCs/>
          <w:color w:val="2D3845"/>
          <w:sz w:val="20"/>
          <w:szCs w:val="20"/>
        </w:rPr>
      </w:pPr>
    </w:p>
    <w:p w14:paraId="074DC347" w14:textId="77777777" w:rsidR="000B61F6" w:rsidRPr="000B61F6" w:rsidRDefault="000B61F6" w:rsidP="000B61F6">
      <w:pPr>
        <w:jc w:val="both"/>
        <w:rPr>
          <w:rFonts w:eastAsia="Times New Roman" w:cstheme="minorHAnsi"/>
          <w:b/>
          <w:bCs/>
          <w:color w:val="2D3845"/>
          <w:sz w:val="20"/>
          <w:szCs w:val="20"/>
        </w:rPr>
      </w:pPr>
      <w:r w:rsidRPr="000B61F6">
        <w:rPr>
          <w:rFonts w:eastAsia="Times New Roman" w:cstheme="minorHAnsi"/>
          <w:b/>
          <w:bCs/>
          <w:color w:val="2D3845"/>
          <w:sz w:val="20"/>
          <w:szCs w:val="20"/>
        </w:rPr>
        <w:t>Nested if...else Statements</w:t>
      </w:r>
    </w:p>
    <w:p w14:paraId="4D493A55"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You can also nest if...else statements within other if...else statements to create more complex decision-making structures. This allows you to test multiple conditions and execute different code blocks based on those conditions. Here's an example:</w:t>
      </w:r>
    </w:p>
    <w:p w14:paraId="0D4FA9EC" w14:textId="77777777" w:rsidR="000B61F6" w:rsidRPr="000B61F6" w:rsidRDefault="000B61F6" w:rsidP="000B61F6">
      <w:pPr>
        <w:jc w:val="both"/>
        <w:rPr>
          <w:rFonts w:eastAsia="Times New Roman" w:cstheme="minorHAnsi"/>
          <w:color w:val="2D3845"/>
          <w:sz w:val="20"/>
          <w:szCs w:val="20"/>
        </w:rPr>
      </w:pPr>
    </w:p>
    <w:p w14:paraId="44366A72"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int num = 10;</w:t>
      </w:r>
    </w:p>
    <w:p w14:paraId="769E7B9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r>
    </w:p>
    <w:p w14:paraId="38F84A7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if (num &gt; 0) {</w:t>
      </w:r>
    </w:p>
    <w:p w14:paraId="284C8AD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 xml:space="preserve">    if (num % 2 == 0) {</w:t>
      </w:r>
    </w:p>
    <w:p w14:paraId="1B7675DB"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 xml:space="preserve">        printf("The number is positive and even.");</w:t>
      </w:r>
    </w:p>
    <w:p w14:paraId="2A9404B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6</w:t>
      </w:r>
      <w:r w:rsidRPr="000B61F6">
        <w:rPr>
          <w:rFonts w:eastAsia="Times New Roman" w:cstheme="minorHAnsi"/>
          <w:color w:val="2D3845"/>
          <w:sz w:val="20"/>
          <w:szCs w:val="20"/>
        </w:rPr>
        <w:tab/>
        <w:t xml:space="preserve">    } else {</w:t>
      </w:r>
    </w:p>
    <w:p w14:paraId="0B849B46"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7</w:t>
      </w:r>
      <w:r w:rsidRPr="000B61F6">
        <w:rPr>
          <w:rFonts w:eastAsia="Times New Roman" w:cstheme="minorHAnsi"/>
          <w:color w:val="2D3845"/>
          <w:sz w:val="20"/>
          <w:szCs w:val="20"/>
        </w:rPr>
        <w:tab/>
        <w:t xml:space="preserve">        printf("The number is positive and odd.");</w:t>
      </w:r>
    </w:p>
    <w:p w14:paraId="79457CE8"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8</w:t>
      </w:r>
      <w:r w:rsidRPr="000B61F6">
        <w:rPr>
          <w:rFonts w:eastAsia="Times New Roman" w:cstheme="minorHAnsi"/>
          <w:color w:val="2D3845"/>
          <w:sz w:val="20"/>
          <w:szCs w:val="20"/>
        </w:rPr>
        <w:tab/>
        <w:t xml:space="preserve">    }</w:t>
      </w:r>
    </w:p>
    <w:p w14:paraId="79D5BE1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9</w:t>
      </w:r>
      <w:r w:rsidRPr="000B61F6">
        <w:rPr>
          <w:rFonts w:eastAsia="Times New Roman" w:cstheme="minorHAnsi"/>
          <w:color w:val="2D3845"/>
          <w:sz w:val="20"/>
          <w:szCs w:val="20"/>
        </w:rPr>
        <w:tab/>
        <w:t>} else {</w:t>
      </w:r>
    </w:p>
    <w:p w14:paraId="17EBB68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10</w:t>
      </w:r>
      <w:r w:rsidRPr="000B61F6">
        <w:rPr>
          <w:rFonts w:eastAsia="Times New Roman" w:cstheme="minorHAnsi"/>
          <w:color w:val="2D3845"/>
          <w:sz w:val="20"/>
          <w:szCs w:val="20"/>
        </w:rPr>
        <w:tab/>
        <w:t xml:space="preserve">    printf("The number is non-positive.");</w:t>
      </w:r>
    </w:p>
    <w:p w14:paraId="48C732D6"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11</w:t>
      </w:r>
      <w:r w:rsidRPr="000B61F6">
        <w:rPr>
          <w:rFonts w:eastAsia="Times New Roman" w:cstheme="minorHAnsi"/>
          <w:color w:val="2D3845"/>
          <w:sz w:val="20"/>
          <w:szCs w:val="20"/>
        </w:rPr>
        <w:tab/>
        <w:t>}</w:t>
      </w:r>
    </w:p>
    <w:p w14:paraId="1CF6200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 xml:space="preserve">In this example, the inner if...else statement is nested within the outer if statement. If num is greater than 0, the program checks whether it is divisible by 2 to determine if it is even or odd. If num is less than or </w:t>
      </w:r>
      <w:r w:rsidRPr="000B61F6">
        <w:rPr>
          <w:rFonts w:eastAsia="Times New Roman" w:cstheme="minorHAnsi"/>
          <w:color w:val="2D3845"/>
          <w:sz w:val="20"/>
          <w:szCs w:val="20"/>
        </w:rPr>
        <w:t>equal to 0, the message "The number is non-positive" will be printed.</w:t>
      </w:r>
    </w:p>
    <w:p w14:paraId="293654D3" w14:textId="77777777" w:rsidR="000B61F6" w:rsidRPr="000B61F6" w:rsidRDefault="000B61F6" w:rsidP="000B61F6">
      <w:pPr>
        <w:jc w:val="both"/>
        <w:rPr>
          <w:rFonts w:eastAsia="Times New Roman" w:cstheme="minorHAnsi"/>
          <w:color w:val="2D3845"/>
          <w:sz w:val="20"/>
          <w:szCs w:val="20"/>
        </w:rPr>
      </w:pPr>
    </w:p>
    <w:p w14:paraId="7067E7CD" w14:textId="77777777" w:rsidR="000B61F6" w:rsidRDefault="000B61F6" w:rsidP="000B61F6">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6</w:t>
      </w:r>
    </w:p>
    <w:p w14:paraId="5D3497FC" w14:textId="77777777" w:rsidR="000B61F6" w:rsidRDefault="000B61F6" w:rsidP="000B61F6">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if...else if...else Statement</w:t>
      </w:r>
    </w:p>
    <w:p w14:paraId="35F83F4E" w14:textId="0FA16E61" w:rsid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if...else if...else statement is a powerful control structure in C programming that allows you to test multiple conditions and execute different code blocks based on those conditions. It provides a way to create complex decision-making structures by combining multiple if and else if clauses. This guide will explain the syntax and usage of the if...else if...else statement in C, provide code snippets to demonstrate its placement and use, discuss using multiple else if clauses for complex conditions, illustrate nested decision-making, and highlight the importance of these constructs in programming.</w:t>
      </w:r>
    </w:p>
    <w:p w14:paraId="3F1426F3" w14:textId="03271C76" w:rsidR="000B61F6" w:rsidRDefault="000B61F6" w:rsidP="000B61F6">
      <w:pPr>
        <w:jc w:val="both"/>
        <w:rPr>
          <w:rFonts w:eastAsia="Times New Roman" w:cstheme="minorHAnsi"/>
          <w:color w:val="2D3845"/>
          <w:sz w:val="20"/>
          <w:szCs w:val="20"/>
        </w:rPr>
      </w:pPr>
    </w:p>
    <w:p w14:paraId="0F06ED9B" w14:textId="77777777" w:rsidR="000B61F6" w:rsidRPr="000B61F6" w:rsidRDefault="000B61F6" w:rsidP="000B61F6">
      <w:pPr>
        <w:jc w:val="both"/>
        <w:rPr>
          <w:rFonts w:eastAsia="Times New Roman" w:cstheme="minorHAnsi"/>
          <w:b/>
          <w:bCs/>
          <w:color w:val="2D3845"/>
          <w:sz w:val="20"/>
          <w:szCs w:val="20"/>
        </w:rPr>
      </w:pPr>
      <w:r w:rsidRPr="000B61F6">
        <w:rPr>
          <w:rFonts w:eastAsia="Times New Roman" w:cstheme="minorHAnsi"/>
          <w:b/>
          <w:bCs/>
          <w:color w:val="2D3845"/>
          <w:sz w:val="20"/>
          <w:szCs w:val="20"/>
        </w:rPr>
        <w:t>Syntax and Usage</w:t>
      </w:r>
    </w:p>
    <w:p w14:paraId="17D5FA9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if...else if...else statement in C has the following syntax:</w:t>
      </w:r>
    </w:p>
    <w:p w14:paraId="06FA93C6" w14:textId="77777777" w:rsidR="000B61F6" w:rsidRPr="000B61F6" w:rsidRDefault="000B61F6" w:rsidP="000B61F6">
      <w:pPr>
        <w:jc w:val="both"/>
        <w:rPr>
          <w:rFonts w:eastAsia="Times New Roman" w:cstheme="minorHAnsi"/>
          <w:color w:val="2D3845"/>
          <w:sz w:val="20"/>
          <w:szCs w:val="20"/>
        </w:rPr>
      </w:pPr>
    </w:p>
    <w:p w14:paraId="5603D98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if (condition1) {</w:t>
      </w:r>
    </w:p>
    <w:p w14:paraId="6CBC547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t xml:space="preserve">    // Code to be executed if condition1 is true</w:t>
      </w:r>
    </w:p>
    <w:p w14:paraId="100196A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 else if (condition2) {</w:t>
      </w:r>
    </w:p>
    <w:p w14:paraId="27FD3F5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 xml:space="preserve">    // Code to be executed if condition1 is false and condition2 is true</w:t>
      </w:r>
    </w:p>
    <w:p w14:paraId="3973A8B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 else if (condition3) {</w:t>
      </w:r>
    </w:p>
    <w:p w14:paraId="251BA86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6</w:t>
      </w:r>
      <w:r w:rsidRPr="000B61F6">
        <w:rPr>
          <w:rFonts w:eastAsia="Times New Roman" w:cstheme="minorHAnsi"/>
          <w:color w:val="2D3845"/>
          <w:sz w:val="20"/>
          <w:szCs w:val="20"/>
        </w:rPr>
        <w:tab/>
        <w:t xml:space="preserve">    // Code to be executed if both condition1 and condition2 are false and condition3 is true</w:t>
      </w:r>
    </w:p>
    <w:p w14:paraId="31194FC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7</w:t>
      </w:r>
      <w:r w:rsidRPr="000B61F6">
        <w:rPr>
          <w:rFonts w:eastAsia="Times New Roman" w:cstheme="minorHAnsi"/>
          <w:color w:val="2D3845"/>
          <w:sz w:val="20"/>
          <w:szCs w:val="20"/>
        </w:rPr>
        <w:tab/>
        <w:t>} else {</w:t>
      </w:r>
    </w:p>
    <w:p w14:paraId="3316CB5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8</w:t>
      </w:r>
      <w:r w:rsidRPr="000B61F6">
        <w:rPr>
          <w:rFonts w:eastAsia="Times New Roman" w:cstheme="minorHAnsi"/>
          <w:color w:val="2D3845"/>
          <w:sz w:val="20"/>
          <w:szCs w:val="20"/>
        </w:rPr>
        <w:tab/>
        <w:t xml:space="preserve">    // Code to be executed if all conditions are false</w:t>
      </w:r>
    </w:p>
    <w:p w14:paraId="0C833248"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9</w:t>
      </w:r>
      <w:r w:rsidRPr="000B61F6">
        <w:rPr>
          <w:rFonts w:eastAsia="Times New Roman" w:cstheme="minorHAnsi"/>
          <w:color w:val="2D3845"/>
          <w:sz w:val="20"/>
          <w:szCs w:val="20"/>
        </w:rPr>
        <w:tab/>
        <w:t>}</w:t>
      </w:r>
    </w:p>
    <w:p w14:paraId="202CA2B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 xml:space="preserve">Each condition is an expression that evaluates to either true or false. The if clause checks the first condition, and if it is true, the corresponding code block is executed. If the first condition is false, the program moves to the next else if clause and evaluates its condition. This process continues until a condition is found to be true, in which case the corresponding code block is executed. If none of the </w:t>
      </w:r>
      <w:r w:rsidRPr="000B61F6">
        <w:rPr>
          <w:rFonts w:eastAsia="Times New Roman" w:cstheme="minorHAnsi"/>
          <w:color w:val="2D3845"/>
          <w:sz w:val="20"/>
          <w:szCs w:val="20"/>
        </w:rPr>
        <w:t>conditions are true, the code block within the else clause is executed.</w:t>
      </w:r>
    </w:p>
    <w:p w14:paraId="6B6A0C0E" w14:textId="77777777" w:rsidR="000B61F6" w:rsidRPr="000B61F6" w:rsidRDefault="000B61F6" w:rsidP="000B61F6">
      <w:pPr>
        <w:jc w:val="both"/>
        <w:rPr>
          <w:rFonts w:eastAsia="Times New Roman" w:cstheme="minorHAnsi"/>
          <w:color w:val="2D3845"/>
          <w:sz w:val="20"/>
          <w:szCs w:val="20"/>
        </w:rPr>
      </w:pPr>
    </w:p>
    <w:p w14:paraId="5E5D784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Example: Using Multiple else if Clauses</w:t>
      </w:r>
    </w:p>
    <w:p w14:paraId="42DC6475"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Here's an example that demonstrates the usage of multiple else if clauses:</w:t>
      </w:r>
    </w:p>
    <w:p w14:paraId="1C06B17A" w14:textId="77777777" w:rsidR="000B61F6" w:rsidRPr="000B61F6" w:rsidRDefault="000B61F6" w:rsidP="000B61F6">
      <w:pPr>
        <w:jc w:val="both"/>
        <w:rPr>
          <w:rFonts w:eastAsia="Times New Roman" w:cstheme="minorHAnsi"/>
          <w:color w:val="2D3845"/>
          <w:sz w:val="20"/>
          <w:szCs w:val="20"/>
        </w:rPr>
      </w:pPr>
    </w:p>
    <w:p w14:paraId="47D3480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int num = 5;</w:t>
      </w:r>
    </w:p>
    <w:p w14:paraId="0F7FCD1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r>
    </w:p>
    <w:p w14:paraId="34EB2E2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if (num &gt; 0) {</w:t>
      </w:r>
    </w:p>
    <w:p w14:paraId="3D55E58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 xml:space="preserve">    printf("The number is positive.");</w:t>
      </w:r>
    </w:p>
    <w:p w14:paraId="2354678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 else if (num &lt; 0) {</w:t>
      </w:r>
    </w:p>
    <w:p w14:paraId="78158CC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6</w:t>
      </w:r>
      <w:r w:rsidRPr="000B61F6">
        <w:rPr>
          <w:rFonts w:eastAsia="Times New Roman" w:cstheme="minorHAnsi"/>
          <w:color w:val="2D3845"/>
          <w:sz w:val="20"/>
          <w:szCs w:val="20"/>
        </w:rPr>
        <w:tab/>
        <w:t xml:space="preserve">    printf("The number is negative.");</w:t>
      </w:r>
    </w:p>
    <w:p w14:paraId="6DC7629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7</w:t>
      </w:r>
      <w:r w:rsidRPr="000B61F6">
        <w:rPr>
          <w:rFonts w:eastAsia="Times New Roman" w:cstheme="minorHAnsi"/>
          <w:color w:val="2D3845"/>
          <w:sz w:val="20"/>
          <w:szCs w:val="20"/>
        </w:rPr>
        <w:tab/>
        <w:t>} else if (num == 0) {</w:t>
      </w:r>
    </w:p>
    <w:p w14:paraId="151F58F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8</w:t>
      </w:r>
      <w:r w:rsidRPr="000B61F6">
        <w:rPr>
          <w:rFonts w:eastAsia="Times New Roman" w:cstheme="minorHAnsi"/>
          <w:color w:val="2D3845"/>
          <w:sz w:val="20"/>
          <w:szCs w:val="20"/>
        </w:rPr>
        <w:tab/>
        <w:t xml:space="preserve">    printf("The number is zero.");</w:t>
      </w:r>
    </w:p>
    <w:p w14:paraId="6EA592B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9</w:t>
      </w:r>
      <w:r w:rsidRPr="000B61F6">
        <w:rPr>
          <w:rFonts w:eastAsia="Times New Roman" w:cstheme="minorHAnsi"/>
          <w:color w:val="2D3845"/>
          <w:sz w:val="20"/>
          <w:szCs w:val="20"/>
        </w:rPr>
        <w:tab/>
        <w:t>} else {</w:t>
      </w:r>
    </w:p>
    <w:p w14:paraId="60F94D4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10</w:t>
      </w:r>
      <w:r w:rsidRPr="000B61F6">
        <w:rPr>
          <w:rFonts w:eastAsia="Times New Roman" w:cstheme="minorHAnsi"/>
          <w:color w:val="2D3845"/>
          <w:sz w:val="20"/>
          <w:szCs w:val="20"/>
        </w:rPr>
        <w:tab/>
        <w:t xml:space="preserve">    printf("Invalid number.");</w:t>
      </w:r>
    </w:p>
    <w:p w14:paraId="57170AB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11</w:t>
      </w:r>
      <w:r w:rsidRPr="000B61F6">
        <w:rPr>
          <w:rFonts w:eastAsia="Times New Roman" w:cstheme="minorHAnsi"/>
          <w:color w:val="2D3845"/>
          <w:sz w:val="20"/>
          <w:szCs w:val="20"/>
        </w:rPr>
        <w:tab/>
        <w:t>}</w:t>
      </w:r>
    </w:p>
    <w:p w14:paraId="2A01F6F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In this example, the program checks the value of num and executes the corresponding code block based on the condition. If num is greater than 0, the message "The number is positive" will be printed. If num is less than 0, the message "The number is negative" will be printed. If num is equal to 0, the message "The number is zero" will be printed. If none of these conditions are met, the message "Invalid number" will be printed.</w:t>
      </w:r>
    </w:p>
    <w:p w14:paraId="286CA405" w14:textId="77777777" w:rsidR="000B61F6" w:rsidRPr="000B61F6" w:rsidRDefault="000B61F6" w:rsidP="000B61F6">
      <w:pPr>
        <w:jc w:val="both"/>
        <w:rPr>
          <w:rFonts w:eastAsia="Times New Roman" w:cstheme="minorHAnsi"/>
          <w:b/>
          <w:bCs/>
          <w:color w:val="2D3845"/>
          <w:sz w:val="20"/>
          <w:szCs w:val="20"/>
        </w:rPr>
      </w:pPr>
    </w:p>
    <w:p w14:paraId="6ADD2D6E" w14:textId="77777777" w:rsidR="000B61F6" w:rsidRPr="000B61F6" w:rsidRDefault="000B61F6" w:rsidP="000B61F6">
      <w:pPr>
        <w:jc w:val="both"/>
        <w:rPr>
          <w:rFonts w:eastAsia="Times New Roman" w:cstheme="minorHAnsi"/>
          <w:b/>
          <w:bCs/>
          <w:color w:val="2D3845"/>
          <w:sz w:val="20"/>
          <w:szCs w:val="20"/>
        </w:rPr>
      </w:pPr>
      <w:r w:rsidRPr="000B61F6">
        <w:rPr>
          <w:rFonts w:eastAsia="Times New Roman" w:cstheme="minorHAnsi"/>
          <w:b/>
          <w:bCs/>
          <w:color w:val="2D3845"/>
          <w:sz w:val="20"/>
          <w:szCs w:val="20"/>
        </w:rPr>
        <w:t>Nested Decision: Using Nested if...else if...else</w:t>
      </w:r>
    </w:p>
    <w:p w14:paraId="4224B81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if...else if...else statement can also be nested within other if or else clauses to create nested decision-making structures. This allows you to test multiple conditions and execute different code blocks based on those conditions within each level of nesting. Here's an example:</w:t>
      </w:r>
    </w:p>
    <w:p w14:paraId="15B73030" w14:textId="77777777" w:rsidR="000B61F6" w:rsidRPr="000B61F6" w:rsidRDefault="000B61F6" w:rsidP="000B61F6">
      <w:pPr>
        <w:jc w:val="both"/>
        <w:rPr>
          <w:rFonts w:eastAsia="Times New Roman" w:cstheme="minorHAnsi"/>
          <w:color w:val="2D3845"/>
          <w:sz w:val="20"/>
          <w:szCs w:val="20"/>
        </w:rPr>
      </w:pPr>
    </w:p>
    <w:p w14:paraId="2FC04F25"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int num = 10;</w:t>
      </w:r>
    </w:p>
    <w:p w14:paraId="7FA910A2"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r>
    </w:p>
    <w:p w14:paraId="13F02106"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if (num &gt; 0) {</w:t>
      </w:r>
    </w:p>
    <w:p w14:paraId="7E2F948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 xml:space="preserve">    if (num % 2 == 0) {</w:t>
      </w:r>
    </w:p>
    <w:p w14:paraId="0263005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 xml:space="preserve">        printf("The number is positive and even.");</w:t>
      </w:r>
    </w:p>
    <w:p w14:paraId="2B1049F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6</w:t>
      </w:r>
      <w:r w:rsidRPr="000B61F6">
        <w:rPr>
          <w:rFonts w:eastAsia="Times New Roman" w:cstheme="minorHAnsi"/>
          <w:color w:val="2D3845"/>
          <w:sz w:val="20"/>
          <w:szCs w:val="20"/>
        </w:rPr>
        <w:tab/>
        <w:t xml:space="preserve">    } else {</w:t>
      </w:r>
    </w:p>
    <w:p w14:paraId="2AF366F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lastRenderedPageBreak/>
        <w:t>7</w:t>
      </w:r>
      <w:r w:rsidRPr="000B61F6">
        <w:rPr>
          <w:rFonts w:eastAsia="Times New Roman" w:cstheme="minorHAnsi"/>
          <w:color w:val="2D3845"/>
          <w:sz w:val="20"/>
          <w:szCs w:val="20"/>
        </w:rPr>
        <w:tab/>
        <w:t xml:space="preserve">        printf("The number is positive and odd.");</w:t>
      </w:r>
    </w:p>
    <w:p w14:paraId="56C1424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8</w:t>
      </w:r>
      <w:r w:rsidRPr="000B61F6">
        <w:rPr>
          <w:rFonts w:eastAsia="Times New Roman" w:cstheme="minorHAnsi"/>
          <w:color w:val="2D3845"/>
          <w:sz w:val="20"/>
          <w:szCs w:val="20"/>
        </w:rPr>
        <w:tab/>
        <w:t xml:space="preserve">    }</w:t>
      </w:r>
    </w:p>
    <w:p w14:paraId="4F1995D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9</w:t>
      </w:r>
      <w:r w:rsidRPr="000B61F6">
        <w:rPr>
          <w:rFonts w:eastAsia="Times New Roman" w:cstheme="minorHAnsi"/>
          <w:color w:val="2D3845"/>
          <w:sz w:val="20"/>
          <w:szCs w:val="20"/>
        </w:rPr>
        <w:tab/>
        <w:t>} else if (num &lt; 0) {</w:t>
      </w:r>
    </w:p>
    <w:p w14:paraId="2396E58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10</w:t>
      </w:r>
      <w:r w:rsidRPr="000B61F6">
        <w:rPr>
          <w:rFonts w:eastAsia="Times New Roman" w:cstheme="minorHAnsi"/>
          <w:color w:val="2D3845"/>
          <w:sz w:val="20"/>
          <w:szCs w:val="20"/>
        </w:rPr>
        <w:tab/>
        <w:t xml:space="preserve">    printf("The number is negative.");</w:t>
      </w:r>
    </w:p>
    <w:p w14:paraId="6EEF2B66"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11</w:t>
      </w:r>
      <w:r w:rsidRPr="000B61F6">
        <w:rPr>
          <w:rFonts w:eastAsia="Times New Roman" w:cstheme="minorHAnsi"/>
          <w:color w:val="2D3845"/>
          <w:sz w:val="20"/>
          <w:szCs w:val="20"/>
        </w:rPr>
        <w:tab/>
        <w:t>} else {</w:t>
      </w:r>
    </w:p>
    <w:p w14:paraId="6860E85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12</w:t>
      </w:r>
      <w:r w:rsidRPr="000B61F6">
        <w:rPr>
          <w:rFonts w:eastAsia="Times New Roman" w:cstheme="minorHAnsi"/>
          <w:color w:val="2D3845"/>
          <w:sz w:val="20"/>
          <w:szCs w:val="20"/>
        </w:rPr>
        <w:tab/>
        <w:t xml:space="preserve">    printf("The number is zero.");</w:t>
      </w:r>
    </w:p>
    <w:p w14:paraId="68BDDD8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13</w:t>
      </w:r>
      <w:r w:rsidRPr="000B61F6">
        <w:rPr>
          <w:rFonts w:eastAsia="Times New Roman" w:cstheme="minorHAnsi"/>
          <w:color w:val="2D3845"/>
          <w:sz w:val="20"/>
          <w:szCs w:val="20"/>
        </w:rPr>
        <w:tab/>
        <w:t>}</w:t>
      </w:r>
    </w:p>
    <w:p w14:paraId="56E80C95"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In this example, the outer if statement checks if num is greater than 0. If it is, the program enters the nested if...else statement to check whether num is even or odd. If num is divisible</w:t>
      </w:r>
    </w:p>
    <w:p w14:paraId="1F37A518" w14:textId="77777777" w:rsidR="000B61F6" w:rsidRPr="000B61F6" w:rsidRDefault="000B61F6" w:rsidP="000B61F6">
      <w:pPr>
        <w:jc w:val="both"/>
        <w:rPr>
          <w:rFonts w:eastAsia="Times New Roman" w:cstheme="minorHAnsi"/>
          <w:color w:val="2D3845"/>
          <w:sz w:val="20"/>
          <w:szCs w:val="20"/>
        </w:rPr>
      </w:pPr>
    </w:p>
    <w:p w14:paraId="34C551F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by 2, it is even; otherwise, it is odd. If num is less than 0, the message "The number is negative" will be printed. If num is equal to 0, the message "The number is zero" will be printed.</w:t>
      </w:r>
    </w:p>
    <w:p w14:paraId="0E7B88BA" w14:textId="77777777" w:rsidR="000B61F6" w:rsidRPr="000B61F6" w:rsidRDefault="000B61F6" w:rsidP="000B61F6">
      <w:pPr>
        <w:jc w:val="both"/>
        <w:rPr>
          <w:rFonts w:eastAsia="Times New Roman" w:cstheme="minorHAnsi"/>
          <w:color w:val="2D3845"/>
          <w:sz w:val="20"/>
          <w:szCs w:val="20"/>
        </w:rPr>
      </w:pPr>
    </w:p>
    <w:p w14:paraId="5EF6BC35" w14:textId="77777777" w:rsidR="000B61F6" w:rsidRDefault="000B61F6" w:rsidP="000B61F6">
      <w:pPr>
        <w:pStyle w:val="Heading4"/>
        <w:shd w:val="clear" w:color="auto" w:fill="F0F5F9"/>
        <w:spacing w:before="0" w:beforeAutospacing="0" w:after="0" w:afterAutospacing="0"/>
        <w:jc w:val="center"/>
        <w:rPr>
          <w:rFonts w:ascii="var(--font-montserrat)" w:hAnsi="var(--font-montserrat)"/>
          <w:caps/>
          <w:color w:val="88919B"/>
        </w:rPr>
      </w:pPr>
      <w:r>
        <w:rPr>
          <w:rFonts w:ascii="var(--font-montserrat)" w:hAnsi="var(--font-montserrat)"/>
          <w:caps/>
          <w:color w:val="88919B"/>
        </w:rPr>
        <w:t>TOPIC 7</w:t>
      </w:r>
    </w:p>
    <w:p w14:paraId="3A9F16DE" w14:textId="77777777" w:rsidR="000B61F6" w:rsidRDefault="000B61F6" w:rsidP="000B61F6">
      <w:pPr>
        <w:pStyle w:val="Heading2"/>
        <w:shd w:val="clear" w:color="auto" w:fill="F0F5F9"/>
        <w:spacing w:before="0" w:beforeAutospacing="0" w:after="0" w:afterAutospacing="0"/>
        <w:jc w:val="center"/>
        <w:rPr>
          <w:rFonts w:ascii="var(--font-montserrat)" w:hAnsi="var(--font-montserrat)"/>
          <w:color w:val="2D3845"/>
        </w:rPr>
      </w:pPr>
      <w:r>
        <w:rPr>
          <w:rFonts w:ascii="var(--font-montserrat)" w:hAnsi="var(--font-montserrat)"/>
          <w:color w:val="2D3845"/>
        </w:rPr>
        <w:t>Nested Decision</w:t>
      </w:r>
    </w:p>
    <w:p w14:paraId="4DAF166B" w14:textId="369677E8" w:rsid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In programming, decision-making is a fundamental concept that allows your code to respond differently based on conditions. Nested decisions provide a way to create more intricate and specific decision structures. By combining multiple if...else statements within each other, you can create a branching path of execution. This guide will walk you through the concept of nested decisions using the C programming language.</w:t>
      </w:r>
    </w:p>
    <w:p w14:paraId="4582BF1F" w14:textId="43EAD8CF" w:rsidR="000B61F6" w:rsidRPr="000B61F6" w:rsidRDefault="000B61F6" w:rsidP="000B61F6">
      <w:pPr>
        <w:jc w:val="both"/>
        <w:rPr>
          <w:rFonts w:eastAsia="Times New Roman" w:cstheme="minorHAnsi"/>
          <w:b/>
          <w:bCs/>
          <w:color w:val="2D3845"/>
          <w:sz w:val="20"/>
          <w:szCs w:val="20"/>
        </w:rPr>
      </w:pPr>
    </w:p>
    <w:p w14:paraId="2D85A52C" w14:textId="77777777" w:rsidR="000B61F6" w:rsidRPr="000B61F6" w:rsidRDefault="000B61F6" w:rsidP="000B61F6">
      <w:pPr>
        <w:jc w:val="both"/>
        <w:rPr>
          <w:rFonts w:eastAsia="Times New Roman" w:cstheme="minorHAnsi"/>
          <w:b/>
          <w:bCs/>
          <w:color w:val="2D3845"/>
          <w:sz w:val="20"/>
          <w:szCs w:val="20"/>
        </w:rPr>
      </w:pPr>
      <w:r w:rsidRPr="000B61F6">
        <w:rPr>
          <w:rFonts w:eastAsia="Times New Roman" w:cstheme="minorHAnsi"/>
          <w:b/>
          <w:bCs/>
          <w:color w:val="2D3845"/>
          <w:sz w:val="20"/>
          <w:szCs w:val="20"/>
        </w:rPr>
        <w:t>Definition and Purpose of Nested Decisions</w:t>
      </w:r>
    </w:p>
    <w:p w14:paraId="7B1E593B"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Nested decisions refer to the practice of placing one or more if...else statements inside another if or else block. This technique enables you to handle complex decision scenarios where multiple conditions need to be evaluated sequentially. Nested decisions provide greater flexibility and granularity when designing your program's logic.</w:t>
      </w:r>
    </w:p>
    <w:p w14:paraId="56521AE0" w14:textId="77777777" w:rsidR="000B61F6" w:rsidRPr="000B61F6" w:rsidRDefault="000B61F6" w:rsidP="000B61F6">
      <w:pPr>
        <w:jc w:val="both"/>
        <w:rPr>
          <w:rFonts w:eastAsia="Times New Roman" w:cstheme="minorHAnsi"/>
          <w:color w:val="2D3845"/>
          <w:sz w:val="20"/>
          <w:szCs w:val="20"/>
        </w:rPr>
      </w:pPr>
    </w:p>
    <w:p w14:paraId="26DDF9B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Syntax and Usage</w:t>
      </w:r>
    </w:p>
    <w:p w14:paraId="2CC0A78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general syntax of a nested if...else statement in C is as follows:</w:t>
      </w:r>
    </w:p>
    <w:p w14:paraId="75E70682" w14:textId="77777777" w:rsidR="000B61F6" w:rsidRPr="000B61F6" w:rsidRDefault="000B61F6" w:rsidP="000B61F6">
      <w:pPr>
        <w:jc w:val="both"/>
        <w:rPr>
          <w:rFonts w:eastAsia="Times New Roman" w:cstheme="minorHAnsi"/>
          <w:color w:val="2D3845"/>
          <w:sz w:val="20"/>
          <w:szCs w:val="20"/>
        </w:rPr>
      </w:pPr>
    </w:p>
    <w:p w14:paraId="3AF192B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if (condition1) {</w:t>
      </w:r>
    </w:p>
    <w:p w14:paraId="6096B9D1"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t xml:space="preserve">    // Code to execute if condition1 is true</w:t>
      </w:r>
    </w:p>
    <w:p w14:paraId="1163756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 xml:space="preserve">    if (condition2) {</w:t>
      </w:r>
    </w:p>
    <w:p w14:paraId="2F9A8D5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 xml:space="preserve">        // Code to execute if both condition1 and condition2 are true</w:t>
      </w:r>
    </w:p>
    <w:p w14:paraId="572BFAB2"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 xml:space="preserve">    } else {</w:t>
      </w:r>
    </w:p>
    <w:p w14:paraId="4D3D673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6</w:t>
      </w:r>
      <w:r w:rsidRPr="000B61F6">
        <w:rPr>
          <w:rFonts w:eastAsia="Times New Roman" w:cstheme="minorHAnsi"/>
          <w:color w:val="2D3845"/>
          <w:sz w:val="20"/>
          <w:szCs w:val="20"/>
        </w:rPr>
        <w:tab/>
        <w:t xml:space="preserve">        // Code to execute if condition1 is true, but condition2 is false</w:t>
      </w:r>
    </w:p>
    <w:p w14:paraId="47AC853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7</w:t>
      </w:r>
      <w:r w:rsidRPr="000B61F6">
        <w:rPr>
          <w:rFonts w:eastAsia="Times New Roman" w:cstheme="minorHAnsi"/>
          <w:color w:val="2D3845"/>
          <w:sz w:val="20"/>
          <w:szCs w:val="20"/>
        </w:rPr>
        <w:tab/>
        <w:t xml:space="preserve">    }</w:t>
      </w:r>
    </w:p>
    <w:p w14:paraId="407E59BB"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8</w:t>
      </w:r>
      <w:r w:rsidRPr="000B61F6">
        <w:rPr>
          <w:rFonts w:eastAsia="Times New Roman" w:cstheme="minorHAnsi"/>
          <w:color w:val="2D3845"/>
          <w:sz w:val="20"/>
          <w:szCs w:val="20"/>
        </w:rPr>
        <w:tab/>
        <w:t>} else {</w:t>
      </w:r>
    </w:p>
    <w:p w14:paraId="4A4525D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9</w:t>
      </w:r>
      <w:r w:rsidRPr="000B61F6">
        <w:rPr>
          <w:rFonts w:eastAsia="Times New Roman" w:cstheme="minorHAnsi"/>
          <w:color w:val="2D3845"/>
          <w:sz w:val="20"/>
          <w:szCs w:val="20"/>
        </w:rPr>
        <w:tab/>
        <w:t xml:space="preserve">    // Code to execute if condition1 is false</w:t>
      </w:r>
    </w:p>
    <w:p w14:paraId="238C6128" w14:textId="431EDA18" w:rsid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10</w:t>
      </w:r>
      <w:r w:rsidRPr="000B61F6">
        <w:rPr>
          <w:rFonts w:eastAsia="Times New Roman" w:cstheme="minorHAnsi"/>
          <w:color w:val="2D3845"/>
          <w:sz w:val="20"/>
          <w:szCs w:val="20"/>
        </w:rPr>
        <w:tab/>
        <w:t>}</w:t>
      </w:r>
    </w:p>
    <w:p w14:paraId="11A19B1F" w14:textId="7FC8A3EA" w:rsidR="000B61F6" w:rsidRPr="000B61F6" w:rsidRDefault="000B61F6" w:rsidP="000B61F6">
      <w:pPr>
        <w:jc w:val="both"/>
        <w:rPr>
          <w:rFonts w:eastAsia="Times New Roman" w:cstheme="minorHAnsi"/>
          <w:b/>
          <w:bCs/>
          <w:color w:val="2D3845"/>
          <w:sz w:val="20"/>
          <w:szCs w:val="20"/>
        </w:rPr>
      </w:pPr>
    </w:p>
    <w:p w14:paraId="35E6CF18" w14:textId="77777777" w:rsidR="000B61F6" w:rsidRPr="000B61F6" w:rsidRDefault="000B61F6" w:rsidP="000B61F6">
      <w:pPr>
        <w:jc w:val="both"/>
        <w:rPr>
          <w:rFonts w:eastAsia="Times New Roman" w:cstheme="minorHAnsi"/>
          <w:b/>
          <w:bCs/>
          <w:color w:val="2D3845"/>
          <w:sz w:val="20"/>
          <w:szCs w:val="20"/>
        </w:rPr>
      </w:pPr>
      <w:r w:rsidRPr="000B61F6">
        <w:rPr>
          <w:rFonts w:eastAsia="Times New Roman" w:cstheme="minorHAnsi"/>
          <w:b/>
          <w:bCs/>
          <w:color w:val="2D3845"/>
          <w:sz w:val="20"/>
          <w:szCs w:val="20"/>
        </w:rPr>
        <w:t>Nested if...else Statements</w:t>
      </w:r>
    </w:p>
    <w:p w14:paraId="72A3A88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Let's consider a simple example where we determine if a given number is positive, negative, or zero:</w:t>
      </w:r>
    </w:p>
    <w:p w14:paraId="7333011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#include &lt;stdio.h&gt;</w:t>
      </w:r>
    </w:p>
    <w:p w14:paraId="06BDC4D9" w14:textId="77777777" w:rsidR="000B61F6" w:rsidRPr="000B61F6" w:rsidRDefault="000B61F6" w:rsidP="000B61F6">
      <w:pPr>
        <w:jc w:val="both"/>
        <w:rPr>
          <w:rFonts w:eastAsia="Times New Roman" w:cstheme="minorHAnsi"/>
          <w:color w:val="2D3845"/>
          <w:sz w:val="20"/>
          <w:szCs w:val="20"/>
        </w:rPr>
      </w:pPr>
    </w:p>
    <w:p w14:paraId="3935651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int main() {</w:t>
      </w:r>
    </w:p>
    <w:p w14:paraId="5074F0C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int num;</w:t>
      </w:r>
    </w:p>
    <w:p w14:paraId="31463466" w14:textId="77777777" w:rsidR="000B61F6" w:rsidRPr="000B61F6" w:rsidRDefault="000B61F6" w:rsidP="000B61F6">
      <w:pPr>
        <w:jc w:val="both"/>
        <w:rPr>
          <w:rFonts w:eastAsia="Times New Roman" w:cstheme="minorHAnsi"/>
          <w:color w:val="2D3845"/>
          <w:sz w:val="20"/>
          <w:szCs w:val="20"/>
        </w:rPr>
      </w:pPr>
    </w:p>
    <w:p w14:paraId="6D54FDA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printf("Enter a number: ");</w:t>
      </w:r>
    </w:p>
    <w:p w14:paraId="7094C0C5"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scanf("%d", &amp;num);</w:t>
      </w:r>
    </w:p>
    <w:p w14:paraId="15B42733" w14:textId="77777777" w:rsidR="000B61F6" w:rsidRPr="000B61F6" w:rsidRDefault="000B61F6" w:rsidP="000B61F6">
      <w:pPr>
        <w:jc w:val="both"/>
        <w:rPr>
          <w:rFonts w:eastAsia="Times New Roman" w:cstheme="minorHAnsi"/>
          <w:color w:val="2D3845"/>
          <w:sz w:val="20"/>
          <w:szCs w:val="20"/>
        </w:rPr>
      </w:pPr>
    </w:p>
    <w:p w14:paraId="3B509D1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if (num &gt; 0) {</w:t>
      </w:r>
    </w:p>
    <w:p w14:paraId="1EA6E208"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t>printf("Positive\n");</w:t>
      </w:r>
    </w:p>
    <w:p w14:paraId="033A179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 else {</w:t>
      </w:r>
    </w:p>
    <w:p w14:paraId="66A8992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t>if (num &lt; 0) {</w:t>
      </w:r>
    </w:p>
    <w:p w14:paraId="6D096DE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r>
      <w:r w:rsidRPr="000B61F6">
        <w:rPr>
          <w:rFonts w:eastAsia="Times New Roman" w:cstheme="minorHAnsi"/>
          <w:color w:val="2D3845"/>
          <w:sz w:val="20"/>
          <w:szCs w:val="20"/>
        </w:rPr>
        <w:tab/>
        <w:t>printf("Negative\n");</w:t>
      </w:r>
    </w:p>
    <w:p w14:paraId="1DCB0361"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t>} else {</w:t>
      </w:r>
    </w:p>
    <w:p w14:paraId="104D5178"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r>
      <w:r w:rsidRPr="000B61F6">
        <w:rPr>
          <w:rFonts w:eastAsia="Times New Roman" w:cstheme="minorHAnsi"/>
          <w:color w:val="2D3845"/>
          <w:sz w:val="20"/>
          <w:szCs w:val="20"/>
        </w:rPr>
        <w:tab/>
        <w:t>printf("Zero\n");</w:t>
      </w:r>
    </w:p>
    <w:p w14:paraId="013B290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t>}</w:t>
      </w:r>
    </w:p>
    <w:p w14:paraId="55A1F9D6"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w:t>
      </w:r>
    </w:p>
    <w:p w14:paraId="41FA7018" w14:textId="77777777" w:rsidR="000B61F6" w:rsidRPr="000B61F6" w:rsidRDefault="000B61F6" w:rsidP="000B61F6">
      <w:pPr>
        <w:jc w:val="both"/>
        <w:rPr>
          <w:rFonts w:eastAsia="Times New Roman" w:cstheme="minorHAnsi"/>
          <w:color w:val="2D3845"/>
          <w:sz w:val="20"/>
          <w:szCs w:val="20"/>
        </w:rPr>
      </w:pPr>
    </w:p>
    <w:p w14:paraId="3FAB167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return 0;</w:t>
      </w:r>
    </w:p>
    <w:p w14:paraId="4F4535ED" w14:textId="651EA9C1" w:rsid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w:t>
      </w:r>
    </w:p>
    <w:p w14:paraId="64632FBF" w14:textId="4C2B9C09" w:rsidR="000B61F6" w:rsidRPr="000B61F6" w:rsidRDefault="000B61F6" w:rsidP="000B61F6">
      <w:pPr>
        <w:jc w:val="both"/>
        <w:rPr>
          <w:rFonts w:eastAsia="Times New Roman" w:cstheme="minorHAnsi"/>
          <w:b/>
          <w:bCs/>
          <w:color w:val="2D3845"/>
          <w:sz w:val="20"/>
          <w:szCs w:val="20"/>
        </w:rPr>
      </w:pPr>
    </w:p>
    <w:p w14:paraId="6E596170" w14:textId="77777777" w:rsidR="000B61F6" w:rsidRPr="000B61F6" w:rsidRDefault="000B61F6" w:rsidP="000B61F6">
      <w:pPr>
        <w:jc w:val="both"/>
        <w:rPr>
          <w:rFonts w:eastAsia="Times New Roman" w:cstheme="minorHAnsi"/>
          <w:b/>
          <w:bCs/>
          <w:color w:val="2D3845"/>
          <w:sz w:val="20"/>
          <w:szCs w:val="20"/>
        </w:rPr>
      </w:pPr>
      <w:r w:rsidRPr="000B61F6">
        <w:rPr>
          <w:rFonts w:eastAsia="Times New Roman" w:cstheme="minorHAnsi"/>
          <w:b/>
          <w:bCs/>
          <w:color w:val="2D3845"/>
          <w:sz w:val="20"/>
          <w:szCs w:val="20"/>
        </w:rPr>
        <w:t>Nested if...else if...else Statements</w:t>
      </w:r>
    </w:p>
    <w:p w14:paraId="400DE374" w14:textId="5BD7A30F" w:rsid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Building upon the previous example, let's now categorize the positive numbers as "small" or "large":</w:t>
      </w:r>
    </w:p>
    <w:p w14:paraId="7A976BDC" w14:textId="1E11C8F7" w:rsidR="000B61F6" w:rsidRDefault="000B61F6" w:rsidP="000B61F6">
      <w:pPr>
        <w:jc w:val="both"/>
        <w:rPr>
          <w:rFonts w:eastAsia="Times New Roman" w:cstheme="minorHAnsi"/>
          <w:color w:val="2D3845"/>
          <w:sz w:val="20"/>
          <w:szCs w:val="20"/>
        </w:rPr>
      </w:pPr>
    </w:p>
    <w:p w14:paraId="5590DE5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#include &lt;stdio.h&gt;</w:t>
      </w:r>
    </w:p>
    <w:p w14:paraId="31AEF7D1" w14:textId="77777777" w:rsidR="000B61F6" w:rsidRPr="000B61F6" w:rsidRDefault="000B61F6" w:rsidP="000B61F6">
      <w:pPr>
        <w:jc w:val="both"/>
        <w:rPr>
          <w:rFonts w:eastAsia="Times New Roman" w:cstheme="minorHAnsi"/>
          <w:color w:val="2D3845"/>
          <w:sz w:val="20"/>
          <w:szCs w:val="20"/>
        </w:rPr>
      </w:pPr>
    </w:p>
    <w:p w14:paraId="2065CD9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int main() {</w:t>
      </w:r>
    </w:p>
    <w:p w14:paraId="7C8CEA5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int num;</w:t>
      </w:r>
    </w:p>
    <w:p w14:paraId="45067580" w14:textId="77777777" w:rsidR="000B61F6" w:rsidRPr="000B61F6" w:rsidRDefault="000B61F6" w:rsidP="000B61F6">
      <w:pPr>
        <w:jc w:val="both"/>
        <w:rPr>
          <w:rFonts w:eastAsia="Times New Roman" w:cstheme="minorHAnsi"/>
          <w:color w:val="2D3845"/>
          <w:sz w:val="20"/>
          <w:szCs w:val="20"/>
        </w:rPr>
      </w:pPr>
    </w:p>
    <w:p w14:paraId="23D6996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printf("Enter a number: ");</w:t>
      </w:r>
    </w:p>
    <w:p w14:paraId="7AC6C49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scanf("%d", &amp;num);</w:t>
      </w:r>
    </w:p>
    <w:p w14:paraId="367121C9" w14:textId="77777777" w:rsidR="000B61F6" w:rsidRPr="000B61F6" w:rsidRDefault="000B61F6" w:rsidP="000B61F6">
      <w:pPr>
        <w:jc w:val="both"/>
        <w:rPr>
          <w:rFonts w:eastAsia="Times New Roman" w:cstheme="minorHAnsi"/>
          <w:color w:val="2D3845"/>
          <w:sz w:val="20"/>
          <w:szCs w:val="20"/>
        </w:rPr>
      </w:pPr>
    </w:p>
    <w:p w14:paraId="2D29EDC5"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if (num &gt; 0) {</w:t>
      </w:r>
    </w:p>
    <w:p w14:paraId="3C93589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t>if (num &lt; 10) {</w:t>
      </w:r>
    </w:p>
    <w:p w14:paraId="7BB9566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r>
      <w:r w:rsidRPr="000B61F6">
        <w:rPr>
          <w:rFonts w:eastAsia="Times New Roman" w:cstheme="minorHAnsi"/>
          <w:color w:val="2D3845"/>
          <w:sz w:val="20"/>
          <w:szCs w:val="20"/>
        </w:rPr>
        <w:tab/>
        <w:t>printf("Small positive\n");</w:t>
      </w:r>
    </w:p>
    <w:p w14:paraId="1035130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t>} else {</w:t>
      </w:r>
    </w:p>
    <w:p w14:paraId="5F26AF7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r>
      <w:r w:rsidRPr="000B61F6">
        <w:rPr>
          <w:rFonts w:eastAsia="Times New Roman" w:cstheme="minorHAnsi"/>
          <w:color w:val="2D3845"/>
          <w:sz w:val="20"/>
          <w:szCs w:val="20"/>
        </w:rPr>
        <w:tab/>
        <w:t>printf("Large positive\n");</w:t>
      </w:r>
    </w:p>
    <w:p w14:paraId="6A25E7C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t>}</w:t>
      </w:r>
    </w:p>
    <w:p w14:paraId="4B39BA0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 else {</w:t>
      </w:r>
    </w:p>
    <w:p w14:paraId="00A348C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t>if (num &lt; 0) {</w:t>
      </w:r>
    </w:p>
    <w:p w14:paraId="132B119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r>
      <w:r w:rsidRPr="000B61F6">
        <w:rPr>
          <w:rFonts w:eastAsia="Times New Roman" w:cstheme="minorHAnsi"/>
          <w:color w:val="2D3845"/>
          <w:sz w:val="20"/>
          <w:szCs w:val="20"/>
        </w:rPr>
        <w:tab/>
        <w:t>printf("Negative\n");</w:t>
      </w:r>
    </w:p>
    <w:p w14:paraId="764FBDC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t>} else {</w:t>
      </w:r>
    </w:p>
    <w:p w14:paraId="6C2F74E8"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r>
      <w:r w:rsidRPr="000B61F6">
        <w:rPr>
          <w:rFonts w:eastAsia="Times New Roman" w:cstheme="minorHAnsi"/>
          <w:color w:val="2D3845"/>
          <w:sz w:val="20"/>
          <w:szCs w:val="20"/>
        </w:rPr>
        <w:tab/>
        <w:t>printf("Zero\n");</w:t>
      </w:r>
    </w:p>
    <w:p w14:paraId="73A4DE2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r>
      <w:r w:rsidRPr="000B61F6">
        <w:rPr>
          <w:rFonts w:eastAsia="Times New Roman" w:cstheme="minorHAnsi"/>
          <w:color w:val="2D3845"/>
          <w:sz w:val="20"/>
          <w:szCs w:val="20"/>
        </w:rPr>
        <w:tab/>
        <w:t>}</w:t>
      </w:r>
    </w:p>
    <w:p w14:paraId="16EB00A5"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w:t>
      </w:r>
    </w:p>
    <w:p w14:paraId="50846D44" w14:textId="77777777" w:rsidR="000B61F6" w:rsidRPr="000B61F6" w:rsidRDefault="000B61F6" w:rsidP="000B61F6">
      <w:pPr>
        <w:jc w:val="both"/>
        <w:rPr>
          <w:rFonts w:eastAsia="Times New Roman" w:cstheme="minorHAnsi"/>
          <w:color w:val="2D3845"/>
          <w:sz w:val="20"/>
          <w:szCs w:val="20"/>
        </w:rPr>
      </w:pPr>
    </w:p>
    <w:p w14:paraId="0360B3C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ab/>
        <w:t>return 0;</w:t>
      </w:r>
    </w:p>
    <w:p w14:paraId="2B5770E4" w14:textId="0AD7564A" w:rsid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w:t>
      </w:r>
    </w:p>
    <w:p w14:paraId="49ED9327" w14:textId="77777777" w:rsidR="000B61F6" w:rsidRPr="000B61F6" w:rsidRDefault="000B61F6" w:rsidP="000B61F6">
      <w:pPr>
        <w:jc w:val="center"/>
        <w:outlineLvl w:val="3"/>
        <w:rPr>
          <w:rFonts w:ascii="var(--font-montserrat)" w:eastAsia="Times New Roman" w:hAnsi="var(--font-montserrat)" w:cs="Times New Roman"/>
          <w:b/>
          <w:bCs/>
          <w:caps/>
          <w:color w:val="88919B"/>
        </w:rPr>
      </w:pPr>
      <w:r w:rsidRPr="000B61F6">
        <w:rPr>
          <w:rFonts w:ascii="var(--font-montserrat)" w:eastAsia="Times New Roman" w:hAnsi="var(--font-montserrat)" w:cs="Times New Roman"/>
          <w:b/>
          <w:bCs/>
          <w:caps/>
          <w:color w:val="88919B"/>
        </w:rPr>
        <w:t>TOPIC 8</w:t>
      </w:r>
    </w:p>
    <w:p w14:paraId="3A332E23" w14:textId="77777777" w:rsidR="000B61F6" w:rsidRPr="000B61F6" w:rsidRDefault="000B61F6" w:rsidP="000B61F6">
      <w:pPr>
        <w:jc w:val="center"/>
        <w:outlineLvl w:val="1"/>
        <w:rPr>
          <w:rFonts w:ascii="var(--font-montserrat)" w:eastAsia="Times New Roman" w:hAnsi="var(--font-montserrat)" w:cs="Times New Roman"/>
          <w:b/>
          <w:bCs/>
          <w:color w:val="2D3845"/>
          <w:sz w:val="36"/>
          <w:szCs w:val="36"/>
        </w:rPr>
      </w:pPr>
      <w:r w:rsidRPr="000B61F6">
        <w:rPr>
          <w:rFonts w:ascii="var(--font-montserrat)" w:eastAsia="Times New Roman" w:hAnsi="var(--font-montserrat)" w:cs="Times New Roman"/>
          <w:b/>
          <w:bCs/>
          <w:color w:val="2D3845"/>
          <w:sz w:val="36"/>
          <w:szCs w:val="36"/>
        </w:rPr>
        <w:t>switch Statement</w:t>
      </w:r>
    </w:p>
    <w:p w14:paraId="587DCEED" w14:textId="77777777" w:rsidR="000B61F6" w:rsidRPr="000B61F6" w:rsidRDefault="000B61F6" w:rsidP="000B61F6">
      <w:pPr>
        <w:rPr>
          <w:rFonts w:ascii="__Inter_Fallback_e66fe9" w:eastAsia="Times New Roman" w:hAnsi="__Inter_Fallback_e66fe9" w:cs="Times New Roman"/>
          <w:color w:val="2D3845"/>
        </w:rPr>
      </w:pPr>
    </w:p>
    <w:p w14:paraId="02160152" w14:textId="59440023" w:rsid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switch statement in C is a control structure that allows you to execute different code blocks based on the value of a variable or expression. It provides an alternative to using multiple if...else if...else statements when you have a large number of possible cases to handle. This guide will explain the syntax and usage of the switch statement in C, provide code snippets to demonstrate its placement and use, discuss handling multiple cases and default behavior, and highlight the importance of this construct in programming.</w:t>
      </w:r>
    </w:p>
    <w:p w14:paraId="20C62FA2" w14:textId="6E1E296C" w:rsidR="000B61F6" w:rsidRDefault="000B61F6" w:rsidP="000B61F6">
      <w:pPr>
        <w:jc w:val="both"/>
        <w:rPr>
          <w:rFonts w:eastAsia="Times New Roman" w:cstheme="minorHAnsi"/>
          <w:color w:val="2D3845"/>
          <w:sz w:val="20"/>
          <w:szCs w:val="20"/>
        </w:rPr>
      </w:pPr>
    </w:p>
    <w:p w14:paraId="21AE02FF" w14:textId="77777777" w:rsidR="000B61F6" w:rsidRPr="000B61F6" w:rsidRDefault="000B61F6" w:rsidP="000B61F6">
      <w:pPr>
        <w:jc w:val="both"/>
        <w:rPr>
          <w:rFonts w:eastAsia="Times New Roman" w:cstheme="minorHAnsi"/>
          <w:b/>
          <w:bCs/>
          <w:color w:val="2D3845"/>
          <w:sz w:val="20"/>
          <w:szCs w:val="20"/>
        </w:rPr>
      </w:pPr>
      <w:r w:rsidRPr="000B61F6">
        <w:rPr>
          <w:rFonts w:eastAsia="Times New Roman" w:cstheme="minorHAnsi"/>
          <w:b/>
          <w:bCs/>
          <w:color w:val="2D3845"/>
          <w:sz w:val="20"/>
          <w:szCs w:val="20"/>
        </w:rPr>
        <w:t>Syntax and Usage</w:t>
      </w:r>
    </w:p>
    <w:p w14:paraId="2BB5B2B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switch statement in C has the following syntax:</w:t>
      </w:r>
    </w:p>
    <w:p w14:paraId="749644FC" w14:textId="77777777" w:rsidR="000B61F6" w:rsidRPr="000B61F6" w:rsidRDefault="000B61F6" w:rsidP="000B61F6">
      <w:pPr>
        <w:jc w:val="both"/>
        <w:rPr>
          <w:rFonts w:eastAsia="Times New Roman" w:cstheme="minorHAnsi"/>
          <w:color w:val="2D3845"/>
          <w:sz w:val="20"/>
          <w:szCs w:val="20"/>
        </w:rPr>
      </w:pPr>
    </w:p>
    <w:p w14:paraId="43E1795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switch (expression) {</w:t>
      </w:r>
    </w:p>
    <w:p w14:paraId="3BF82FB5"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t xml:space="preserve">    case constant1:</w:t>
      </w:r>
    </w:p>
    <w:p w14:paraId="3B4B025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 xml:space="preserve">        // Code to be executed if expression matches constant1</w:t>
      </w:r>
    </w:p>
    <w:p w14:paraId="47A5269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lastRenderedPageBreak/>
        <w:t>4</w:t>
      </w:r>
      <w:r w:rsidRPr="000B61F6">
        <w:rPr>
          <w:rFonts w:eastAsia="Times New Roman" w:cstheme="minorHAnsi"/>
          <w:color w:val="2D3845"/>
          <w:sz w:val="20"/>
          <w:szCs w:val="20"/>
        </w:rPr>
        <w:tab/>
        <w:t xml:space="preserve">        break;</w:t>
      </w:r>
    </w:p>
    <w:p w14:paraId="25C6FD3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 xml:space="preserve">    case constant2:</w:t>
      </w:r>
    </w:p>
    <w:p w14:paraId="5DEC4EC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6</w:t>
      </w:r>
      <w:r w:rsidRPr="000B61F6">
        <w:rPr>
          <w:rFonts w:eastAsia="Times New Roman" w:cstheme="minorHAnsi"/>
          <w:color w:val="2D3845"/>
          <w:sz w:val="20"/>
          <w:szCs w:val="20"/>
        </w:rPr>
        <w:tab/>
        <w:t xml:space="preserve">        // Code to be executed if expression matches constant2</w:t>
      </w:r>
    </w:p>
    <w:p w14:paraId="4D977D3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7</w:t>
      </w:r>
      <w:r w:rsidRPr="000B61F6">
        <w:rPr>
          <w:rFonts w:eastAsia="Times New Roman" w:cstheme="minorHAnsi"/>
          <w:color w:val="2D3845"/>
          <w:sz w:val="20"/>
          <w:szCs w:val="20"/>
        </w:rPr>
        <w:tab/>
        <w:t xml:space="preserve">        break;</w:t>
      </w:r>
    </w:p>
    <w:p w14:paraId="47AC6F8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8</w:t>
      </w:r>
      <w:r w:rsidRPr="000B61F6">
        <w:rPr>
          <w:rFonts w:eastAsia="Times New Roman" w:cstheme="minorHAnsi"/>
          <w:color w:val="2D3845"/>
          <w:sz w:val="20"/>
          <w:szCs w:val="20"/>
        </w:rPr>
        <w:tab/>
        <w:t xml:space="preserve">    case constant3:</w:t>
      </w:r>
    </w:p>
    <w:p w14:paraId="3D3FEDE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9</w:t>
      </w:r>
      <w:r w:rsidRPr="000B61F6">
        <w:rPr>
          <w:rFonts w:eastAsia="Times New Roman" w:cstheme="minorHAnsi"/>
          <w:color w:val="2D3845"/>
          <w:sz w:val="20"/>
          <w:szCs w:val="20"/>
        </w:rPr>
        <w:tab/>
        <w:t xml:space="preserve">        // Code to be executed if expression matches constant3</w:t>
      </w:r>
    </w:p>
    <w:p w14:paraId="5897936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10</w:t>
      </w:r>
      <w:r w:rsidRPr="000B61F6">
        <w:rPr>
          <w:rFonts w:eastAsia="Times New Roman" w:cstheme="minorHAnsi"/>
          <w:color w:val="2D3845"/>
          <w:sz w:val="20"/>
          <w:szCs w:val="20"/>
        </w:rPr>
        <w:tab/>
        <w:t xml:space="preserve">        break;</w:t>
      </w:r>
    </w:p>
    <w:p w14:paraId="49FEF5B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11</w:t>
      </w:r>
      <w:r w:rsidRPr="000B61F6">
        <w:rPr>
          <w:rFonts w:eastAsia="Times New Roman" w:cstheme="minorHAnsi"/>
          <w:color w:val="2D3845"/>
          <w:sz w:val="20"/>
          <w:szCs w:val="20"/>
        </w:rPr>
        <w:tab/>
        <w:t xml:space="preserve">    // ...</w:t>
      </w:r>
    </w:p>
    <w:p w14:paraId="55254DC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12</w:t>
      </w:r>
      <w:r w:rsidRPr="000B61F6">
        <w:rPr>
          <w:rFonts w:eastAsia="Times New Roman" w:cstheme="minorHAnsi"/>
          <w:color w:val="2D3845"/>
          <w:sz w:val="20"/>
          <w:szCs w:val="20"/>
        </w:rPr>
        <w:tab/>
        <w:t xml:space="preserve">    default:</w:t>
      </w:r>
    </w:p>
    <w:p w14:paraId="13251B58"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13</w:t>
      </w:r>
      <w:r w:rsidRPr="000B61F6">
        <w:rPr>
          <w:rFonts w:eastAsia="Times New Roman" w:cstheme="minorHAnsi"/>
          <w:color w:val="2D3845"/>
          <w:sz w:val="20"/>
          <w:szCs w:val="20"/>
        </w:rPr>
        <w:tab/>
        <w:t xml:space="preserve">        // Code to be executed if expression doesn't match any constant</w:t>
      </w:r>
    </w:p>
    <w:p w14:paraId="1196A8DB"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14</w:t>
      </w:r>
      <w:r w:rsidRPr="000B61F6">
        <w:rPr>
          <w:rFonts w:eastAsia="Times New Roman" w:cstheme="minorHAnsi"/>
          <w:color w:val="2D3845"/>
          <w:sz w:val="20"/>
          <w:szCs w:val="20"/>
        </w:rPr>
        <w:tab/>
        <w:t>}</w:t>
      </w:r>
    </w:p>
    <w:p w14:paraId="5BD8A1A3"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expression is evaluated, and its value is compared to the constants specified in each case label. If the value matches a case constant, the corresponding code block is executed. The break statement is used to exit the switch statement after executing the corresponding code block. If the value doesn't match any case constant, the code block within the default label is executed (optional).</w:t>
      </w:r>
    </w:p>
    <w:p w14:paraId="20BDE061" w14:textId="77777777" w:rsidR="000B61F6" w:rsidRPr="000B61F6" w:rsidRDefault="000B61F6" w:rsidP="000B61F6">
      <w:pPr>
        <w:jc w:val="both"/>
        <w:rPr>
          <w:rFonts w:eastAsia="Times New Roman" w:cstheme="minorHAnsi"/>
          <w:color w:val="2D3845"/>
          <w:sz w:val="20"/>
          <w:szCs w:val="20"/>
        </w:rPr>
      </w:pPr>
    </w:p>
    <w:p w14:paraId="2F55ADE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Example: Handling Multiple Cases</w:t>
      </w:r>
    </w:p>
    <w:p w14:paraId="04FC2C8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Here's an example that demonstrates the usage of the switch statement to handle multiple cases:</w:t>
      </w:r>
    </w:p>
    <w:p w14:paraId="59456C85" w14:textId="77777777" w:rsidR="000B61F6" w:rsidRPr="000B61F6" w:rsidRDefault="000B61F6" w:rsidP="000B61F6">
      <w:pPr>
        <w:jc w:val="both"/>
        <w:rPr>
          <w:rFonts w:eastAsia="Times New Roman" w:cstheme="minorHAnsi"/>
          <w:color w:val="2D3845"/>
          <w:sz w:val="20"/>
          <w:szCs w:val="20"/>
        </w:rPr>
      </w:pPr>
    </w:p>
    <w:p w14:paraId="5761019B"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w:t>
      </w:r>
      <w:r w:rsidRPr="000B61F6">
        <w:rPr>
          <w:rFonts w:eastAsia="Times New Roman" w:cstheme="minorHAnsi"/>
          <w:color w:val="2D3845"/>
          <w:sz w:val="20"/>
          <w:szCs w:val="20"/>
        </w:rPr>
        <w:tab/>
        <w:t>int day = 3;</w:t>
      </w:r>
    </w:p>
    <w:p w14:paraId="3F87889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w:t>
      </w:r>
      <w:r w:rsidRPr="000B61F6">
        <w:rPr>
          <w:rFonts w:eastAsia="Times New Roman" w:cstheme="minorHAnsi"/>
          <w:color w:val="2D3845"/>
          <w:sz w:val="20"/>
          <w:szCs w:val="20"/>
        </w:rPr>
        <w:tab/>
      </w:r>
    </w:p>
    <w:p w14:paraId="4D9047F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3</w:t>
      </w:r>
      <w:r w:rsidRPr="000B61F6">
        <w:rPr>
          <w:rFonts w:eastAsia="Times New Roman" w:cstheme="minorHAnsi"/>
          <w:color w:val="2D3845"/>
          <w:sz w:val="20"/>
          <w:szCs w:val="20"/>
        </w:rPr>
        <w:tab/>
        <w:t>switch (day) {</w:t>
      </w:r>
    </w:p>
    <w:p w14:paraId="3326E97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4</w:t>
      </w:r>
      <w:r w:rsidRPr="000B61F6">
        <w:rPr>
          <w:rFonts w:eastAsia="Times New Roman" w:cstheme="minorHAnsi"/>
          <w:color w:val="2D3845"/>
          <w:sz w:val="20"/>
          <w:szCs w:val="20"/>
        </w:rPr>
        <w:tab/>
        <w:t xml:space="preserve">    case 1:</w:t>
      </w:r>
    </w:p>
    <w:p w14:paraId="76D830C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5</w:t>
      </w:r>
      <w:r w:rsidRPr="000B61F6">
        <w:rPr>
          <w:rFonts w:eastAsia="Times New Roman" w:cstheme="minorHAnsi"/>
          <w:color w:val="2D3845"/>
          <w:sz w:val="20"/>
          <w:szCs w:val="20"/>
        </w:rPr>
        <w:tab/>
        <w:t xml:space="preserve">        printf("Monday");</w:t>
      </w:r>
    </w:p>
    <w:p w14:paraId="5ED54B3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6</w:t>
      </w:r>
      <w:r w:rsidRPr="000B61F6">
        <w:rPr>
          <w:rFonts w:eastAsia="Times New Roman" w:cstheme="minorHAnsi"/>
          <w:color w:val="2D3845"/>
          <w:sz w:val="20"/>
          <w:szCs w:val="20"/>
        </w:rPr>
        <w:tab/>
        <w:t xml:space="preserve">        break;</w:t>
      </w:r>
    </w:p>
    <w:p w14:paraId="37B36AE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7</w:t>
      </w:r>
      <w:r w:rsidRPr="000B61F6">
        <w:rPr>
          <w:rFonts w:eastAsia="Times New Roman" w:cstheme="minorHAnsi"/>
          <w:color w:val="2D3845"/>
          <w:sz w:val="20"/>
          <w:szCs w:val="20"/>
        </w:rPr>
        <w:tab/>
        <w:t xml:space="preserve">    case 2:</w:t>
      </w:r>
    </w:p>
    <w:p w14:paraId="7918E54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8</w:t>
      </w:r>
      <w:r w:rsidRPr="000B61F6">
        <w:rPr>
          <w:rFonts w:eastAsia="Times New Roman" w:cstheme="minorHAnsi"/>
          <w:color w:val="2D3845"/>
          <w:sz w:val="20"/>
          <w:szCs w:val="20"/>
        </w:rPr>
        <w:tab/>
        <w:t xml:space="preserve">        printf("Tuesday");</w:t>
      </w:r>
    </w:p>
    <w:p w14:paraId="4B219C7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9</w:t>
      </w:r>
      <w:r w:rsidRPr="000B61F6">
        <w:rPr>
          <w:rFonts w:eastAsia="Times New Roman" w:cstheme="minorHAnsi"/>
          <w:color w:val="2D3845"/>
          <w:sz w:val="20"/>
          <w:szCs w:val="20"/>
        </w:rPr>
        <w:tab/>
        <w:t xml:space="preserve">        break;</w:t>
      </w:r>
    </w:p>
    <w:p w14:paraId="637BF41E"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10</w:t>
      </w:r>
      <w:r w:rsidRPr="000B61F6">
        <w:rPr>
          <w:rFonts w:eastAsia="Times New Roman" w:cstheme="minorHAnsi"/>
          <w:color w:val="2D3845"/>
          <w:sz w:val="20"/>
          <w:szCs w:val="20"/>
        </w:rPr>
        <w:tab/>
        <w:t xml:space="preserve">    case 3:</w:t>
      </w:r>
    </w:p>
    <w:p w14:paraId="255104E8"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11</w:t>
      </w:r>
      <w:r w:rsidRPr="000B61F6">
        <w:rPr>
          <w:rFonts w:eastAsia="Times New Roman" w:cstheme="minorHAnsi"/>
          <w:color w:val="2D3845"/>
          <w:sz w:val="20"/>
          <w:szCs w:val="20"/>
        </w:rPr>
        <w:tab/>
        <w:t xml:space="preserve">        printf("Wednesday");</w:t>
      </w:r>
    </w:p>
    <w:p w14:paraId="3036023D"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12</w:t>
      </w:r>
      <w:r w:rsidRPr="000B61F6">
        <w:rPr>
          <w:rFonts w:eastAsia="Times New Roman" w:cstheme="minorHAnsi"/>
          <w:color w:val="2D3845"/>
          <w:sz w:val="20"/>
          <w:szCs w:val="20"/>
        </w:rPr>
        <w:tab/>
        <w:t xml:space="preserve">        break;</w:t>
      </w:r>
    </w:p>
    <w:p w14:paraId="23009C5A"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13</w:t>
      </w:r>
      <w:r w:rsidRPr="000B61F6">
        <w:rPr>
          <w:rFonts w:eastAsia="Times New Roman" w:cstheme="minorHAnsi"/>
          <w:color w:val="2D3845"/>
          <w:sz w:val="20"/>
          <w:szCs w:val="20"/>
        </w:rPr>
        <w:tab/>
        <w:t xml:space="preserve">    case 4:</w:t>
      </w:r>
    </w:p>
    <w:p w14:paraId="697AF96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14</w:t>
      </w:r>
      <w:r w:rsidRPr="000B61F6">
        <w:rPr>
          <w:rFonts w:eastAsia="Times New Roman" w:cstheme="minorHAnsi"/>
          <w:color w:val="2D3845"/>
          <w:sz w:val="20"/>
          <w:szCs w:val="20"/>
        </w:rPr>
        <w:tab/>
        <w:t xml:space="preserve">        printf("Thursday");</w:t>
      </w:r>
    </w:p>
    <w:p w14:paraId="2DBE6338"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15</w:t>
      </w:r>
      <w:r w:rsidRPr="000B61F6">
        <w:rPr>
          <w:rFonts w:eastAsia="Times New Roman" w:cstheme="minorHAnsi"/>
          <w:color w:val="2D3845"/>
          <w:sz w:val="20"/>
          <w:szCs w:val="20"/>
        </w:rPr>
        <w:tab/>
        <w:t xml:space="preserve">        break;</w:t>
      </w:r>
    </w:p>
    <w:p w14:paraId="7BF138C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16</w:t>
      </w:r>
      <w:r w:rsidRPr="000B61F6">
        <w:rPr>
          <w:rFonts w:eastAsia="Times New Roman" w:cstheme="minorHAnsi"/>
          <w:color w:val="2D3845"/>
          <w:sz w:val="20"/>
          <w:szCs w:val="20"/>
        </w:rPr>
        <w:tab/>
        <w:t xml:space="preserve">    case 5:</w:t>
      </w:r>
    </w:p>
    <w:p w14:paraId="701C178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17</w:t>
      </w:r>
      <w:r w:rsidRPr="000B61F6">
        <w:rPr>
          <w:rFonts w:eastAsia="Times New Roman" w:cstheme="minorHAnsi"/>
          <w:color w:val="2D3845"/>
          <w:sz w:val="20"/>
          <w:szCs w:val="20"/>
        </w:rPr>
        <w:tab/>
        <w:t xml:space="preserve">        printf("Friday");</w:t>
      </w:r>
    </w:p>
    <w:p w14:paraId="00BFDCAF"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18</w:t>
      </w:r>
      <w:r w:rsidRPr="000B61F6">
        <w:rPr>
          <w:rFonts w:eastAsia="Times New Roman" w:cstheme="minorHAnsi"/>
          <w:color w:val="2D3845"/>
          <w:sz w:val="20"/>
          <w:szCs w:val="20"/>
        </w:rPr>
        <w:tab/>
        <w:t xml:space="preserve">        break;</w:t>
      </w:r>
    </w:p>
    <w:p w14:paraId="5B81C711"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19</w:t>
      </w:r>
      <w:r w:rsidRPr="000B61F6">
        <w:rPr>
          <w:rFonts w:eastAsia="Times New Roman" w:cstheme="minorHAnsi"/>
          <w:color w:val="2D3845"/>
          <w:sz w:val="20"/>
          <w:szCs w:val="20"/>
        </w:rPr>
        <w:tab/>
        <w:t xml:space="preserve">    case 6:</w:t>
      </w:r>
    </w:p>
    <w:p w14:paraId="1CBEB870"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20</w:t>
      </w:r>
      <w:r w:rsidRPr="000B61F6">
        <w:rPr>
          <w:rFonts w:eastAsia="Times New Roman" w:cstheme="minorHAnsi"/>
          <w:color w:val="2D3845"/>
          <w:sz w:val="20"/>
          <w:szCs w:val="20"/>
        </w:rPr>
        <w:tab/>
        <w:t xml:space="preserve">        printf("Saturday");</w:t>
      </w:r>
    </w:p>
    <w:p w14:paraId="5BB656C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21</w:t>
      </w:r>
      <w:r w:rsidRPr="000B61F6">
        <w:rPr>
          <w:rFonts w:eastAsia="Times New Roman" w:cstheme="minorHAnsi"/>
          <w:color w:val="2D3845"/>
          <w:sz w:val="20"/>
          <w:szCs w:val="20"/>
        </w:rPr>
        <w:tab/>
        <w:t xml:space="preserve">        break;</w:t>
      </w:r>
    </w:p>
    <w:p w14:paraId="7D2C3C66"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22</w:t>
      </w:r>
      <w:r w:rsidRPr="000B61F6">
        <w:rPr>
          <w:rFonts w:eastAsia="Times New Roman" w:cstheme="minorHAnsi"/>
          <w:color w:val="2D3845"/>
          <w:sz w:val="20"/>
          <w:szCs w:val="20"/>
        </w:rPr>
        <w:tab/>
        <w:t xml:space="preserve">    case 7:</w:t>
      </w:r>
    </w:p>
    <w:p w14:paraId="25161E0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23</w:t>
      </w:r>
      <w:r w:rsidRPr="000B61F6">
        <w:rPr>
          <w:rFonts w:eastAsia="Times New Roman" w:cstheme="minorHAnsi"/>
          <w:color w:val="2D3845"/>
          <w:sz w:val="20"/>
          <w:szCs w:val="20"/>
        </w:rPr>
        <w:tab/>
        <w:t xml:space="preserve">        printf("Sunday");</w:t>
      </w:r>
    </w:p>
    <w:p w14:paraId="5C8AA784"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24</w:t>
      </w:r>
      <w:r w:rsidRPr="000B61F6">
        <w:rPr>
          <w:rFonts w:eastAsia="Times New Roman" w:cstheme="minorHAnsi"/>
          <w:color w:val="2D3845"/>
          <w:sz w:val="20"/>
          <w:szCs w:val="20"/>
        </w:rPr>
        <w:tab/>
        <w:t xml:space="preserve">        break;</w:t>
      </w:r>
    </w:p>
    <w:p w14:paraId="4E495CE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25</w:t>
      </w:r>
      <w:r w:rsidRPr="000B61F6">
        <w:rPr>
          <w:rFonts w:eastAsia="Times New Roman" w:cstheme="minorHAnsi"/>
          <w:color w:val="2D3845"/>
          <w:sz w:val="20"/>
          <w:szCs w:val="20"/>
        </w:rPr>
        <w:tab/>
        <w:t xml:space="preserve">    default:</w:t>
      </w:r>
    </w:p>
    <w:p w14:paraId="6F7DDD9C"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26</w:t>
      </w:r>
      <w:r w:rsidRPr="000B61F6">
        <w:rPr>
          <w:rFonts w:eastAsia="Times New Roman" w:cstheme="minorHAnsi"/>
          <w:color w:val="2D3845"/>
          <w:sz w:val="20"/>
          <w:szCs w:val="20"/>
        </w:rPr>
        <w:tab/>
        <w:t xml:space="preserve">        printf("Invalid day");</w:t>
      </w:r>
    </w:p>
    <w:p w14:paraId="4AABA5C1"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27</w:t>
      </w:r>
      <w:r w:rsidRPr="000B61F6">
        <w:rPr>
          <w:rFonts w:eastAsia="Times New Roman" w:cstheme="minorHAnsi"/>
          <w:color w:val="2D3845"/>
          <w:sz w:val="20"/>
          <w:szCs w:val="20"/>
        </w:rPr>
        <w:tab/>
        <w:t>}</w:t>
      </w:r>
    </w:p>
    <w:p w14:paraId="3602AF29"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In this example, the day variable is evaluated, and the corresponding code block is executed based on its value. If day is 1, the message "Monday" will be printed. If day is 2, the message "Tuesday" will be printed, and so on. If day doesn't match any of the case constants, the code block within the default label is executed, and the message "Invalid day" will be printed.</w:t>
      </w:r>
    </w:p>
    <w:p w14:paraId="20068DC4" w14:textId="77777777" w:rsidR="000B61F6" w:rsidRPr="000B61F6" w:rsidRDefault="000B61F6" w:rsidP="000B61F6">
      <w:pPr>
        <w:jc w:val="both"/>
        <w:rPr>
          <w:rFonts w:eastAsia="Times New Roman" w:cstheme="minorHAnsi"/>
          <w:color w:val="2D3845"/>
          <w:sz w:val="20"/>
          <w:szCs w:val="20"/>
        </w:rPr>
      </w:pPr>
    </w:p>
    <w:p w14:paraId="367951D3" w14:textId="77777777" w:rsidR="000B61F6" w:rsidRPr="000B61F6" w:rsidRDefault="000B61F6" w:rsidP="000B61F6">
      <w:pPr>
        <w:jc w:val="both"/>
        <w:rPr>
          <w:rFonts w:eastAsia="Times New Roman" w:cstheme="minorHAnsi"/>
          <w:b/>
          <w:bCs/>
          <w:color w:val="2D3845"/>
          <w:sz w:val="20"/>
          <w:szCs w:val="20"/>
        </w:rPr>
      </w:pPr>
      <w:r w:rsidRPr="000B61F6">
        <w:rPr>
          <w:rFonts w:eastAsia="Times New Roman" w:cstheme="minorHAnsi"/>
          <w:b/>
          <w:bCs/>
          <w:color w:val="2D3845"/>
          <w:sz w:val="20"/>
          <w:szCs w:val="20"/>
        </w:rPr>
        <w:t>Default Behavior</w:t>
      </w:r>
    </w:p>
    <w:p w14:paraId="6744D947" w14:textId="77777777" w:rsidR="000B61F6" w:rsidRPr="000B61F6" w:rsidRDefault="000B61F6" w:rsidP="000B61F6">
      <w:pPr>
        <w:jc w:val="both"/>
        <w:rPr>
          <w:rFonts w:eastAsia="Times New Roman" w:cstheme="minorHAnsi"/>
          <w:color w:val="2D3845"/>
          <w:sz w:val="20"/>
          <w:szCs w:val="20"/>
        </w:rPr>
      </w:pPr>
      <w:r w:rsidRPr="000B61F6">
        <w:rPr>
          <w:rFonts w:eastAsia="Times New Roman" w:cstheme="minorHAnsi"/>
          <w:color w:val="2D3845"/>
          <w:sz w:val="20"/>
          <w:szCs w:val="20"/>
        </w:rPr>
        <w:t>The default label in the switch statement provides a fallback option when none of the cases match the value of the expression. It allows you to define a default behavior that should be executed when no other case matches. The default label is optional, and its code block will be executed if no matching case is found.</w:t>
      </w:r>
    </w:p>
    <w:p w14:paraId="162810B1" w14:textId="77777777" w:rsidR="000B61F6" w:rsidRPr="002C4170" w:rsidRDefault="000B61F6" w:rsidP="000B61F6">
      <w:pPr>
        <w:jc w:val="both"/>
        <w:rPr>
          <w:rFonts w:eastAsia="Times New Roman" w:cstheme="minorHAnsi"/>
          <w:color w:val="2D3845"/>
          <w:sz w:val="20"/>
          <w:szCs w:val="20"/>
        </w:rPr>
      </w:pPr>
    </w:p>
    <w:sectPr w:rsidR="000B61F6" w:rsidRPr="002C4170" w:rsidSect="00B92784">
      <w:pgSz w:w="15840" w:h="12240" w:orient="landscape"/>
      <w:pgMar w:top="720" w:right="720" w:bottom="720" w:left="72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E633F" w14:textId="77777777" w:rsidR="00317E9D" w:rsidRDefault="00317E9D" w:rsidP="00C34D54">
      <w:r>
        <w:separator/>
      </w:r>
    </w:p>
  </w:endnote>
  <w:endnote w:type="continuationSeparator" w:id="0">
    <w:p w14:paraId="21321626" w14:textId="77777777" w:rsidR="00317E9D" w:rsidRDefault="00317E9D" w:rsidP="00C3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font-montserrat)">
    <w:altName w:val="Cambria"/>
    <w:panose1 w:val="020B0604020202020204"/>
    <w:charset w:val="00"/>
    <w:family w:val="roman"/>
    <w:notTrueType/>
    <w:pitch w:val="default"/>
  </w:font>
  <w:font w:name="__Inter_Fallback_e66fe9">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5377" w14:textId="77777777" w:rsidR="00317E9D" w:rsidRDefault="00317E9D" w:rsidP="00C34D54">
      <w:r>
        <w:separator/>
      </w:r>
    </w:p>
  </w:footnote>
  <w:footnote w:type="continuationSeparator" w:id="0">
    <w:p w14:paraId="277B50B2" w14:textId="77777777" w:rsidR="00317E9D" w:rsidRDefault="00317E9D" w:rsidP="00C34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D47"/>
    <w:multiLevelType w:val="hybridMultilevel"/>
    <w:tmpl w:val="284A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73F16"/>
    <w:multiLevelType w:val="multilevel"/>
    <w:tmpl w:val="E8AE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03ADA"/>
    <w:multiLevelType w:val="hybridMultilevel"/>
    <w:tmpl w:val="DDAC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749A4"/>
    <w:multiLevelType w:val="multilevel"/>
    <w:tmpl w:val="AD4C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35860"/>
    <w:multiLevelType w:val="hybridMultilevel"/>
    <w:tmpl w:val="5058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259E2"/>
    <w:multiLevelType w:val="hybridMultilevel"/>
    <w:tmpl w:val="BF0E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9478D"/>
    <w:multiLevelType w:val="multilevel"/>
    <w:tmpl w:val="6050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97165">
    <w:abstractNumId w:val="1"/>
  </w:num>
  <w:num w:numId="2" w16cid:durableId="1511093468">
    <w:abstractNumId w:val="3"/>
  </w:num>
  <w:num w:numId="3" w16cid:durableId="239825953">
    <w:abstractNumId w:val="6"/>
  </w:num>
  <w:num w:numId="4" w16cid:durableId="1671785313">
    <w:abstractNumId w:val="4"/>
  </w:num>
  <w:num w:numId="5" w16cid:durableId="735274736">
    <w:abstractNumId w:val="5"/>
  </w:num>
  <w:num w:numId="6" w16cid:durableId="2007901366">
    <w:abstractNumId w:val="0"/>
  </w:num>
  <w:num w:numId="7" w16cid:durableId="5486163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B8"/>
    <w:rsid w:val="000B61F6"/>
    <w:rsid w:val="000C7CD8"/>
    <w:rsid w:val="0012740A"/>
    <w:rsid w:val="002C4170"/>
    <w:rsid w:val="00317E9D"/>
    <w:rsid w:val="003E7EEF"/>
    <w:rsid w:val="005303B8"/>
    <w:rsid w:val="006B708C"/>
    <w:rsid w:val="006C55C7"/>
    <w:rsid w:val="006F1D5A"/>
    <w:rsid w:val="00716F55"/>
    <w:rsid w:val="007879E6"/>
    <w:rsid w:val="007F1365"/>
    <w:rsid w:val="008C3C3C"/>
    <w:rsid w:val="009D27EE"/>
    <w:rsid w:val="009D5E5F"/>
    <w:rsid w:val="009E7866"/>
    <w:rsid w:val="00A018AA"/>
    <w:rsid w:val="00B669D3"/>
    <w:rsid w:val="00B92784"/>
    <w:rsid w:val="00C34D54"/>
    <w:rsid w:val="00E25930"/>
    <w:rsid w:val="00EF19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8812"/>
  <w15:chartTrackingRefBased/>
  <w15:docId w15:val="{8747C4A5-003C-A44B-A18F-82253E06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3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03B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593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303B8"/>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E2593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593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3B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303B8"/>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5303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740A"/>
    <w:pPr>
      <w:ind w:left="720"/>
      <w:contextualSpacing/>
    </w:pPr>
  </w:style>
  <w:style w:type="paragraph" w:styleId="Revision">
    <w:name w:val="Revision"/>
    <w:hidden/>
    <w:uiPriority w:val="99"/>
    <w:semiHidden/>
    <w:rsid w:val="009D5E5F"/>
  </w:style>
  <w:style w:type="paragraph" w:styleId="Header">
    <w:name w:val="header"/>
    <w:basedOn w:val="Normal"/>
    <w:link w:val="HeaderChar"/>
    <w:uiPriority w:val="99"/>
    <w:unhideWhenUsed/>
    <w:rsid w:val="00C34D54"/>
    <w:pPr>
      <w:tabs>
        <w:tab w:val="center" w:pos="4680"/>
        <w:tab w:val="right" w:pos="9360"/>
      </w:tabs>
    </w:pPr>
  </w:style>
  <w:style w:type="character" w:customStyle="1" w:styleId="HeaderChar">
    <w:name w:val="Header Char"/>
    <w:basedOn w:val="DefaultParagraphFont"/>
    <w:link w:val="Header"/>
    <w:uiPriority w:val="99"/>
    <w:rsid w:val="00C34D54"/>
  </w:style>
  <w:style w:type="paragraph" w:styleId="Footer">
    <w:name w:val="footer"/>
    <w:basedOn w:val="Normal"/>
    <w:link w:val="FooterChar"/>
    <w:uiPriority w:val="99"/>
    <w:unhideWhenUsed/>
    <w:rsid w:val="00C34D54"/>
    <w:pPr>
      <w:tabs>
        <w:tab w:val="center" w:pos="4680"/>
        <w:tab w:val="right" w:pos="9360"/>
      </w:tabs>
    </w:pPr>
  </w:style>
  <w:style w:type="character" w:customStyle="1" w:styleId="FooterChar">
    <w:name w:val="Footer Char"/>
    <w:basedOn w:val="DefaultParagraphFont"/>
    <w:link w:val="Footer"/>
    <w:uiPriority w:val="99"/>
    <w:rsid w:val="00C34D54"/>
  </w:style>
  <w:style w:type="character" w:customStyle="1" w:styleId="Heading3Char">
    <w:name w:val="Heading 3 Char"/>
    <w:basedOn w:val="DefaultParagraphFont"/>
    <w:link w:val="Heading3"/>
    <w:uiPriority w:val="9"/>
    <w:semiHidden/>
    <w:rsid w:val="00E25930"/>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E259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593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413">
      <w:bodyDiv w:val="1"/>
      <w:marLeft w:val="0"/>
      <w:marRight w:val="0"/>
      <w:marTop w:val="0"/>
      <w:marBottom w:val="0"/>
      <w:divBdr>
        <w:top w:val="none" w:sz="0" w:space="0" w:color="auto"/>
        <w:left w:val="none" w:sz="0" w:space="0" w:color="auto"/>
        <w:bottom w:val="none" w:sz="0" w:space="0" w:color="auto"/>
        <w:right w:val="none" w:sz="0" w:space="0" w:color="auto"/>
      </w:divBdr>
    </w:div>
    <w:div w:id="18940063">
      <w:bodyDiv w:val="1"/>
      <w:marLeft w:val="0"/>
      <w:marRight w:val="0"/>
      <w:marTop w:val="0"/>
      <w:marBottom w:val="0"/>
      <w:divBdr>
        <w:top w:val="none" w:sz="0" w:space="0" w:color="auto"/>
        <w:left w:val="none" w:sz="0" w:space="0" w:color="auto"/>
        <w:bottom w:val="none" w:sz="0" w:space="0" w:color="auto"/>
        <w:right w:val="none" w:sz="0" w:space="0" w:color="auto"/>
      </w:divBdr>
      <w:divsChild>
        <w:div w:id="657463015">
          <w:marLeft w:val="0"/>
          <w:marRight w:val="0"/>
          <w:marTop w:val="0"/>
          <w:marBottom w:val="360"/>
          <w:divBdr>
            <w:top w:val="none" w:sz="0" w:space="0" w:color="auto"/>
            <w:left w:val="none" w:sz="0" w:space="0" w:color="auto"/>
            <w:bottom w:val="none" w:sz="0" w:space="0" w:color="auto"/>
            <w:right w:val="none" w:sz="0" w:space="0" w:color="auto"/>
          </w:divBdr>
        </w:div>
        <w:div w:id="1218972439">
          <w:marLeft w:val="0"/>
          <w:marRight w:val="0"/>
          <w:marTop w:val="0"/>
          <w:marBottom w:val="360"/>
          <w:divBdr>
            <w:top w:val="none" w:sz="0" w:space="0" w:color="auto"/>
            <w:left w:val="none" w:sz="0" w:space="0" w:color="auto"/>
            <w:bottom w:val="none" w:sz="0" w:space="0" w:color="auto"/>
            <w:right w:val="none" w:sz="0" w:space="0" w:color="auto"/>
          </w:divBdr>
          <w:divsChild>
            <w:div w:id="6408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6163">
      <w:bodyDiv w:val="1"/>
      <w:marLeft w:val="0"/>
      <w:marRight w:val="0"/>
      <w:marTop w:val="0"/>
      <w:marBottom w:val="0"/>
      <w:divBdr>
        <w:top w:val="none" w:sz="0" w:space="0" w:color="auto"/>
        <w:left w:val="none" w:sz="0" w:space="0" w:color="auto"/>
        <w:bottom w:val="none" w:sz="0" w:space="0" w:color="auto"/>
        <w:right w:val="none" w:sz="0" w:space="0" w:color="auto"/>
      </w:divBdr>
    </w:div>
    <w:div w:id="44332195">
      <w:bodyDiv w:val="1"/>
      <w:marLeft w:val="0"/>
      <w:marRight w:val="0"/>
      <w:marTop w:val="0"/>
      <w:marBottom w:val="0"/>
      <w:divBdr>
        <w:top w:val="none" w:sz="0" w:space="0" w:color="auto"/>
        <w:left w:val="none" w:sz="0" w:space="0" w:color="auto"/>
        <w:bottom w:val="none" w:sz="0" w:space="0" w:color="auto"/>
        <w:right w:val="none" w:sz="0" w:space="0" w:color="auto"/>
      </w:divBdr>
    </w:div>
    <w:div w:id="56905607">
      <w:bodyDiv w:val="1"/>
      <w:marLeft w:val="0"/>
      <w:marRight w:val="0"/>
      <w:marTop w:val="0"/>
      <w:marBottom w:val="0"/>
      <w:divBdr>
        <w:top w:val="none" w:sz="0" w:space="0" w:color="auto"/>
        <w:left w:val="none" w:sz="0" w:space="0" w:color="auto"/>
        <w:bottom w:val="none" w:sz="0" w:space="0" w:color="auto"/>
        <w:right w:val="none" w:sz="0" w:space="0" w:color="auto"/>
      </w:divBdr>
    </w:div>
    <w:div w:id="102001924">
      <w:bodyDiv w:val="1"/>
      <w:marLeft w:val="0"/>
      <w:marRight w:val="0"/>
      <w:marTop w:val="0"/>
      <w:marBottom w:val="0"/>
      <w:divBdr>
        <w:top w:val="none" w:sz="0" w:space="0" w:color="auto"/>
        <w:left w:val="none" w:sz="0" w:space="0" w:color="auto"/>
        <w:bottom w:val="none" w:sz="0" w:space="0" w:color="auto"/>
        <w:right w:val="none" w:sz="0" w:space="0" w:color="auto"/>
      </w:divBdr>
    </w:div>
    <w:div w:id="116685692">
      <w:bodyDiv w:val="1"/>
      <w:marLeft w:val="0"/>
      <w:marRight w:val="0"/>
      <w:marTop w:val="0"/>
      <w:marBottom w:val="0"/>
      <w:divBdr>
        <w:top w:val="none" w:sz="0" w:space="0" w:color="auto"/>
        <w:left w:val="none" w:sz="0" w:space="0" w:color="auto"/>
        <w:bottom w:val="none" w:sz="0" w:space="0" w:color="auto"/>
        <w:right w:val="none" w:sz="0" w:space="0" w:color="auto"/>
      </w:divBdr>
      <w:divsChild>
        <w:div w:id="1194222432">
          <w:marLeft w:val="0"/>
          <w:marRight w:val="0"/>
          <w:marTop w:val="0"/>
          <w:marBottom w:val="360"/>
          <w:divBdr>
            <w:top w:val="none" w:sz="0" w:space="0" w:color="auto"/>
            <w:left w:val="none" w:sz="0" w:space="0" w:color="auto"/>
            <w:bottom w:val="none" w:sz="0" w:space="0" w:color="auto"/>
            <w:right w:val="none" w:sz="0" w:space="0" w:color="auto"/>
          </w:divBdr>
        </w:div>
        <w:div w:id="2076857540">
          <w:marLeft w:val="0"/>
          <w:marRight w:val="0"/>
          <w:marTop w:val="0"/>
          <w:marBottom w:val="360"/>
          <w:divBdr>
            <w:top w:val="none" w:sz="0" w:space="0" w:color="auto"/>
            <w:left w:val="none" w:sz="0" w:space="0" w:color="auto"/>
            <w:bottom w:val="none" w:sz="0" w:space="0" w:color="auto"/>
            <w:right w:val="none" w:sz="0" w:space="0" w:color="auto"/>
          </w:divBdr>
        </w:div>
        <w:div w:id="321277937">
          <w:marLeft w:val="0"/>
          <w:marRight w:val="0"/>
          <w:marTop w:val="0"/>
          <w:marBottom w:val="360"/>
          <w:divBdr>
            <w:top w:val="none" w:sz="0" w:space="0" w:color="auto"/>
            <w:left w:val="none" w:sz="0" w:space="0" w:color="auto"/>
            <w:bottom w:val="none" w:sz="0" w:space="0" w:color="auto"/>
            <w:right w:val="none" w:sz="0" w:space="0" w:color="auto"/>
          </w:divBdr>
        </w:div>
        <w:div w:id="1966304430">
          <w:marLeft w:val="0"/>
          <w:marRight w:val="0"/>
          <w:marTop w:val="0"/>
          <w:marBottom w:val="360"/>
          <w:divBdr>
            <w:top w:val="none" w:sz="0" w:space="0" w:color="auto"/>
            <w:left w:val="none" w:sz="0" w:space="0" w:color="auto"/>
            <w:bottom w:val="none" w:sz="0" w:space="0" w:color="auto"/>
            <w:right w:val="none" w:sz="0" w:space="0" w:color="auto"/>
          </w:divBdr>
        </w:div>
        <w:div w:id="1691487629">
          <w:marLeft w:val="0"/>
          <w:marRight w:val="0"/>
          <w:marTop w:val="0"/>
          <w:marBottom w:val="360"/>
          <w:divBdr>
            <w:top w:val="none" w:sz="0" w:space="0" w:color="auto"/>
            <w:left w:val="none" w:sz="0" w:space="0" w:color="auto"/>
            <w:bottom w:val="none" w:sz="0" w:space="0" w:color="auto"/>
            <w:right w:val="none" w:sz="0" w:space="0" w:color="auto"/>
          </w:divBdr>
        </w:div>
      </w:divsChild>
    </w:div>
    <w:div w:id="140125305">
      <w:bodyDiv w:val="1"/>
      <w:marLeft w:val="0"/>
      <w:marRight w:val="0"/>
      <w:marTop w:val="0"/>
      <w:marBottom w:val="0"/>
      <w:divBdr>
        <w:top w:val="none" w:sz="0" w:space="0" w:color="auto"/>
        <w:left w:val="none" w:sz="0" w:space="0" w:color="auto"/>
        <w:bottom w:val="none" w:sz="0" w:space="0" w:color="auto"/>
        <w:right w:val="none" w:sz="0" w:space="0" w:color="auto"/>
      </w:divBdr>
    </w:div>
    <w:div w:id="157887606">
      <w:bodyDiv w:val="1"/>
      <w:marLeft w:val="0"/>
      <w:marRight w:val="0"/>
      <w:marTop w:val="0"/>
      <w:marBottom w:val="0"/>
      <w:divBdr>
        <w:top w:val="none" w:sz="0" w:space="0" w:color="auto"/>
        <w:left w:val="none" w:sz="0" w:space="0" w:color="auto"/>
        <w:bottom w:val="none" w:sz="0" w:space="0" w:color="auto"/>
        <w:right w:val="none" w:sz="0" w:space="0" w:color="auto"/>
      </w:divBdr>
    </w:div>
    <w:div w:id="165443808">
      <w:bodyDiv w:val="1"/>
      <w:marLeft w:val="0"/>
      <w:marRight w:val="0"/>
      <w:marTop w:val="0"/>
      <w:marBottom w:val="0"/>
      <w:divBdr>
        <w:top w:val="none" w:sz="0" w:space="0" w:color="auto"/>
        <w:left w:val="none" w:sz="0" w:space="0" w:color="auto"/>
        <w:bottom w:val="none" w:sz="0" w:space="0" w:color="auto"/>
        <w:right w:val="none" w:sz="0" w:space="0" w:color="auto"/>
      </w:divBdr>
      <w:divsChild>
        <w:div w:id="781460389">
          <w:marLeft w:val="0"/>
          <w:marRight w:val="0"/>
          <w:marTop w:val="0"/>
          <w:marBottom w:val="360"/>
          <w:divBdr>
            <w:top w:val="none" w:sz="0" w:space="0" w:color="auto"/>
            <w:left w:val="none" w:sz="0" w:space="0" w:color="auto"/>
            <w:bottom w:val="none" w:sz="0" w:space="0" w:color="auto"/>
            <w:right w:val="none" w:sz="0" w:space="0" w:color="auto"/>
          </w:divBdr>
        </w:div>
        <w:div w:id="84882623">
          <w:marLeft w:val="0"/>
          <w:marRight w:val="0"/>
          <w:marTop w:val="0"/>
          <w:marBottom w:val="360"/>
          <w:divBdr>
            <w:top w:val="none" w:sz="0" w:space="0" w:color="auto"/>
            <w:left w:val="none" w:sz="0" w:space="0" w:color="auto"/>
            <w:bottom w:val="none" w:sz="0" w:space="0" w:color="auto"/>
            <w:right w:val="none" w:sz="0" w:space="0" w:color="auto"/>
          </w:divBdr>
        </w:div>
      </w:divsChild>
    </w:div>
    <w:div w:id="200556997">
      <w:bodyDiv w:val="1"/>
      <w:marLeft w:val="0"/>
      <w:marRight w:val="0"/>
      <w:marTop w:val="0"/>
      <w:marBottom w:val="0"/>
      <w:divBdr>
        <w:top w:val="none" w:sz="0" w:space="0" w:color="auto"/>
        <w:left w:val="none" w:sz="0" w:space="0" w:color="auto"/>
        <w:bottom w:val="none" w:sz="0" w:space="0" w:color="auto"/>
        <w:right w:val="none" w:sz="0" w:space="0" w:color="auto"/>
      </w:divBdr>
      <w:divsChild>
        <w:div w:id="227569011">
          <w:marLeft w:val="0"/>
          <w:marRight w:val="0"/>
          <w:marTop w:val="0"/>
          <w:marBottom w:val="360"/>
          <w:divBdr>
            <w:top w:val="none" w:sz="0" w:space="0" w:color="auto"/>
            <w:left w:val="none" w:sz="0" w:space="0" w:color="auto"/>
            <w:bottom w:val="none" w:sz="0" w:space="0" w:color="auto"/>
            <w:right w:val="none" w:sz="0" w:space="0" w:color="auto"/>
          </w:divBdr>
          <w:divsChild>
            <w:div w:id="18753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2964">
      <w:bodyDiv w:val="1"/>
      <w:marLeft w:val="0"/>
      <w:marRight w:val="0"/>
      <w:marTop w:val="0"/>
      <w:marBottom w:val="0"/>
      <w:divBdr>
        <w:top w:val="none" w:sz="0" w:space="0" w:color="auto"/>
        <w:left w:val="none" w:sz="0" w:space="0" w:color="auto"/>
        <w:bottom w:val="none" w:sz="0" w:space="0" w:color="auto"/>
        <w:right w:val="none" w:sz="0" w:space="0" w:color="auto"/>
      </w:divBdr>
    </w:div>
    <w:div w:id="236020349">
      <w:bodyDiv w:val="1"/>
      <w:marLeft w:val="0"/>
      <w:marRight w:val="0"/>
      <w:marTop w:val="0"/>
      <w:marBottom w:val="0"/>
      <w:divBdr>
        <w:top w:val="none" w:sz="0" w:space="0" w:color="auto"/>
        <w:left w:val="none" w:sz="0" w:space="0" w:color="auto"/>
        <w:bottom w:val="none" w:sz="0" w:space="0" w:color="auto"/>
        <w:right w:val="none" w:sz="0" w:space="0" w:color="auto"/>
      </w:divBdr>
    </w:div>
    <w:div w:id="236206366">
      <w:bodyDiv w:val="1"/>
      <w:marLeft w:val="0"/>
      <w:marRight w:val="0"/>
      <w:marTop w:val="0"/>
      <w:marBottom w:val="0"/>
      <w:divBdr>
        <w:top w:val="none" w:sz="0" w:space="0" w:color="auto"/>
        <w:left w:val="none" w:sz="0" w:space="0" w:color="auto"/>
        <w:bottom w:val="none" w:sz="0" w:space="0" w:color="auto"/>
        <w:right w:val="none" w:sz="0" w:space="0" w:color="auto"/>
      </w:divBdr>
    </w:div>
    <w:div w:id="237788109">
      <w:bodyDiv w:val="1"/>
      <w:marLeft w:val="0"/>
      <w:marRight w:val="0"/>
      <w:marTop w:val="0"/>
      <w:marBottom w:val="0"/>
      <w:divBdr>
        <w:top w:val="none" w:sz="0" w:space="0" w:color="auto"/>
        <w:left w:val="none" w:sz="0" w:space="0" w:color="auto"/>
        <w:bottom w:val="none" w:sz="0" w:space="0" w:color="auto"/>
        <w:right w:val="none" w:sz="0" w:space="0" w:color="auto"/>
      </w:divBdr>
    </w:div>
    <w:div w:id="239145786">
      <w:bodyDiv w:val="1"/>
      <w:marLeft w:val="0"/>
      <w:marRight w:val="0"/>
      <w:marTop w:val="0"/>
      <w:marBottom w:val="0"/>
      <w:divBdr>
        <w:top w:val="none" w:sz="0" w:space="0" w:color="auto"/>
        <w:left w:val="none" w:sz="0" w:space="0" w:color="auto"/>
        <w:bottom w:val="none" w:sz="0" w:space="0" w:color="auto"/>
        <w:right w:val="none" w:sz="0" w:space="0" w:color="auto"/>
      </w:divBdr>
    </w:div>
    <w:div w:id="245310980">
      <w:bodyDiv w:val="1"/>
      <w:marLeft w:val="0"/>
      <w:marRight w:val="0"/>
      <w:marTop w:val="0"/>
      <w:marBottom w:val="0"/>
      <w:divBdr>
        <w:top w:val="none" w:sz="0" w:space="0" w:color="auto"/>
        <w:left w:val="none" w:sz="0" w:space="0" w:color="auto"/>
        <w:bottom w:val="none" w:sz="0" w:space="0" w:color="auto"/>
        <w:right w:val="none" w:sz="0" w:space="0" w:color="auto"/>
      </w:divBdr>
    </w:div>
    <w:div w:id="248512944">
      <w:bodyDiv w:val="1"/>
      <w:marLeft w:val="0"/>
      <w:marRight w:val="0"/>
      <w:marTop w:val="0"/>
      <w:marBottom w:val="0"/>
      <w:divBdr>
        <w:top w:val="none" w:sz="0" w:space="0" w:color="auto"/>
        <w:left w:val="none" w:sz="0" w:space="0" w:color="auto"/>
        <w:bottom w:val="none" w:sz="0" w:space="0" w:color="auto"/>
        <w:right w:val="none" w:sz="0" w:space="0" w:color="auto"/>
      </w:divBdr>
    </w:div>
    <w:div w:id="278487357">
      <w:bodyDiv w:val="1"/>
      <w:marLeft w:val="0"/>
      <w:marRight w:val="0"/>
      <w:marTop w:val="0"/>
      <w:marBottom w:val="0"/>
      <w:divBdr>
        <w:top w:val="none" w:sz="0" w:space="0" w:color="auto"/>
        <w:left w:val="none" w:sz="0" w:space="0" w:color="auto"/>
        <w:bottom w:val="none" w:sz="0" w:space="0" w:color="auto"/>
        <w:right w:val="none" w:sz="0" w:space="0" w:color="auto"/>
      </w:divBdr>
    </w:div>
    <w:div w:id="292248782">
      <w:bodyDiv w:val="1"/>
      <w:marLeft w:val="0"/>
      <w:marRight w:val="0"/>
      <w:marTop w:val="0"/>
      <w:marBottom w:val="0"/>
      <w:divBdr>
        <w:top w:val="none" w:sz="0" w:space="0" w:color="auto"/>
        <w:left w:val="none" w:sz="0" w:space="0" w:color="auto"/>
        <w:bottom w:val="none" w:sz="0" w:space="0" w:color="auto"/>
        <w:right w:val="none" w:sz="0" w:space="0" w:color="auto"/>
      </w:divBdr>
    </w:div>
    <w:div w:id="299186869">
      <w:bodyDiv w:val="1"/>
      <w:marLeft w:val="0"/>
      <w:marRight w:val="0"/>
      <w:marTop w:val="0"/>
      <w:marBottom w:val="0"/>
      <w:divBdr>
        <w:top w:val="none" w:sz="0" w:space="0" w:color="auto"/>
        <w:left w:val="none" w:sz="0" w:space="0" w:color="auto"/>
        <w:bottom w:val="none" w:sz="0" w:space="0" w:color="auto"/>
        <w:right w:val="none" w:sz="0" w:space="0" w:color="auto"/>
      </w:divBdr>
    </w:div>
    <w:div w:id="303777932">
      <w:bodyDiv w:val="1"/>
      <w:marLeft w:val="0"/>
      <w:marRight w:val="0"/>
      <w:marTop w:val="0"/>
      <w:marBottom w:val="0"/>
      <w:divBdr>
        <w:top w:val="none" w:sz="0" w:space="0" w:color="auto"/>
        <w:left w:val="none" w:sz="0" w:space="0" w:color="auto"/>
        <w:bottom w:val="none" w:sz="0" w:space="0" w:color="auto"/>
        <w:right w:val="none" w:sz="0" w:space="0" w:color="auto"/>
      </w:divBdr>
    </w:div>
    <w:div w:id="306134603">
      <w:bodyDiv w:val="1"/>
      <w:marLeft w:val="0"/>
      <w:marRight w:val="0"/>
      <w:marTop w:val="0"/>
      <w:marBottom w:val="0"/>
      <w:divBdr>
        <w:top w:val="none" w:sz="0" w:space="0" w:color="auto"/>
        <w:left w:val="none" w:sz="0" w:space="0" w:color="auto"/>
        <w:bottom w:val="none" w:sz="0" w:space="0" w:color="auto"/>
        <w:right w:val="none" w:sz="0" w:space="0" w:color="auto"/>
      </w:divBdr>
    </w:div>
    <w:div w:id="314460395">
      <w:bodyDiv w:val="1"/>
      <w:marLeft w:val="0"/>
      <w:marRight w:val="0"/>
      <w:marTop w:val="0"/>
      <w:marBottom w:val="0"/>
      <w:divBdr>
        <w:top w:val="none" w:sz="0" w:space="0" w:color="auto"/>
        <w:left w:val="none" w:sz="0" w:space="0" w:color="auto"/>
        <w:bottom w:val="none" w:sz="0" w:space="0" w:color="auto"/>
        <w:right w:val="none" w:sz="0" w:space="0" w:color="auto"/>
      </w:divBdr>
    </w:div>
    <w:div w:id="330105163">
      <w:bodyDiv w:val="1"/>
      <w:marLeft w:val="0"/>
      <w:marRight w:val="0"/>
      <w:marTop w:val="0"/>
      <w:marBottom w:val="0"/>
      <w:divBdr>
        <w:top w:val="none" w:sz="0" w:space="0" w:color="auto"/>
        <w:left w:val="none" w:sz="0" w:space="0" w:color="auto"/>
        <w:bottom w:val="none" w:sz="0" w:space="0" w:color="auto"/>
        <w:right w:val="none" w:sz="0" w:space="0" w:color="auto"/>
      </w:divBdr>
    </w:div>
    <w:div w:id="343016194">
      <w:bodyDiv w:val="1"/>
      <w:marLeft w:val="0"/>
      <w:marRight w:val="0"/>
      <w:marTop w:val="0"/>
      <w:marBottom w:val="0"/>
      <w:divBdr>
        <w:top w:val="none" w:sz="0" w:space="0" w:color="auto"/>
        <w:left w:val="none" w:sz="0" w:space="0" w:color="auto"/>
        <w:bottom w:val="none" w:sz="0" w:space="0" w:color="auto"/>
        <w:right w:val="none" w:sz="0" w:space="0" w:color="auto"/>
      </w:divBdr>
      <w:divsChild>
        <w:div w:id="321272745">
          <w:marLeft w:val="0"/>
          <w:marRight w:val="0"/>
          <w:marTop w:val="0"/>
          <w:marBottom w:val="360"/>
          <w:divBdr>
            <w:top w:val="none" w:sz="0" w:space="0" w:color="auto"/>
            <w:left w:val="none" w:sz="0" w:space="0" w:color="auto"/>
            <w:bottom w:val="none" w:sz="0" w:space="0" w:color="auto"/>
            <w:right w:val="none" w:sz="0" w:space="0" w:color="auto"/>
          </w:divBdr>
        </w:div>
        <w:div w:id="1383289707">
          <w:marLeft w:val="0"/>
          <w:marRight w:val="0"/>
          <w:marTop w:val="0"/>
          <w:marBottom w:val="360"/>
          <w:divBdr>
            <w:top w:val="none" w:sz="0" w:space="0" w:color="auto"/>
            <w:left w:val="none" w:sz="0" w:space="0" w:color="auto"/>
            <w:bottom w:val="none" w:sz="0" w:space="0" w:color="auto"/>
            <w:right w:val="none" w:sz="0" w:space="0" w:color="auto"/>
          </w:divBdr>
        </w:div>
        <w:div w:id="1507014660">
          <w:marLeft w:val="0"/>
          <w:marRight w:val="0"/>
          <w:marTop w:val="0"/>
          <w:marBottom w:val="360"/>
          <w:divBdr>
            <w:top w:val="none" w:sz="0" w:space="0" w:color="auto"/>
            <w:left w:val="none" w:sz="0" w:space="0" w:color="auto"/>
            <w:bottom w:val="none" w:sz="0" w:space="0" w:color="auto"/>
            <w:right w:val="none" w:sz="0" w:space="0" w:color="auto"/>
          </w:divBdr>
        </w:div>
      </w:divsChild>
    </w:div>
    <w:div w:id="357972226">
      <w:bodyDiv w:val="1"/>
      <w:marLeft w:val="0"/>
      <w:marRight w:val="0"/>
      <w:marTop w:val="0"/>
      <w:marBottom w:val="0"/>
      <w:divBdr>
        <w:top w:val="none" w:sz="0" w:space="0" w:color="auto"/>
        <w:left w:val="none" w:sz="0" w:space="0" w:color="auto"/>
        <w:bottom w:val="none" w:sz="0" w:space="0" w:color="auto"/>
        <w:right w:val="none" w:sz="0" w:space="0" w:color="auto"/>
      </w:divBdr>
    </w:div>
    <w:div w:id="363017284">
      <w:bodyDiv w:val="1"/>
      <w:marLeft w:val="0"/>
      <w:marRight w:val="0"/>
      <w:marTop w:val="0"/>
      <w:marBottom w:val="0"/>
      <w:divBdr>
        <w:top w:val="none" w:sz="0" w:space="0" w:color="auto"/>
        <w:left w:val="none" w:sz="0" w:space="0" w:color="auto"/>
        <w:bottom w:val="none" w:sz="0" w:space="0" w:color="auto"/>
        <w:right w:val="none" w:sz="0" w:space="0" w:color="auto"/>
      </w:divBdr>
      <w:divsChild>
        <w:div w:id="255328631">
          <w:marLeft w:val="0"/>
          <w:marRight w:val="0"/>
          <w:marTop w:val="0"/>
          <w:marBottom w:val="360"/>
          <w:divBdr>
            <w:top w:val="none" w:sz="0" w:space="0" w:color="auto"/>
            <w:left w:val="none" w:sz="0" w:space="0" w:color="auto"/>
            <w:bottom w:val="none" w:sz="0" w:space="0" w:color="auto"/>
            <w:right w:val="none" w:sz="0" w:space="0" w:color="auto"/>
          </w:divBdr>
        </w:div>
        <w:div w:id="1044911932">
          <w:marLeft w:val="0"/>
          <w:marRight w:val="0"/>
          <w:marTop w:val="0"/>
          <w:marBottom w:val="360"/>
          <w:divBdr>
            <w:top w:val="none" w:sz="0" w:space="0" w:color="auto"/>
            <w:left w:val="none" w:sz="0" w:space="0" w:color="auto"/>
            <w:bottom w:val="none" w:sz="0" w:space="0" w:color="auto"/>
            <w:right w:val="none" w:sz="0" w:space="0" w:color="auto"/>
          </w:divBdr>
        </w:div>
        <w:div w:id="1833527313">
          <w:marLeft w:val="0"/>
          <w:marRight w:val="0"/>
          <w:marTop w:val="0"/>
          <w:marBottom w:val="360"/>
          <w:divBdr>
            <w:top w:val="none" w:sz="0" w:space="0" w:color="auto"/>
            <w:left w:val="none" w:sz="0" w:space="0" w:color="auto"/>
            <w:bottom w:val="none" w:sz="0" w:space="0" w:color="auto"/>
            <w:right w:val="none" w:sz="0" w:space="0" w:color="auto"/>
          </w:divBdr>
        </w:div>
        <w:div w:id="2025784762">
          <w:marLeft w:val="0"/>
          <w:marRight w:val="0"/>
          <w:marTop w:val="0"/>
          <w:marBottom w:val="360"/>
          <w:divBdr>
            <w:top w:val="none" w:sz="0" w:space="0" w:color="auto"/>
            <w:left w:val="none" w:sz="0" w:space="0" w:color="auto"/>
            <w:bottom w:val="none" w:sz="0" w:space="0" w:color="auto"/>
            <w:right w:val="none" w:sz="0" w:space="0" w:color="auto"/>
          </w:divBdr>
        </w:div>
        <w:div w:id="982124742">
          <w:marLeft w:val="0"/>
          <w:marRight w:val="0"/>
          <w:marTop w:val="0"/>
          <w:marBottom w:val="360"/>
          <w:divBdr>
            <w:top w:val="none" w:sz="0" w:space="0" w:color="auto"/>
            <w:left w:val="none" w:sz="0" w:space="0" w:color="auto"/>
            <w:bottom w:val="none" w:sz="0" w:space="0" w:color="auto"/>
            <w:right w:val="none" w:sz="0" w:space="0" w:color="auto"/>
          </w:divBdr>
        </w:div>
      </w:divsChild>
    </w:div>
    <w:div w:id="367030422">
      <w:bodyDiv w:val="1"/>
      <w:marLeft w:val="0"/>
      <w:marRight w:val="0"/>
      <w:marTop w:val="0"/>
      <w:marBottom w:val="0"/>
      <w:divBdr>
        <w:top w:val="none" w:sz="0" w:space="0" w:color="auto"/>
        <w:left w:val="none" w:sz="0" w:space="0" w:color="auto"/>
        <w:bottom w:val="none" w:sz="0" w:space="0" w:color="auto"/>
        <w:right w:val="none" w:sz="0" w:space="0" w:color="auto"/>
      </w:divBdr>
      <w:divsChild>
        <w:div w:id="1455513894">
          <w:marLeft w:val="0"/>
          <w:marRight w:val="0"/>
          <w:marTop w:val="0"/>
          <w:marBottom w:val="360"/>
          <w:divBdr>
            <w:top w:val="none" w:sz="0" w:space="0" w:color="auto"/>
            <w:left w:val="none" w:sz="0" w:space="0" w:color="auto"/>
            <w:bottom w:val="none" w:sz="0" w:space="0" w:color="auto"/>
            <w:right w:val="none" w:sz="0" w:space="0" w:color="auto"/>
          </w:divBdr>
          <w:divsChild>
            <w:div w:id="4440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7685">
      <w:bodyDiv w:val="1"/>
      <w:marLeft w:val="0"/>
      <w:marRight w:val="0"/>
      <w:marTop w:val="0"/>
      <w:marBottom w:val="0"/>
      <w:divBdr>
        <w:top w:val="none" w:sz="0" w:space="0" w:color="auto"/>
        <w:left w:val="none" w:sz="0" w:space="0" w:color="auto"/>
        <w:bottom w:val="none" w:sz="0" w:space="0" w:color="auto"/>
        <w:right w:val="none" w:sz="0" w:space="0" w:color="auto"/>
      </w:divBdr>
    </w:div>
    <w:div w:id="378406534">
      <w:bodyDiv w:val="1"/>
      <w:marLeft w:val="0"/>
      <w:marRight w:val="0"/>
      <w:marTop w:val="0"/>
      <w:marBottom w:val="0"/>
      <w:divBdr>
        <w:top w:val="none" w:sz="0" w:space="0" w:color="auto"/>
        <w:left w:val="none" w:sz="0" w:space="0" w:color="auto"/>
        <w:bottom w:val="none" w:sz="0" w:space="0" w:color="auto"/>
        <w:right w:val="none" w:sz="0" w:space="0" w:color="auto"/>
      </w:divBdr>
      <w:divsChild>
        <w:div w:id="241765097">
          <w:marLeft w:val="0"/>
          <w:marRight w:val="0"/>
          <w:marTop w:val="0"/>
          <w:marBottom w:val="360"/>
          <w:divBdr>
            <w:top w:val="none" w:sz="0" w:space="0" w:color="auto"/>
            <w:left w:val="none" w:sz="0" w:space="0" w:color="auto"/>
            <w:bottom w:val="none" w:sz="0" w:space="0" w:color="auto"/>
            <w:right w:val="none" w:sz="0" w:space="0" w:color="auto"/>
          </w:divBdr>
          <w:divsChild>
            <w:div w:id="9686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6816">
      <w:bodyDiv w:val="1"/>
      <w:marLeft w:val="0"/>
      <w:marRight w:val="0"/>
      <w:marTop w:val="0"/>
      <w:marBottom w:val="0"/>
      <w:divBdr>
        <w:top w:val="none" w:sz="0" w:space="0" w:color="auto"/>
        <w:left w:val="none" w:sz="0" w:space="0" w:color="auto"/>
        <w:bottom w:val="none" w:sz="0" w:space="0" w:color="auto"/>
        <w:right w:val="none" w:sz="0" w:space="0" w:color="auto"/>
      </w:divBdr>
      <w:divsChild>
        <w:div w:id="1330792016">
          <w:marLeft w:val="0"/>
          <w:marRight w:val="0"/>
          <w:marTop w:val="0"/>
          <w:marBottom w:val="360"/>
          <w:divBdr>
            <w:top w:val="none" w:sz="0" w:space="0" w:color="auto"/>
            <w:left w:val="none" w:sz="0" w:space="0" w:color="auto"/>
            <w:bottom w:val="none" w:sz="0" w:space="0" w:color="auto"/>
            <w:right w:val="none" w:sz="0" w:space="0" w:color="auto"/>
          </w:divBdr>
        </w:div>
      </w:divsChild>
    </w:div>
    <w:div w:id="388381963">
      <w:bodyDiv w:val="1"/>
      <w:marLeft w:val="0"/>
      <w:marRight w:val="0"/>
      <w:marTop w:val="0"/>
      <w:marBottom w:val="0"/>
      <w:divBdr>
        <w:top w:val="none" w:sz="0" w:space="0" w:color="auto"/>
        <w:left w:val="none" w:sz="0" w:space="0" w:color="auto"/>
        <w:bottom w:val="none" w:sz="0" w:space="0" w:color="auto"/>
        <w:right w:val="none" w:sz="0" w:space="0" w:color="auto"/>
      </w:divBdr>
      <w:divsChild>
        <w:div w:id="610938315">
          <w:marLeft w:val="0"/>
          <w:marRight w:val="0"/>
          <w:marTop w:val="0"/>
          <w:marBottom w:val="360"/>
          <w:divBdr>
            <w:top w:val="none" w:sz="0" w:space="0" w:color="auto"/>
            <w:left w:val="none" w:sz="0" w:space="0" w:color="auto"/>
            <w:bottom w:val="none" w:sz="0" w:space="0" w:color="auto"/>
            <w:right w:val="none" w:sz="0" w:space="0" w:color="auto"/>
          </w:divBdr>
        </w:div>
        <w:div w:id="1487237393">
          <w:marLeft w:val="0"/>
          <w:marRight w:val="0"/>
          <w:marTop w:val="0"/>
          <w:marBottom w:val="360"/>
          <w:divBdr>
            <w:top w:val="none" w:sz="0" w:space="0" w:color="auto"/>
            <w:left w:val="none" w:sz="0" w:space="0" w:color="auto"/>
            <w:bottom w:val="none" w:sz="0" w:space="0" w:color="auto"/>
            <w:right w:val="none" w:sz="0" w:space="0" w:color="auto"/>
          </w:divBdr>
        </w:div>
        <w:div w:id="1141531932">
          <w:marLeft w:val="0"/>
          <w:marRight w:val="0"/>
          <w:marTop w:val="0"/>
          <w:marBottom w:val="360"/>
          <w:divBdr>
            <w:top w:val="none" w:sz="0" w:space="0" w:color="auto"/>
            <w:left w:val="none" w:sz="0" w:space="0" w:color="auto"/>
            <w:bottom w:val="none" w:sz="0" w:space="0" w:color="auto"/>
            <w:right w:val="none" w:sz="0" w:space="0" w:color="auto"/>
          </w:divBdr>
        </w:div>
      </w:divsChild>
    </w:div>
    <w:div w:id="399713117">
      <w:bodyDiv w:val="1"/>
      <w:marLeft w:val="0"/>
      <w:marRight w:val="0"/>
      <w:marTop w:val="0"/>
      <w:marBottom w:val="0"/>
      <w:divBdr>
        <w:top w:val="none" w:sz="0" w:space="0" w:color="auto"/>
        <w:left w:val="none" w:sz="0" w:space="0" w:color="auto"/>
        <w:bottom w:val="none" w:sz="0" w:space="0" w:color="auto"/>
        <w:right w:val="none" w:sz="0" w:space="0" w:color="auto"/>
      </w:divBdr>
    </w:div>
    <w:div w:id="406655459">
      <w:bodyDiv w:val="1"/>
      <w:marLeft w:val="0"/>
      <w:marRight w:val="0"/>
      <w:marTop w:val="0"/>
      <w:marBottom w:val="0"/>
      <w:divBdr>
        <w:top w:val="none" w:sz="0" w:space="0" w:color="auto"/>
        <w:left w:val="none" w:sz="0" w:space="0" w:color="auto"/>
        <w:bottom w:val="none" w:sz="0" w:space="0" w:color="auto"/>
        <w:right w:val="none" w:sz="0" w:space="0" w:color="auto"/>
      </w:divBdr>
      <w:divsChild>
        <w:div w:id="1939752008">
          <w:marLeft w:val="0"/>
          <w:marRight w:val="0"/>
          <w:marTop w:val="0"/>
          <w:marBottom w:val="360"/>
          <w:divBdr>
            <w:top w:val="none" w:sz="0" w:space="0" w:color="auto"/>
            <w:left w:val="none" w:sz="0" w:space="0" w:color="auto"/>
            <w:bottom w:val="none" w:sz="0" w:space="0" w:color="auto"/>
            <w:right w:val="none" w:sz="0" w:space="0" w:color="auto"/>
          </w:divBdr>
          <w:divsChild>
            <w:div w:id="3543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4798">
      <w:bodyDiv w:val="1"/>
      <w:marLeft w:val="0"/>
      <w:marRight w:val="0"/>
      <w:marTop w:val="0"/>
      <w:marBottom w:val="0"/>
      <w:divBdr>
        <w:top w:val="none" w:sz="0" w:space="0" w:color="auto"/>
        <w:left w:val="none" w:sz="0" w:space="0" w:color="auto"/>
        <w:bottom w:val="none" w:sz="0" w:space="0" w:color="auto"/>
        <w:right w:val="none" w:sz="0" w:space="0" w:color="auto"/>
      </w:divBdr>
    </w:div>
    <w:div w:id="412364195">
      <w:bodyDiv w:val="1"/>
      <w:marLeft w:val="0"/>
      <w:marRight w:val="0"/>
      <w:marTop w:val="0"/>
      <w:marBottom w:val="0"/>
      <w:divBdr>
        <w:top w:val="none" w:sz="0" w:space="0" w:color="auto"/>
        <w:left w:val="none" w:sz="0" w:space="0" w:color="auto"/>
        <w:bottom w:val="none" w:sz="0" w:space="0" w:color="auto"/>
        <w:right w:val="none" w:sz="0" w:space="0" w:color="auto"/>
      </w:divBdr>
      <w:divsChild>
        <w:div w:id="630325535">
          <w:marLeft w:val="0"/>
          <w:marRight w:val="0"/>
          <w:marTop w:val="0"/>
          <w:marBottom w:val="360"/>
          <w:divBdr>
            <w:top w:val="none" w:sz="0" w:space="0" w:color="auto"/>
            <w:left w:val="none" w:sz="0" w:space="0" w:color="auto"/>
            <w:bottom w:val="none" w:sz="0" w:space="0" w:color="auto"/>
            <w:right w:val="none" w:sz="0" w:space="0" w:color="auto"/>
          </w:divBdr>
        </w:div>
        <w:div w:id="2007711526">
          <w:marLeft w:val="0"/>
          <w:marRight w:val="0"/>
          <w:marTop w:val="0"/>
          <w:marBottom w:val="360"/>
          <w:divBdr>
            <w:top w:val="none" w:sz="0" w:space="0" w:color="auto"/>
            <w:left w:val="none" w:sz="0" w:space="0" w:color="auto"/>
            <w:bottom w:val="none" w:sz="0" w:space="0" w:color="auto"/>
            <w:right w:val="none" w:sz="0" w:space="0" w:color="auto"/>
          </w:divBdr>
        </w:div>
        <w:div w:id="720135278">
          <w:marLeft w:val="0"/>
          <w:marRight w:val="0"/>
          <w:marTop w:val="0"/>
          <w:marBottom w:val="360"/>
          <w:divBdr>
            <w:top w:val="none" w:sz="0" w:space="0" w:color="auto"/>
            <w:left w:val="none" w:sz="0" w:space="0" w:color="auto"/>
            <w:bottom w:val="none" w:sz="0" w:space="0" w:color="auto"/>
            <w:right w:val="none" w:sz="0" w:space="0" w:color="auto"/>
          </w:divBdr>
        </w:div>
        <w:div w:id="1905529711">
          <w:marLeft w:val="0"/>
          <w:marRight w:val="0"/>
          <w:marTop w:val="0"/>
          <w:marBottom w:val="360"/>
          <w:divBdr>
            <w:top w:val="none" w:sz="0" w:space="0" w:color="auto"/>
            <w:left w:val="none" w:sz="0" w:space="0" w:color="auto"/>
            <w:bottom w:val="none" w:sz="0" w:space="0" w:color="auto"/>
            <w:right w:val="none" w:sz="0" w:space="0" w:color="auto"/>
          </w:divBdr>
        </w:div>
      </w:divsChild>
    </w:div>
    <w:div w:id="459148249">
      <w:bodyDiv w:val="1"/>
      <w:marLeft w:val="0"/>
      <w:marRight w:val="0"/>
      <w:marTop w:val="0"/>
      <w:marBottom w:val="0"/>
      <w:divBdr>
        <w:top w:val="none" w:sz="0" w:space="0" w:color="auto"/>
        <w:left w:val="none" w:sz="0" w:space="0" w:color="auto"/>
        <w:bottom w:val="none" w:sz="0" w:space="0" w:color="auto"/>
        <w:right w:val="none" w:sz="0" w:space="0" w:color="auto"/>
      </w:divBdr>
      <w:divsChild>
        <w:div w:id="1538812116">
          <w:marLeft w:val="0"/>
          <w:marRight w:val="0"/>
          <w:marTop w:val="0"/>
          <w:marBottom w:val="360"/>
          <w:divBdr>
            <w:top w:val="none" w:sz="0" w:space="0" w:color="auto"/>
            <w:left w:val="none" w:sz="0" w:space="0" w:color="auto"/>
            <w:bottom w:val="none" w:sz="0" w:space="0" w:color="auto"/>
            <w:right w:val="none" w:sz="0" w:space="0" w:color="auto"/>
          </w:divBdr>
        </w:div>
        <w:div w:id="1130175234">
          <w:marLeft w:val="0"/>
          <w:marRight w:val="0"/>
          <w:marTop w:val="0"/>
          <w:marBottom w:val="360"/>
          <w:divBdr>
            <w:top w:val="none" w:sz="0" w:space="0" w:color="auto"/>
            <w:left w:val="none" w:sz="0" w:space="0" w:color="auto"/>
            <w:bottom w:val="none" w:sz="0" w:space="0" w:color="auto"/>
            <w:right w:val="none" w:sz="0" w:space="0" w:color="auto"/>
          </w:divBdr>
        </w:div>
      </w:divsChild>
    </w:div>
    <w:div w:id="486899555">
      <w:bodyDiv w:val="1"/>
      <w:marLeft w:val="0"/>
      <w:marRight w:val="0"/>
      <w:marTop w:val="0"/>
      <w:marBottom w:val="0"/>
      <w:divBdr>
        <w:top w:val="none" w:sz="0" w:space="0" w:color="auto"/>
        <w:left w:val="none" w:sz="0" w:space="0" w:color="auto"/>
        <w:bottom w:val="none" w:sz="0" w:space="0" w:color="auto"/>
        <w:right w:val="none" w:sz="0" w:space="0" w:color="auto"/>
      </w:divBdr>
    </w:div>
    <w:div w:id="488642387">
      <w:bodyDiv w:val="1"/>
      <w:marLeft w:val="0"/>
      <w:marRight w:val="0"/>
      <w:marTop w:val="0"/>
      <w:marBottom w:val="0"/>
      <w:divBdr>
        <w:top w:val="none" w:sz="0" w:space="0" w:color="auto"/>
        <w:left w:val="none" w:sz="0" w:space="0" w:color="auto"/>
        <w:bottom w:val="none" w:sz="0" w:space="0" w:color="auto"/>
        <w:right w:val="none" w:sz="0" w:space="0" w:color="auto"/>
      </w:divBdr>
      <w:divsChild>
        <w:div w:id="1668560344">
          <w:marLeft w:val="0"/>
          <w:marRight w:val="0"/>
          <w:marTop w:val="0"/>
          <w:marBottom w:val="360"/>
          <w:divBdr>
            <w:top w:val="none" w:sz="0" w:space="0" w:color="auto"/>
            <w:left w:val="none" w:sz="0" w:space="0" w:color="auto"/>
            <w:bottom w:val="none" w:sz="0" w:space="0" w:color="auto"/>
            <w:right w:val="none" w:sz="0" w:space="0" w:color="auto"/>
          </w:divBdr>
        </w:div>
        <w:div w:id="904100142">
          <w:marLeft w:val="0"/>
          <w:marRight w:val="0"/>
          <w:marTop w:val="0"/>
          <w:marBottom w:val="360"/>
          <w:divBdr>
            <w:top w:val="none" w:sz="0" w:space="0" w:color="auto"/>
            <w:left w:val="none" w:sz="0" w:space="0" w:color="auto"/>
            <w:bottom w:val="none" w:sz="0" w:space="0" w:color="auto"/>
            <w:right w:val="none" w:sz="0" w:space="0" w:color="auto"/>
          </w:divBdr>
        </w:div>
        <w:div w:id="2141415235">
          <w:marLeft w:val="0"/>
          <w:marRight w:val="0"/>
          <w:marTop w:val="0"/>
          <w:marBottom w:val="360"/>
          <w:divBdr>
            <w:top w:val="none" w:sz="0" w:space="0" w:color="auto"/>
            <w:left w:val="none" w:sz="0" w:space="0" w:color="auto"/>
            <w:bottom w:val="none" w:sz="0" w:space="0" w:color="auto"/>
            <w:right w:val="none" w:sz="0" w:space="0" w:color="auto"/>
          </w:divBdr>
        </w:div>
        <w:div w:id="431319051">
          <w:marLeft w:val="0"/>
          <w:marRight w:val="0"/>
          <w:marTop w:val="0"/>
          <w:marBottom w:val="360"/>
          <w:divBdr>
            <w:top w:val="none" w:sz="0" w:space="0" w:color="auto"/>
            <w:left w:val="none" w:sz="0" w:space="0" w:color="auto"/>
            <w:bottom w:val="none" w:sz="0" w:space="0" w:color="auto"/>
            <w:right w:val="none" w:sz="0" w:space="0" w:color="auto"/>
          </w:divBdr>
        </w:div>
      </w:divsChild>
    </w:div>
    <w:div w:id="507409926">
      <w:bodyDiv w:val="1"/>
      <w:marLeft w:val="0"/>
      <w:marRight w:val="0"/>
      <w:marTop w:val="0"/>
      <w:marBottom w:val="0"/>
      <w:divBdr>
        <w:top w:val="none" w:sz="0" w:space="0" w:color="auto"/>
        <w:left w:val="none" w:sz="0" w:space="0" w:color="auto"/>
        <w:bottom w:val="none" w:sz="0" w:space="0" w:color="auto"/>
        <w:right w:val="none" w:sz="0" w:space="0" w:color="auto"/>
      </w:divBdr>
    </w:div>
    <w:div w:id="518274620">
      <w:bodyDiv w:val="1"/>
      <w:marLeft w:val="0"/>
      <w:marRight w:val="0"/>
      <w:marTop w:val="0"/>
      <w:marBottom w:val="0"/>
      <w:divBdr>
        <w:top w:val="none" w:sz="0" w:space="0" w:color="auto"/>
        <w:left w:val="none" w:sz="0" w:space="0" w:color="auto"/>
        <w:bottom w:val="none" w:sz="0" w:space="0" w:color="auto"/>
        <w:right w:val="none" w:sz="0" w:space="0" w:color="auto"/>
      </w:divBdr>
    </w:div>
    <w:div w:id="545290567">
      <w:bodyDiv w:val="1"/>
      <w:marLeft w:val="0"/>
      <w:marRight w:val="0"/>
      <w:marTop w:val="0"/>
      <w:marBottom w:val="0"/>
      <w:divBdr>
        <w:top w:val="none" w:sz="0" w:space="0" w:color="auto"/>
        <w:left w:val="none" w:sz="0" w:space="0" w:color="auto"/>
        <w:bottom w:val="none" w:sz="0" w:space="0" w:color="auto"/>
        <w:right w:val="none" w:sz="0" w:space="0" w:color="auto"/>
      </w:divBdr>
    </w:div>
    <w:div w:id="564998917">
      <w:bodyDiv w:val="1"/>
      <w:marLeft w:val="0"/>
      <w:marRight w:val="0"/>
      <w:marTop w:val="0"/>
      <w:marBottom w:val="0"/>
      <w:divBdr>
        <w:top w:val="none" w:sz="0" w:space="0" w:color="auto"/>
        <w:left w:val="none" w:sz="0" w:space="0" w:color="auto"/>
        <w:bottom w:val="none" w:sz="0" w:space="0" w:color="auto"/>
        <w:right w:val="none" w:sz="0" w:space="0" w:color="auto"/>
      </w:divBdr>
      <w:divsChild>
        <w:div w:id="1482653325">
          <w:marLeft w:val="0"/>
          <w:marRight w:val="0"/>
          <w:marTop w:val="0"/>
          <w:marBottom w:val="360"/>
          <w:divBdr>
            <w:top w:val="none" w:sz="0" w:space="0" w:color="auto"/>
            <w:left w:val="none" w:sz="0" w:space="0" w:color="auto"/>
            <w:bottom w:val="none" w:sz="0" w:space="0" w:color="auto"/>
            <w:right w:val="none" w:sz="0" w:space="0" w:color="auto"/>
          </w:divBdr>
          <w:divsChild>
            <w:div w:id="15882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6545">
      <w:bodyDiv w:val="1"/>
      <w:marLeft w:val="0"/>
      <w:marRight w:val="0"/>
      <w:marTop w:val="0"/>
      <w:marBottom w:val="0"/>
      <w:divBdr>
        <w:top w:val="none" w:sz="0" w:space="0" w:color="auto"/>
        <w:left w:val="none" w:sz="0" w:space="0" w:color="auto"/>
        <w:bottom w:val="none" w:sz="0" w:space="0" w:color="auto"/>
        <w:right w:val="none" w:sz="0" w:space="0" w:color="auto"/>
      </w:divBdr>
      <w:divsChild>
        <w:div w:id="1034768530">
          <w:marLeft w:val="0"/>
          <w:marRight w:val="0"/>
          <w:marTop w:val="0"/>
          <w:marBottom w:val="360"/>
          <w:divBdr>
            <w:top w:val="none" w:sz="0" w:space="0" w:color="auto"/>
            <w:left w:val="none" w:sz="0" w:space="0" w:color="auto"/>
            <w:bottom w:val="none" w:sz="0" w:space="0" w:color="auto"/>
            <w:right w:val="none" w:sz="0" w:space="0" w:color="auto"/>
          </w:divBdr>
        </w:div>
        <w:div w:id="409692143">
          <w:marLeft w:val="0"/>
          <w:marRight w:val="0"/>
          <w:marTop w:val="0"/>
          <w:marBottom w:val="360"/>
          <w:divBdr>
            <w:top w:val="none" w:sz="0" w:space="0" w:color="auto"/>
            <w:left w:val="none" w:sz="0" w:space="0" w:color="auto"/>
            <w:bottom w:val="none" w:sz="0" w:space="0" w:color="auto"/>
            <w:right w:val="none" w:sz="0" w:space="0" w:color="auto"/>
          </w:divBdr>
        </w:div>
        <w:div w:id="1831484094">
          <w:marLeft w:val="0"/>
          <w:marRight w:val="0"/>
          <w:marTop w:val="0"/>
          <w:marBottom w:val="360"/>
          <w:divBdr>
            <w:top w:val="none" w:sz="0" w:space="0" w:color="auto"/>
            <w:left w:val="none" w:sz="0" w:space="0" w:color="auto"/>
            <w:bottom w:val="none" w:sz="0" w:space="0" w:color="auto"/>
            <w:right w:val="none" w:sz="0" w:space="0" w:color="auto"/>
          </w:divBdr>
        </w:div>
        <w:div w:id="580604148">
          <w:marLeft w:val="0"/>
          <w:marRight w:val="0"/>
          <w:marTop w:val="0"/>
          <w:marBottom w:val="360"/>
          <w:divBdr>
            <w:top w:val="none" w:sz="0" w:space="0" w:color="auto"/>
            <w:left w:val="none" w:sz="0" w:space="0" w:color="auto"/>
            <w:bottom w:val="none" w:sz="0" w:space="0" w:color="auto"/>
            <w:right w:val="none" w:sz="0" w:space="0" w:color="auto"/>
          </w:divBdr>
        </w:div>
        <w:div w:id="863251564">
          <w:marLeft w:val="0"/>
          <w:marRight w:val="0"/>
          <w:marTop w:val="0"/>
          <w:marBottom w:val="360"/>
          <w:divBdr>
            <w:top w:val="none" w:sz="0" w:space="0" w:color="auto"/>
            <w:left w:val="none" w:sz="0" w:space="0" w:color="auto"/>
            <w:bottom w:val="none" w:sz="0" w:space="0" w:color="auto"/>
            <w:right w:val="none" w:sz="0" w:space="0" w:color="auto"/>
          </w:divBdr>
        </w:div>
        <w:div w:id="971322668">
          <w:marLeft w:val="0"/>
          <w:marRight w:val="0"/>
          <w:marTop w:val="0"/>
          <w:marBottom w:val="360"/>
          <w:divBdr>
            <w:top w:val="none" w:sz="0" w:space="0" w:color="auto"/>
            <w:left w:val="none" w:sz="0" w:space="0" w:color="auto"/>
            <w:bottom w:val="none" w:sz="0" w:space="0" w:color="auto"/>
            <w:right w:val="none" w:sz="0" w:space="0" w:color="auto"/>
          </w:divBdr>
        </w:div>
        <w:div w:id="1993872449">
          <w:marLeft w:val="0"/>
          <w:marRight w:val="0"/>
          <w:marTop w:val="0"/>
          <w:marBottom w:val="360"/>
          <w:divBdr>
            <w:top w:val="none" w:sz="0" w:space="0" w:color="auto"/>
            <w:left w:val="none" w:sz="0" w:space="0" w:color="auto"/>
            <w:bottom w:val="none" w:sz="0" w:space="0" w:color="auto"/>
            <w:right w:val="none" w:sz="0" w:space="0" w:color="auto"/>
          </w:divBdr>
        </w:div>
      </w:divsChild>
    </w:div>
    <w:div w:id="583490214">
      <w:bodyDiv w:val="1"/>
      <w:marLeft w:val="0"/>
      <w:marRight w:val="0"/>
      <w:marTop w:val="0"/>
      <w:marBottom w:val="0"/>
      <w:divBdr>
        <w:top w:val="none" w:sz="0" w:space="0" w:color="auto"/>
        <w:left w:val="none" w:sz="0" w:space="0" w:color="auto"/>
        <w:bottom w:val="none" w:sz="0" w:space="0" w:color="auto"/>
        <w:right w:val="none" w:sz="0" w:space="0" w:color="auto"/>
      </w:divBdr>
      <w:divsChild>
        <w:div w:id="1658455733">
          <w:marLeft w:val="0"/>
          <w:marRight w:val="0"/>
          <w:marTop w:val="0"/>
          <w:marBottom w:val="360"/>
          <w:divBdr>
            <w:top w:val="none" w:sz="0" w:space="0" w:color="auto"/>
            <w:left w:val="none" w:sz="0" w:space="0" w:color="auto"/>
            <w:bottom w:val="none" w:sz="0" w:space="0" w:color="auto"/>
            <w:right w:val="none" w:sz="0" w:space="0" w:color="auto"/>
          </w:divBdr>
          <w:divsChild>
            <w:div w:id="595332206">
              <w:marLeft w:val="0"/>
              <w:marRight w:val="0"/>
              <w:marTop w:val="0"/>
              <w:marBottom w:val="0"/>
              <w:divBdr>
                <w:top w:val="none" w:sz="0" w:space="0" w:color="auto"/>
                <w:left w:val="none" w:sz="0" w:space="0" w:color="auto"/>
                <w:bottom w:val="none" w:sz="0" w:space="0" w:color="auto"/>
                <w:right w:val="none" w:sz="0" w:space="0" w:color="auto"/>
              </w:divBdr>
            </w:div>
          </w:divsChild>
        </w:div>
        <w:div w:id="1726177114">
          <w:marLeft w:val="0"/>
          <w:marRight w:val="0"/>
          <w:marTop w:val="0"/>
          <w:marBottom w:val="0"/>
          <w:divBdr>
            <w:top w:val="none" w:sz="0" w:space="0" w:color="auto"/>
            <w:left w:val="none" w:sz="0" w:space="0" w:color="auto"/>
            <w:bottom w:val="none" w:sz="0" w:space="0" w:color="auto"/>
            <w:right w:val="none" w:sz="0" w:space="0" w:color="auto"/>
          </w:divBdr>
        </w:div>
      </w:divsChild>
    </w:div>
    <w:div w:id="586957971">
      <w:bodyDiv w:val="1"/>
      <w:marLeft w:val="0"/>
      <w:marRight w:val="0"/>
      <w:marTop w:val="0"/>
      <w:marBottom w:val="0"/>
      <w:divBdr>
        <w:top w:val="none" w:sz="0" w:space="0" w:color="auto"/>
        <w:left w:val="none" w:sz="0" w:space="0" w:color="auto"/>
        <w:bottom w:val="none" w:sz="0" w:space="0" w:color="auto"/>
        <w:right w:val="none" w:sz="0" w:space="0" w:color="auto"/>
      </w:divBdr>
      <w:divsChild>
        <w:div w:id="2131319496">
          <w:marLeft w:val="0"/>
          <w:marRight w:val="0"/>
          <w:marTop w:val="0"/>
          <w:marBottom w:val="360"/>
          <w:divBdr>
            <w:top w:val="none" w:sz="0" w:space="0" w:color="auto"/>
            <w:left w:val="none" w:sz="0" w:space="0" w:color="auto"/>
            <w:bottom w:val="none" w:sz="0" w:space="0" w:color="auto"/>
            <w:right w:val="none" w:sz="0" w:space="0" w:color="auto"/>
          </w:divBdr>
          <w:divsChild>
            <w:div w:id="1430932028">
              <w:marLeft w:val="0"/>
              <w:marRight w:val="0"/>
              <w:marTop w:val="0"/>
              <w:marBottom w:val="0"/>
              <w:divBdr>
                <w:top w:val="none" w:sz="0" w:space="0" w:color="auto"/>
                <w:left w:val="none" w:sz="0" w:space="0" w:color="auto"/>
                <w:bottom w:val="none" w:sz="0" w:space="0" w:color="auto"/>
                <w:right w:val="none" w:sz="0" w:space="0" w:color="auto"/>
              </w:divBdr>
            </w:div>
          </w:divsChild>
        </w:div>
        <w:div w:id="1288974333">
          <w:marLeft w:val="0"/>
          <w:marRight w:val="0"/>
          <w:marTop w:val="0"/>
          <w:marBottom w:val="0"/>
          <w:divBdr>
            <w:top w:val="none" w:sz="0" w:space="0" w:color="auto"/>
            <w:left w:val="none" w:sz="0" w:space="0" w:color="auto"/>
            <w:bottom w:val="none" w:sz="0" w:space="0" w:color="auto"/>
            <w:right w:val="none" w:sz="0" w:space="0" w:color="auto"/>
          </w:divBdr>
        </w:div>
      </w:divsChild>
    </w:div>
    <w:div w:id="600145772">
      <w:bodyDiv w:val="1"/>
      <w:marLeft w:val="0"/>
      <w:marRight w:val="0"/>
      <w:marTop w:val="0"/>
      <w:marBottom w:val="0"/>
      <w:divBdr>
        <w:top w:val="none" w:sz="0" w:space="0" w:color="auto"/>
        <w:left w:val="none" w:sz="0" w:space="0" w:color="auto"/>
        <w:bottom w:val="none" w:sz="0" w:space="0" w:color="auto"/>
        <w:right w:val="none" w:sz="0" w:space="0" w:color="auto"/>
      </w:divBdr>
    </w:div>
    <w:div w:id="618727390">
      <w:bodyDiv w:val="1"/>
      <w:marLeft w:val="0"/>
      <w:marRight w:val="0"/>
      <w:marTop w:val="0"/>
      <w:marBottom w:val="0"/>
      <w:divBdr>
        <w:top w:val="none" w:sz="0" w:space="0" w:color="auto"/>
        <w:left w:val="none" w:sz="0" w:space="0" w:color="auto"/>
        <w:bottom w:val="none" w:sz="0" w:space="0" w:color="auto"/>
        <w:right w:val="none" w:sz="0" w:space="0" w:color="auto"/>
      </w:divBdr>
      <w:divsChild>
        <w:div w:id="134378746">
          <w:marLeft w:val="0"/>
          <w:marRight w:val="0"/>
          <w:marTop w:val="0"/>
          <w:marBottom w:val="360"/>
          <w:divBdr>
            <w:top w:val="none" w:sz="0" w:space="0" w:color="auto"/>
            <w:left w:val="none" w:sz="0" w:space="0" w:color="auto"/>
            <w:bottom w:val="none" w:sz="0" w:space="0" w:color="auto"/>
            <w:right w:val="none" w:sz="0" w:space="0" w:color="auto"/>
          </w:divBdr>
        </w:div>
        <w:div w:id="1195079954">
          <w:marLeft w:val="0"/>
          <w:marRight w:val="0"/>
          <w:marTop w:val="0"/>
          <w:marBottom w:val="360"/>
          <w:divBdr>
            <w:top w:val="none" w:sz="0" w:space="0" w:color="auto"/>
            <w:left w:val="none" w:sz="0" w:space="0" w:color="auto"/>
            <w:bottom w:val="none" w:sz="0" w:space="0" w:color="auto"/>
            <w:right w:val="none" w:sz="0" w:space="0" w:color="auto"/>
          </w:divBdr>
        </w:div>
        <w:div w:id="1187405535">
          <w:marLeft w:val="0"/>
          <w:marRight w:val="0"/>
          <w:marTop w:val="0"/>
          <w:marBottom w:val="360"/>
          <w:divBdr>
            <w:top w:val="none" w:sz="0" w:space="0" w:color="auto"/>
            <w:left w:val="none" w:sz="0" w:space="0" w:color="auto"/>
            <w:bottom w:val="none" w:sz="0" w:space="0" w:color="auto"/>
            <w:right w:val="none" w:sz="0" w:space="0" w:color="auto"/>
          </w:divBdr>
        </w:div>
      </w:divsChild>
    </w:div>
    <w:div w:id="639384015">
      <w:bodyDiv w:val="1"/>
      <w:marLeft w:val="0"/>
      <w:marRight w:val="0"/>
      <w:marTop w:val="0"/>
      <w:marBottom w:val="0"/>
      <w:divBdr>
        <w:top w:val="none" w:sz="0" w:space="0" w:color="auto"/>
        <w:left w:val="none" w:sz="0" w:space="0" w:color="auto"/>
        <w:bottom w:val="none" w:sz="0" w:space="0" w:color="auto"/>
        <w:right w:val="none" w:sz="0" w:space="0" w:color="auto"/>
      </w:divBdr>
      <w:divsChild>
        <w:div w:id="1873028720">
          <w:marLeft w:val="0"/>
          <w:marRight w:val="0"/>
          <w:marTop w:val="0"/>
          <w:marBottom w:val="360"/>
          <w:divBdr>
            <w:top w:val="none" w:sz="0" w:space="0" w:color="auto"/>
            <w:left w:val="none" w:sz="0" w:space="0" w:color="auto"/>
            <w:bottom w:val="none" w:sz="0" w:space="0" w:color="auto"/>
            <w:right w:val="none" w:sz="0" w:space="0" w:color="auto"/>
          </w:divBdr>
          <w:divsChild>
            <w:div w:id="18355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0403">
      <w:bodyDiv w:val="1"/>
      <w:marLeft w:val="0"/>
      <w:marRight w:val="0"/>
      <w:marTop w:val="0"/>
      <w:marBottom w:val="0"/>
      <w:divBdr>
        <w:top w:val="none" w:sz="0" w:space="0" w:color="auto"/>
        <w:left w:val="none" w:sz="0" w:space="0" w:color="auto"/>
        <w:bottom w:val="none" w:sz="0" w:space="0" w:color="auto"/>
        <w:right w:val="none" w:sz="0" w:space="0" w:color="auto"/>
      </w:divBdr>
    </w:div>
    <w:div w:id="652611031">
      <w:bodyDiv w:val="1"/>
      <w:marLeft w:val="0"/>
      <w:marRight w:val="0"/>
      <w:marTop w:val="0"/>
      <w:marBottom w:val="0"/>
      <w:divBdr>
        <w:top w:val="none" w:sz="0" w:space="0" w:color="auto"/>
        <w:left w:val="none" w:sz="0" w:space="0" w:color="auto"/>
        <w:bottom w:val="none" w:sz="0" w:space="0" w:color="auto"/>
        <w:right w:val="none" w:sz="0" w:space="0" w:color="auto"/>
      </w:divBdr>
      <w:divsChild>
        <w:div w:id="1010327538">
          <w:marLeft w:val="0"/>
          <w:marRight w:val="0"/>
          <w:marTop w:val="0"/>
          <w:marBottom w:val="360"/>
          <w:divBdr>
            <w:top w:val="none" w:sz="0" w:space="0" w:color="auto"/>
            <w:left w:val="none" w:sz="0" w:space="0" w:color="auto"/>
            <w:bottom w:val="none" w:sz="0" w:space="0" w:color="auto"/>
            <w:right w:val="none" w:sz="0" w:space="0" w:color="auto"/>
          </w:divBdr>
        </w:div>
        <w:div w:id="1990360357">
          <w:marLeft w:val="0"/>
          <w:marRight w:val="0"/>
          <w:marTop w:val="0"/>
          <w:marBottom w:val="360"/>
          <w:divBdr>
            <w:top w:val="none" w:sz="0" w:space="0" w:color="auto"/>
            <w:left w:val="none" w:sz="0" w:space="0" w:color="auto"/>
            <w:bottom w:val="none" w:sz="0" w:space="0" w:color="auto"/>
            <w:right w:val="none" w:sz="0" w:space="0" w:color="auto"/>
          </w:divBdr>
        </w:div>
        <w:div w:id="334766436">
          <w:marLeft w:val="0"/>
          <w:marRight w:val="0"/>
          <w:marTop w:val="0"/>
          <w:marBottom w:val="360"/>
          <w:divBdr>
            <w:top w:val="none" w:sz="0" w:space="0" w:color="auto"/>
            <w:left w:val="none" w:sz="0" w:space="0" w:color="auto"/>
            <w:bottom w:val="none" w:sz="0" w:space="0" w:color="auto"/>
            <w:right w:val="none" w:sz="0" w:space="0" w:color="auto"/>
          </w:divBdr>
        </w:div>
        <w:div w:id="255135646">
          <w:marLeft w:val="0"/>
          <w:marRight w:val="0"/>
          <w:marTop w:val="0"/>
          <w:marBottom w:val="360"/>
          <w:divBdr>
            <w:top w:val="none" w:sz="0" w:space="0" w:color="auto"/>
            <w:left w:val="none" w:sz="0" w:space="0" w:color="auto"/>
            <w:bottom w:val="none" w:sz="0" w:space="0" w:color="auto"/>
            <w:right w:val="none" w:sz="0" w:space="0" w:color="auto"/>
          </w:divBdr>
        </w:div>
        <w:div w:id="496575200">
          <w:marLeft w:val="0"/>
          <w:marRight w:val="0"/>
          <w:marTop w:val="0"/>
          <w:marBottom w:val="360"/>
          <w:divBdr>
            <w:top w:val="none" w:sz="0" w:space="0" w:color="auto"/>
            <w:left w:val="none" w:sz="0" w:space="0" w:color="auto"/>
            <w:bottom w:val="none" w:sz="0" w:space="0" w:color="auto"/>
            <w:right w:val="none" w:sz="0" w:space="0" w:color="auto"/>
          </w:divBdr>
        </w:div>
        <w:div w:id="2106147888">
          <w:marLeft w:val="0"/>
          <w:marRight w:val="0"/>
          <w:marTop w:val="0"/>
          <w:marBottom w:val="360"/>
          <w:divBdr>
            <w:top w:val="none" w:sz="0" w:space="0" w:color="auto"/>
            <w:left w:val="none" w:sz="0" w:space="0" w:color="auto"/>
            <w:bottom w:val="none" w:sz="0" w:space="0" w:color="auto"/>
            <w:right w:val="none" w:sz="0" w:space="0" w:color="auto"/>
          </w:divBdr>
        </w:div>
        <w:div w:id="51463013">
          <w:marLeft w:val="0"/>
          <w:marRight w:val="0"/>
          <w:marTop w:val="0"/>
          <w:marBottom w:val="360"/>
          <w:divBdr>
            <w:top w:val="none" w:sz="0" w:space="0" w:color="auto"/>
            <w:left w:val="none" w:sz="0" w:space="0" w:color="auto"/>
            <w:bottom w:val="none" w:sz="0" w:space="0" w:color="auto"/>
            <w:right w:val="none" w:sz="0" w:space="0" w:color="auto"/>
          </w:divBdr>
        </w:div>
      </w:divsChild>
    </w:div>
    <w:div w:id="652835457">
      <w:bodyDiv w:val="1"/>
      <w:marLeft w:val="0"/>
      <w:marRight w:val="0"/>
      <w:marTop w:val="0"/>
      <w:marBottom w:val="0"/>
      <w:divBdr>
        <w:top w:val="none" w:sz="0" w:space="0" w:color="auto"/>
        <w:left w:val="none" w:sz="0" w:space="0" w:color="auto"/>
        <w:bottom w:val="none" w:sz="0" w:space="0" w:color="auto"/>
        <w:right w:val="none" w:sz="0" w:space="0" w:color="auto"/>
      </w:divBdr>
    </w:div>
    <w:div w:id="667751234">
      <w:bodyDiv w:val="1"/>
      <w:marLeft w:val="0"/>
      <w:marRight w:val="0"/>
      <w:marTop w:val="0"/>
      <w:marBottom w:val="0"/>
      <w:divBdr>
        <w:top w:val="none" w:sz="0" w:space="0" w:color="auto"/>
        <w:left w:val="none" w:sz="0" w:space="0" w:color="auto"/>
        <w:bottom w:val="none" w:sz="0" w:space="0" w:color="auto"/>
        <w:right w:val="none" w:sz="0" w:space="0" w:color="auto"/>
      </w:divBdr>
    </w:div>
    <w:div w:id="691685555">
      <w:bodyDiv w:val="1"/>
      <w:marLeft w:val="0"/>
      <w:marRight w:val="0"/>
      <w:marTop w:val="0"/>
      <w:marBottom w:val="0"/>
      <w:divBdr>
        <w:top w:val="none" w:sz="0" w:space="0" w:color="auto"/>
        <w:left w:val="none" w:sz="0" w:space="0" w:color="auto"/>
        <w:bottom w:val="none" w:sz="0" w:space="0" w:color="auto"/>
        <w:right w:val="none" w:sz="0" w:space="0" w:color="auto"/>
      </w:divBdr>
    </w:div>
    <w:div w:id="758452236">
      <w:bodyDiv w:val="1"/>
      <w:marLeft w:val="0"/>
      <w:marRight w:val="0"/>
      <w:marTop w:val="0"/>
      <w:marBottom w:val="0"/>
      <w:divBdr>
        <w:top w:val="none" w:sz="0" w:space="0" w:color="auto"/>
        <w:left w:val="none" w:sz="0" w:space="0" w:color="auto"/>
        <w:bottom w:val="none" w:sz="0" w:space="0" w:color="auto"/>
        <w:right w:val="none" w:sz="0" w:space="0" w:color="auto"/>
      </w:divBdr>
    </w:div>
    <w:div w:id="790512096">
      <w:bodyDiv w:val="1"/>
      <w:marLeft w:val="0"/>
      <w:marRight w:val="0"/>
      <w:marTop w:val="0"/>
      <w:marBottom w:val="0"/>
      <w:divBdr>
        <w:top w:val="none" w:sz="0" w:space="0" w:color="auto"/>
        <w:left w:val="none" w:sz="0" w:space="0" w:color="auto"/>
        <w:bottom w:val="none" w:sz="0" w:space="0" w:color="auto"/>
        <w:right w:val="none" w:sz="0" w:space="0" w:color="auto"/>
      </w:divBdr>
    </w:div>
    <w:div w:id="792750988">
      <w:bodyDiv w:val="1"/>
      <w:marLeft w:val="0"/>
      <w:marRight w:val="0"/>
      <w:marTop w:val="0"/>
      <w:marBottom w:val="0"/>
      <w:divBdr>
        <w:top w:val="none" w:sz="0" w:space="0" w:color="auto"/>
        <w:left w:val="none" w:sz="0" w:space="0" w:color="auto"/>
        <w:bottom w:val="none" w:sz="0" w:space="0" w:color="auto"/>
        <w:right w:val="none" w:sz="0" w:space="0" w:color="auto"/>
      </w:divBdr>
    </w:div>
    <w:div w:id="794838178">
      <w:bodyDiv w:val="1"/>
      <w:marLeft w:val="0"/>
      <w:marRight w:val="0"/>
      <w:marTop w:val="0"/>
      <w:marBottom w:val="0"/>
      <w:divBdr>
        <w:top w:val="none" w:sz="0" w:space="0" w:color="auto"/>
        <w:left w:val="none" w:sz="0" w:space="0" w:color="auto"/>
        <w:bottom w:val="none" w:sz="0" w:space="0" w:color="auto"/>
        <w:right w:val="none" w:sz="0" w:space="0" w:color="auto"/>
      </w:divBdr>
    </w:div>
    <w:div w:id="795485665">
      <w:bodyDiv w:val="1"/>
      <w:marLeft w:val="0"/>
      <w:marRight w:val="0"/>
      <w:marTop w:val="0"/>
      <w:marBottom w:val="0"/>
      <w:divBdr>
        <w:top w:val="none" w:sz="0" w:space="0" w:color="auto"/>
        <w:left w:val="none" w:sz="0" w:space="0" w:color="auto"/>
        <w:bottom w:val="none" w:sz="0" w:space="0" w:color="auto"/>
        <w:right w:val="none" w:sz="0" w:space="0" w:color="auto"/>
      </w:divBdr>
    </w:div>
    <w:div w:id="813646186">
      <w:bodyDiv w:val="1"/>
      <w:marLeft w:val="0"/>
      <w:marRight w:val="0"/>
      <w:marTop w:val="0"/>
      <w:marBottom w:val="0"/>
      <w:divBdr>
        <w:top w:val="none" w:sz="0" w:space="0" w:color="auto"/>
        <w:left w:val="none" w:sz="0" w:space="0" w:color="auto"/>
        <w:bottom w:val="none" w:sz="0" w:space="0" w:color="auto"/>
        <w:right w:val="none" w:sz="0" w:space="0" w:color="auto"/>
      </w:divBdr>
    </w:div>
    <w:div w:id="816872422">
      <w:bodyDiv w:val="1"/>
      <w:marLeft w:val="0"/>
      <w:marRight w:val="0"/>
      <w:marTop w:val="0"/>
      <w:marBottom w:val="0"/>
      <w:divBdr>
        <w:top w:val="none" w:sz="0" w:space="0" w:color="auto"/>
        <w:left w:val="none" w:sz="0" w:space="0" w:color="auto"/>
        <w:bottom w:val="none" w:sz="0" w:space="0" w:color="auto"/>
        <w:right w:val="none" w:sz="0" w:space="0" w:color="auto"/>
      </w:divBdr>
    </w:div>
    <w:div w:id="853957160">
      <w:bodyDiv w:val="1"/>
      <w:marLeft w:val="0"/>
      <w:marRight w:val="0"/>
      <w:marTop w:val="0"/>
      <w:marBottom w:val="0"/>
      <w:divBdr>
        <w:top w:val="none" w:sz="0" w:space="0" w:color="auto"/>
        <w:left w:val="none" w:sz="0" w:space="0" w:color="auto"/>
        <w:bottom w:val="none" w:sz="0" w:space="0" w:color="auto"/>
        <w:right w:val="none" w:sz="0" w:space="0" w:color="auto"/>
      </w:divBdr>
      <w:divsChild>
        <w:div w:id="1761099619">
          <w:marLeft w:val="0"/>
          <w:marRight w:val="0"/>
          <w:marTop w:val="0"/>
          <w:marBottom w:val="360"/>
          <w:divBdr>
            <w:top w:val="none" w:sz="0" w:space="0" w:color="auto"/>
            <w:left w:val="none" w:sz="0" w:space="0" w:color="auto"/>
            <w:bottom w:val="none" w:sz="0" w:space="0" w:color="auto"/>
            <w:right w:val="none" w:sz="0" w:space="0" w:color="auto"/>
          </w:divBdr>
        </w:div>
        <w:div w:id="1313633784">
          <w:marLeft w:val="0"/>
          <w:marRight w:val="0"/>
          <w:marTop w:val="0"/>
          <w:marBottom w:val="360"/>
          <w:divBdr>
            <w:top w:val="none" w:sz="0" w:space="0" w:color="auto"/>
            <w:left w:val="none" w:sz="0" w:space="0" w:color="auto"/>
            <w:bottom w:val="none" w:sz="0" w:space="0" w:color="auto"/>
            <w:right w:val="none" w:sz="0" w:space="0" w:color="auto"/>
          </w:divBdr>
        </w:div>
        <w:div w:id="1399743122">
          <w:marLeft w:val="0"/>
          <w:marRight w:val="0"/>
          <w:marTop w:val="0"/>
          <w:marBottom w:val="360"/>
          <w:divBdr>
            <w:top w:val="none" w:sz="0" w:space="0" w:color="auto"/>
            <w:left w:val="none" w:sz="0" w:space="0" w:color="auto"/>
            <w:bottom w:val="none" w:sz="0" w:space="0" w:color="auto"/>
            <w:right w:val="none" w:sz="0" w:space="0" w:color="auto"/>
          </w:divBdr>
        </w:div>
      </w:divsChild>
    </w:div>
    <w:div w:id="855340701">
      <w:bodyDiv w:val="1"/>
      <w:marLeft w:val="0"/>
      <w:marRight w:val="0"/>
      <w:marTop w:val="0"/>
      <w:marBottom w:val="0"/>
      <w:divBdr>
        <w:top w:val="none" w:sz="0" w:space="0" w:color="auto"/>
        <w:left w:val="none" w:sz="0" w:space="0" w:color="auto"/>
        <w:bottom w:val="none" w:sz="0" w:space="0" w:color="auto"/>
        <w:right w:val="none" w:sz="0" w:space="0" w:color="auto"/>
      </w:divBdr>
    </w:div>
    <w:div w:id="859127956">
      <w:bodyDiv w:val="1"/>
      <w:marLeft w:val="0"/>
      <w:marRight w:val="0"/>
      <w:marTop w:val="0"/>
      <w:marBottom w:val="0"/>
      <w:divBdr>
        <w:top w:val="none" w:sz="0" w:space="0" w:color="auto"/>
        <w:left w:val="none" w:sz="0" w:space="0" w:color="auto"/>
        <w:bottom w:val="none" w:sz="0" w:space="0" w:color="auto"/>
        <w:right w:val="none" w:sz="0" w:space="0" w:color="auto"/>
      </w:divBdr>
    </w:div>
    <w:div w:id="879198037">
      <w:bodyDiv w:val="1"/>
      <w:marLeft w:val="0"/>
      <w:marRight w:val="0"/>
      <w:marTop w:val="0"/>
      <w:marBottom w:val="0"/>
      <w:divBdr>
        <w:top w:val="none" w:sz="0" w:space="0" w:color="auto"/>
        <w:left w:val="none" w:sz="0" w:space="0" w:color="auto"/>
        <w:bottom w:val="none" w:sz="0" w:space="0" w:color="auto"/>
        <w:right w:val="none" w:sz="0" w:space="0" w:color="auto"/>
      </w:divBdr>
    </w:div>
    <w:div w:id="920524743">
      <w:bodyDiv w:val="1"/>
      <w:marLeft w:val="0"/>
      <w:marRight w:val="0"/>
      <w:marTop w:val="0"/>
      <w:marBottom w:val="0"/>
      <w:divBdr>
        <w:top w:val="none" w:sz="0" w:space="0" w:color="auto"/>
        <w:left w:val="none" w:sz="0" w:space="0" w:color="auto"/>
        <w:bottom w:val="none" w:sz="0" w:space="0" w:color="auto"/>
        <w:right w:val="none" w:sz="0" w:space="0" w:color="auto"/>
      </w:divBdr>
      <w:divsChild>
        <w:div w:id="188491467">
          <w:marLeft w:val="0"/>
          <w:marRight w:val="0"/>
          <w:marTop w:val="0"/>
          <w:marBottom w:val="360"/>
          <w:divBdr>
            <w:top w:val="none" w:sz="0" w:space="0" w:color="auto"/>
            <w:left w:val="none" w:sz="0" w:space="0" w:color="auto"/>
            <w:bottom w:val="none" w:sz="0" w:space="0" w:color="auto"/>
            <w:right w:val="none" w:sz="0" w:space="0" w:color="auto"/>
          </w:divBdr>
          <w:divsChild>
            <w:div w:id="1673678300">
              <w:marLeft w:val="0"/>
              <w:marRight w:val="0"/>
              <w:marTop w:val="0"/>
              <w:marBottom w:val="0"/>
              <w:divBdr>
                <w:top w:val="none" w:sz="0" w:space="0" w:color="auto"/>
                <w:left w:val="none" w:sz="0" w:space="0" w:color="auto"/>
                <w:bottom w:val="none" w:sz="0" w:space="0" w:color="auto"/>
                <w:right w:val="none" w:sz="0" w:space="0" w:color="auto"/>
              </w:divBdr>
            </w:div>
          </w:divsChild>
        </w:div>
        <w:div w:id="1601841283">
          <w:marLeft w:val="0"/>
          <w:marRight w:val="0"/>
          <w:marTop w:val="0"/>
          <w:marBottom w:val="0"/>
          <w:divBdr>
            <w:top w:val="none" w:sz="0" w:space="0" w:color="auto"/>
            <w:left w:val="none" w:sz="0" w:space="0" w:color="auto"/>
            <w:bottom w:val="none" w:sz="0" w:space="0" w:color="auto"/>
            <w:right w:val="none" w:sz="0" w:space="0" w:color="auto"/>
          </w:divBdr>
        </w:div>
      </w:divsChild>
    </w:div>
    <w:div w:id="921453411">
      <w:bodyDiv w:val="1"/>
      <w:marLeft w:val="0"/>
      <w:marRight w:val="0"/>
      <w:marTop w:val="0"/>
      <w:marBottom w:val="0"/>
      <w:divBdr>
        <w:top w:val="none" w:sz="0" w:space="0" w:color="auto"/>
        <w:left w:val="none" w:sz="0" w:space="0" w:color="auto"/>
        <w:bottom w:val="none" w:sz="0" w:space="0" w:color="auto"/>
        <w:right w:val="none" w:sz="0" w:space="0" w:color="auto"/>
      </w:divBdr>
      <w:divsChild>
        <w:div w:id="510030334">
          <w:marLeft w:val="0"/>
          <w:marRight w:val="0"/>
          <w:marTop w:val="0"/>
          <w:marBottom w:val="360"/>
          <w:divBdr>
            <w:top w:val="none" w:sz="0" w:space="0" w:color="auto"/>
            <w:left w:val="none" w:sz="0" w:space="0" w:color="auto"/>
            <w:bottom w:val="none" w:sz="0" w:space="0" w:color="auto"/>
            <w:right w:val="none" w:sz="0" w:space="0" w:color="auto"/>
          </w:divBdr>
        </w:div>
      </w:divsChild>
    </w:div>
    <w:div w:id="940643276">
      <w:bodyDiv w:val="1"/>
      <w:marLeft w:val="0"/>
      <w:marRight w:val="0"/>
      <w:marTop w:val="0"/>
      <w:marBottom w:val="0"/>
      <w:divBdr>
        <w:top w:val="none" w:sz="0" w:space="0" w:color="auto"/>
        <w:left w:val="none" w:sz="0" w:space="0" w:color="auto"/>
        <w:bottom w:val="none" w:sz="0" w:space="0" w:color="auto"/>
        <w:right w:val="none" w:sz="0" w:space="0" w:color="auto"/>
      </w:divBdr>
    </w:div>
    <w:div w:id="957681906">
      <w:bodyDiv w:val="1"/>
      <w:marLeft w:val="0"/>
      <w:marRight w:val="0"/>
      <w:marTop w:val="0"/>
      <w:marBottom w:val="0"/>
      <w:divBdr>
        <w:top w:val="none" w:sz="0" w:space="0" w:color="auto"/>
        <w:left w:val="none" w:sz="0" w:space="0" w:color="auto"/>
        <w:bottom w:val="none" w:sz="0" w:space="0" w:color="auto"/>
        <w:right w:val="none" w:sz="0" w:space="0" w:color="auto"/>
      </w:divBdr>
    </w:div>
    <w:div w:id="959460692">
      <w:bodyDiv w:val="1"/>
      <w:marLeft w:val="0"/>
      <w:marRight w:val="0"/>
      <w:marTop w:val="0"/>
      <w:marBottom w:val="0"/>
      <w:divBdr>
        <w:top w:val="none" w:sz="0" w:space="0" w:color="auto"/>
        <w:left w:val="none" w:sz="0" w:space="0" w:color="auto"/>
        <w:bottom w:val="none" w:sz="0" w:space="0" w:color="auto"/>
        <w:right w:val="none" w:sz="0" w:space="0" w:color="auto"/>
      </w:divBdr>
    </w:div>
    <w:div w:id="967006146">
      <w:bodyDiv w:val="1"/>
      <w:marLeft w:val="0"/>
      <w:marRight w:val="0"/>
      <w:marTop w:val="0"/>
      <w:marBottom w:val="0"/>
      <w:divBdr>
        <w:top w:val="none" w:sz="0" w:space="0" w:color="auto"/>
        <w:left w:val="none" w:sz="0" w:space="0" w:color="auto"/>
        <w:bottom w:val="none" w:sz="0" w:space="0" w:color="auto"/>
        <w:right w:val="none" w:sz="0" w:space="0" w:color="auto"/>
      </w:divBdr>
      <w:divsChild>
        <w:div w:id="852375454">
          <w:marLeft w:val="0"/>
          <w:marRight w:val="0"/>
          <w:marTop w:val="0"/>
          <w:marBottom w:val="0"/>
          <w:divBdr>
            <w:top w:val="none" w:sz="0" w:space="0" w:color="auto"/>
            <w:left w:val="none" w:sz="0" w:space="0" w:color="auto"/>
            <w:bottom w:val="none" w:sz="0" w:space="0" w:color="auto"/>
            <w:right w:val="none" w:sz="0" w:space="0" w:color="auto"/>
          </w:divBdr>
          <w:divsChild>
            <w:div w:id="1263339925">
              <w:marLeft w:val="0"/>
              <w:marRight w:val="0"/>
              <w:marTop w:val="0"/>
              <w:marBottom w:val="0"/>
              <w:divBdr>
                <w:top w:val="none" w:sz="0" w:space="0" w:color="auto"/>
                <w:left w:val="none" w:sz="0" w:space="0" w:color="auto"/>
                <w:bottom w:val="none" w:sz="0" w:space="0" w:color="auto"/>
                <w:right w:val="none" w:sz="0" w:space="0" w:color="auto"/>
              </w:divBdr>
              <w:divsChild>
                <w:div w:id="676621221">
                  <w:marLeft w:val="0"/>
                  <w:marRight w:val="0"/>
                  <w:marTop w:val="0"/>
                  <w:marBottom w:val="0"/>
                  <w:divBdr>
                    <w:top w:val="none" w:sz="0" w:space="0" w:color="auto"/>
                    <w:left w:val="none" w:sz="0" w:space="0" w:color="auto"/>
                    <w:bottom w:val="single" w:sz="6" w:space="0" w:color="D1DADF"/>
                    <w:right w:val="none" w:sz="0" w:space="0" w:color="auto"/>
                  </w:divBdr>
                  <w:divsChild>
                    <w:div w:id="1786270269">
                      <w:marLeft w:val="0"/>
                      <w:marRight w:val="0"/>
                      <w:marTop w:val="0"/>
                      <w:marBottom w:val="0"/>
                      <w:divBdr>
                        <w:top w:val="none" w:sz="0" w:space="0" w:color="auto"/>
                        <w:left w:val="none" w:sz="0" w:space="0" w:color="auto"/>
                        <w:bottom w:val="none" w:sz="0" w:space="0" w:color="auto"/>
                        <w:right w:val="none" w:sz="0" w:space="0" w:color="auto"/>
                      </w:divBdr>
                      <w:divsChild>
                        <w:div w:id="69432030">
                          <w:marLeft w:val="0"/>
                          <w:marRight w:val="0"/>
                          <w:marTop w:val="0"/>
                          <w:marBottom w:val="0"/>
                          <w:divBdr>
                            <w:top w:val="none" w:sz="0" w:space="0" w:color="auto"/>
                            <w:left w:val="none" w:sz="0" w:space="0" w:color="auto"/>
                            <w:bottom w:val="none" w:sz="0" w:space="0" w:color="auto"/>
                            <w:right w:val="none" w:sz="0" w:space="0" w:color="auto"/>
                          </w:divBdr>
                        </w:div>
                        <w:div w:id="1886747938">
                          <w:marLeft w:val="0"/>
                          <w:marRight w:val="0"/>
                          <w:marTop w:val="0"/>
                          <w:marBottom w:val="0"/>
                          <w:divBdr>
                            <w:top w:val="none" w:sz="0" w:space="0" w:color="auto"/>
                            <w:left w:val="none" w:sz="0" w:space="0" w:color="auto"/>
                            <w:bottom w:val="none" w:sz="0" w:space="0" w:color="auto"/>
                            <w:right w:val="none" w:sz="0" w:space="0" w:color="auto"/>
                          </w:divBdr>
                        </w:div>
                        <w:div w:id="583606477">
                          <w:marLeft w:val="0"/>
                          <w:marRight w:val="0"/>
                          <w:marTop w:val="0"/>
                          <w:marBottom w:val="0"/>
                          <w:divBdr>
                            <w:top w:val="none" w:sz="0" w:space="0" w:color="auto"/>
                            <w:left w:val="none" w:sz="0" w:space="0" w:color="auto"/>
                            <w:bottom w:val="none" w:sz="0" w:space="0" w:color="auto"/>
                            <w:right w:val="none" w:sz="0" w:space="0" w:color="auto"/>
                          </w:divBdr>
                        </w:div>
                      </w:divsChild>
                    </w:div>
                    <w:div w:id="1213417764">
                      <w:marLeft w:val="0"/>
                      <w:marRight w:val="0"/>
                      <w:marTop w:val="0"/>
                      <w:marBottom w:val="0"/>
                      <w:divBdr>
                        <w:top w:val="none" w:sz="0" w:space="0" w:color="auto"/>
                        <w:left w:val="none" w:sz="0" w:space="0" w:color="auto"/>
                        <w:bottom w:val="none" w:sz="0" w:space="0" w:color="auto"/>
                        <w:right w:val="none" w:sz="0" w:space="0" w:color="auto"/>
                      </w:divBdr>
                      <w:divsChild>
                        <w:div w:id="156967190">
                          <w:marLeft w:val="0"/>
                          <w:marRight w:val="0"/>
                          <w:marTop w:val="210"/>
                          <w:marBottom w:val="0"/>
                          <w:divBdr>
                            <w:top w:val="none" w:sz="0" w:space="0" w:color="auto"/>
                            <w:left w:val="none" w:sz="0" w:space="0" w:color="auto"/>
                            <w:bottom w:val="none" w:sz="0" w:space="0" w:color="auto"/>
                            <w:right w:val="none" w:sz="0" w:space="0" w:color="auto"/>
                          </w:divBdr>
                        </w:div>
                      </w:divsChild>
                    </w:div>
                    <w:div w:id="1805924227">
                      <w:marLeft w:val="0"/>
                      <w:marRight w:val="0"/>
                      <w:marTop w:val="0"/>
                      <w:marBottom w:val="0"/>
                      <w:divBdr>
                        <w:top w:val="none" w:sz="0" w:space="0" w:color="auto"/>
                        <w:left w:val="none" w:sz="0" w:space="0" w:color="auto"/>
                        <w:bottom w:val="none" w:sz="0" w:space="0" w:color="auto"/>
                        <w:right w:val="none" w:sz="0" w:space="0" w:color="auto"/>
                      </w:divBdr>
                      <w:divsChild>
                        <w:div w:id="30496342">
                          <w:marLeft w:val="0"/>
                          <w:marRight w:val="0"/>
                          <w:marTop w:val="0"/>
                          <w:marBottom w:val="0"/>
                          <w:divBdr>
                            <w:top w:val="none" w:sz="0" w:space="0" w:color="auto"/>
                            <w:left w:val="none" w:sz="0" w:space="0" w:color="auto"/>
                            <w:bottom w:val="none" w:sz="0" w:space="0" w:color="auto"/>
                            <w:right w:val="none" w:sz="0" w:space="0" w:color="auto"/>
                          </w:divBdr>
                        </w:div>
                        <w:div w:id="1060324957">
                          <w:marLeft w:val="0"/>
                          <w:marRight w:val="0"/>
                          <w:marTop w:val="0"/>
                          <w:marBottom w:val="0"/>
                          <w:divBdr>
                            <w:top w:val="none" w:sz="0" w:space="0" w:color="auto"/>
                            <w:left w:val="none" w:sz="0" w:space="0" w:color="auto"/>
                            <w:bottom w:val="none" w:sz="0" w:space="0" w:color="auto"/>
                            <w:right w:val="none" w:sz="0" w:space="0" w:color="auto"/>
                          </w:divBdr>
                        </w:div>
                        <w:div w:id="1996957895">
                          <w:marLeft w:val="0"/>
                          <w:marRight w:val="0"/>
                          <w:marTop w:val="0"/>
                          <w:marBottom w:val="0"/>
                          <w:divBdr>
                            <w:top w:val="none" w:sz="0" w:space="0" w:color="auto"/>
                            <w:left w:val="none" w:sz="0" w:space="0" w:color="auto"/>
                            <w:bottom w:val="none" w:sz="0" w:space="0" w:color="auto"/>
                            <w:right w:val="none" w:sz="0" w:space="0" w:color="auto"/>
                          </w:divBdr>
                          <w:divsChild>
                            <w:div w:id="20769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9353">
                  <w:marLeft w:val="0"/>
                  <w:marRight w:val="0"/>
                  <w:marTop w:val="0"/>
                  <w:marBottom w:val="0"/>
                  <w:divBdr>
                    <w:top w:val="none" w:sz="0" w:space="0" w:color="auto"/>
                    <w:left w:val="none" w:sz="0" w:space="0" w:color="auto"/>
                    <w:bottom w:val="none" w:sz="0" w:space="0" w:color="auto"/>
                    <w:right w:val="none" w:sz="0" w:space="0" w:color="auto"/>
                  </w:divBdr>
                  <w:divsChild>
                    <w:div w:id="1923946414">
                      <w:marLeft w:val="0"/>
                      <w:marRight w:val="0"/>
                      <w:marTop w:val="0"/>
                      <w:marBottom w:val="0"/>
                      <w:divBdr>
                        <w:top w:val="none" w:sz="0" w:space="0" w:color="auto"/>
                        <w:left w:val="none" w:sz="0" w:space="0" w:color="auto"/>
                        <w:bottom w:val="none" w:sz="0" w:space="0" w:color="auto"/>
                        <w:right w:val="none" w:sz="0" w:space="0" w:color="auto"/>
                      </w:divBdr>
                      <w:divsChild>
                        <w:div w:id="19640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4194">
                  <w:marLeft w:val="0"/>
                  <w:marRight w:val="0"/>
                  <w:marTop w:val="0"/>
                  <w:marBottom w:val="0"/>
                  <w:divBdr>
                    <w:top w:val="none" w:sz="0" w:space="0" w:color="auto"/>
                    <w:left w:val="none" w:sz="0" w:space="0" w:color="auto"/>
                    <w:bottom w:val="none" w:sz="0" w:space="0" w:color="auto"/>
                    <w:right w:val="none" w:sz="0" w:space="0" w:color="auto"/>
                  </w:divBdr>
                  <w:divsChild>
                    <w:div w:id="2004778038">
                      <w:marLeft w:val="0"/>
                      <w:marRight w:val="0"/>
                      <w:marTop w:val="0"/>
                      <w:marBottom w:val="0"/>
                      <w:divBdr>
                        <w:top w:val="single" w:sz="6" w:space="0" w:color="D1DADF"/>
                        <w:left w:val="none" w:sz="0" w:space="0" w:color="auto"/>
                        <w:bottom w:val="none" w:sz="0" w:space="0" w:color="auto"/>
                        <w:right w:val="none" w:sz="0" w:space="0" w:color="auto"/>
                      </w:divBdr>
                    </w:div>
                  </w:divsChild>
                </w:div>
                <w:div w:id="2067753099">
                  <w:marLeft w:val="0"/>
                  <w:marRight w:val="0"/>
                  <w:marTop w:val="0"/>
                  <w:marBottom w:val="0"/>
                  <w:divBdr>
                    <w:top w:val="none" w:sz="0" w:space="0" w:color="auto"/>
                    <w:left w:val="none" w:sz="0" w:space="0" w:color="auto"/>
                    <w:bottom w:val="none" w:sz="0" w:space="0" w:color="auto"/>
                    <w:right w:val="none" w:sz="0" w:space="0" w:color="auto"/>
                  </w:divBdr>
                  <w:divsChild>
                    <w:div w:id="1428430336">
                      <w:marLeft w:val="0"/>
                      <w:marRight w:val="0"/>
                      <w:marTop w:val="0"/>
                      <w:marBottom w:val="0"/>
                      <w:divBdr>
                        <w:top w:val="single" w:sz="6" w:space="3" w:color="D1DADF"/>
                        <w:left w:val="single" w:sz="6" w:space="0" w:color="D1DADF"/>
                        <w:bottom w:val="single" w:sz="6" w:space="3" w:color="D1DADF"/>
                        <w:right w:val="single" w:sz="6" w:space="0" w:color="D1DADF"/>
                      </w:divBdr>
                      <w:divsChild>
                        <w:div w:id="941494947">
                          <w:marLeft w:val="0"/>
                          <w:marRight w:val="0"/>
                          <w:marTop w:val="0"/>
                          <w:marBottom w:val="0"/>
                          <w:divBdr>
                            <w:top w:val="none" w:sz="0" w:space="0" w:color="auto"/>
                            <w:left w:val="none" w:sz="0" w:space="0" w:color="auto"/>
                            <w:bottom w:val="none" w:sz="0" w:space="0" w:color="auto"/>
                            <w:right w:val="none" w:sz="0" w:space="0" w:color="auto"/>
                          </w:divBdr>
                        </w:div>
                        <w:div w:id="1275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1255">
              <w:marLeft w:val="0"/>
              <w:marRight w:val="0"/>
              <w:marTop w:val="0"/>
              <w:marBottom w:val="0"/>
              <w:divBdr>
                <w:top w:val="none" w:sz="0" w:space="0" w:color="auto"/>
                <w:left w:val="none" w:sz="0" w:space="0" w:color="auto"/>
                <w:bottom w:val="none" w:sz="0" w:space="0" w:color="auto"/>
                <w:right w:val="none" w:sz="0" w:space="0" w:color="auto"/>
              </w:divBdr>
              <w:divsChild>
                <w:div w:id="757798488">
                  <w:marLeft w:val="0"/>
                  <w:marRight w:val="0"/>
                  <w:marTop w:val="0"/>
                  <w:marBottom w:val="0"/>
                  <w:divBdr>
                    <w:top w:val="none" w:sz="0" w:space="0" w:color="auto"/>
                    <w:left w:val="none" w:sz="0" w:space="0" w:color="auto"/>
                    <w:bottom w:val="single" w:sz="6" w:space="6" w:color="D1DADF"/>
                    <w:right w:val="none" w:sz="0" w:space="0" w:color="auto"/>
                  </w:divBdr>
                  <w:divsChild>
                    <w:div w:id="370808604">
                      <w:marLeft w:val="0"/>
                      <w:marRight w:val="0"/>
                      <w:marTop w:val="0"/>
                      <w:marBottom w:val="0"/>
                      <w:divBdr>
                        <w:top w:val="none" w:sz="0" w:space="0" w:color="auto"/>
                        <w:left w:val="none" w:sz="0" w:space="0" w:color="auto"/>
                        <w:bottom w:val="none" w:sz="0" w:space="0" w:color="auto"/>
                        <w:right w:val="none" w:sz="0" w:space="0" w:color="auto"/>
                      </w:divBdr>
                      <w:divsChild>
                        <w:div w:id="1270895152">
                          <w:marLeft w:val="0"/>
                          <w:marRight w:val="0"/>
                          <w:marTop w:val="0"/>
                          <w:marBottom w:val="0"/>
                          <w:divBdr>
                            <w:top w:val="none" w:sz="0" w:space="0" w:color="auto"/>
                            <w:left w:val="none" w:sz="0" w:space="0" w:color="auto"/>
                            <w:bottom w:val="none" w:sz="0" w:space="0" w:color="auto"/>
                            <w:right w:val="none" w:sz="0" w:space="0" w:color="auto"/>
                          </w:divBdr>
                          <w:divsChild>
                            <w:div w:id="1506289208">
                              <w:marLeft w:val="0"/>
                              <w:marRight w:val="0"/>
                              <w:marTop w:val="0"/>
                              <w:marBottom w:val="0"/>
                              <w:divBdr>
                                <w:top w:val="none" w:sz="0" w:space="0" w:color="auto"/>
                                <w:left w:val="none" w:sz="0" w:space="0" w:color="auto"/>
                                <w:bottom w:val="none" w:sz="0" w:space="0" w:color="auto"/>
                                <w:right w:val="none" w:sz="0" w:space="0" w:color="auto"/>
                              </w:divBdr>
                              <w:divsChild>
                                <w:div w:id="4344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99578">
                  <w:marLeft w:val="0"/>
                  <w:marRight w:val="0"/>
                  <w:marTop w:val="0"/>
                  <w:marBottom w:val="0"/>
                  <w:divBdr>
                    <w:top w:val="none" w:sz="0" w:space="0" w:color="auto"/>
                    <w:left w:val="none" w:sz="0" w:space="0" w:color="auto"/>
                    <w:bottom w:val="none" w:sz="0" w:space="0" w:color="auto"/>
                    <w:right w:val="none" w:sz="0" w:space="0" w:color="auto"/>
                  </w:divBdr>
                  <w:divsChild>
                    <w:div w:id="1183788191">
                      <w:marLeft w:val="0"/>
                      <w:marRight w:val="0"/>
                      <w:marTop w:val="0"/>
                      <w:marBottom w:val="0"/>
                      <w:divBdr>
                        <w:top w:val="none" w:sz="0" w:space="0" w:color="auto"/>
                        <w:left w:val="none" w:sz="0" w:space="0" w:color="auto"/>
                        <w:bottom w:val="none" w:sz="0" w:space="0" w:color="auto"/>
                        <w:right w:val="none" w:sz="0" w:space="0" w:color="auto"/>
                      </w:divBdr>
                      <w:divsChild>
                        <w:div w:id="519851956">
                          <w:marLeft w:val="0"/>
                          <w:marRight w:val="0"/>
                          <w:marTop w:val="0"/>
                          <w:marBottom w:val="0"/>
                          <w:divBdr>
                            <w:top w:val="single" w:sz="6" w:space="0" w:color="D1DADF"/>
                            <w:left w:val="single" w:sz="6" w:space="0" w:color="D1DADF"/>
                            <w:bottom w:val="single" w:sz="6" w:space="0" w:color="D1DADF"/>
                            <w:right w:val="single" w:sz="6" w:space="0" w:color="D1DADF"/>
                          </w:divBdr>
                          <w:divsChild>
                            <w:div w:id="22246072">
                              <w:marLeft w:val="0"/>
                              <w:marRight w:val="0"/>
                              <w:marTop w:val="0"/>
                              <w:marBottom w:val="0"/>
                              <w:divBdr>
                                <w:top w:val="none" w:sz="0" w:space="0" w:color="auto"/>
                                <w:left w:val="none" w:sz="0" w:space="0" w:color="auto"/>
                                <w:bottom w:val="none" w:sz="0" w:space="0" w:color="auto"/>
                                <w:right w:val="none" w:sz="0" w:space="0" w:color="auto"/>
                              </w:divBdr>
                              <w:divsChild>
                                <w:div w:id="1104691962">
                                  <w:marLeft w:val="0"/>
                                  <w:marRight w:val="0"/>
                                  <w:marTop w:val="0"/>
                                  <w:marBottom w:val="0"/>
                                  <w:divBdr>
                                    <w:top w:val="none" w:sz="0" w:space="0" w:color="auto"/>
                                    <w:left w:val="none" w:sz="0" w:space="0" w:color="auto"/>
                                    <w:bottom w:val="none" w:sz="0" w:space="0" w:color="auto"/>
                                    <w:right w:val="none" w:sz="0" w:space="0" w:color="auto"/>
                                  </w:divBdr>
                                </w:div>
                                <w:div w:id="2099521615">
                                  <w:marLeft w:val="0"/>
                                  <w:marRight w:val="0"/>
                                  <w:marTop w:val="0"/>
                                  <w:marBottom w:val="0"/>
                                  <w:divBdr>
                                    <w:top w:val="none" w:sz="0" w:space="0" w:color="auto"/>
                                    <w:left w:val="none" w:sz="0" w:space="0" w:color="auto"/>
                                    <w:bottom w:val="none" w:sz="0" w:space="0" w:color="auto"/>
                                    <w:right w:val="none" w:sz="0" w:space="0" w:color="auto"/>
                                  </w:divBdr>
                                  <w:divsChild>
                                    <w:div w:id="531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07137">
                      <w:marLeft w:val="0"/>
                      <w:marRight w:val="0"/>
                      <w:marTop w:val="0"/>
                      <w:marBottom w:val="0"/>
                      <w:divBdr>
                        <w:top w:val="none" w:sz="0" w:space="0" w:color="auto"/>
                        <w:left w:val="none" w:sz="0" w:space="0" w:color="auto"/>
                        <w:bottom w:val="none" w:sz="0" w:space="0" w:color="auto"/>
                        <w:right w:val="none" w:sz="0" w:space="0" w:color="auto"/>
                      </w:divBdr>
                      <w:divsChild>
                        <w:div w:id="1037853254">
                          <w:marLeft w:val="0"/>
                          <w:marRight w:val="0"/>
                          <w:marTop w:val="0"/>
                          <w:marBottom w:val="0"/>
                          <w:divBdr>
                            <w:top w:val="none" w:sz="0" w:space="0" w:color="auto"/>
                            <w:left w:val="none" w:sz="0" w:space="0" w:color="auto"/>
                            <w:bottom w:val="none" w:sz="0" w:space="0" w:color="auto"/>
                            <w:right w:val="none" w:sz="0" w:space="0" w:color="auto"/>
                          </w:divBdr>
                          <w:divsChild>
                            <w:div w:id="1111510340">
                              <w:marLeft w:val="0"/>
                              <w:marRight w:val="0"/>
                              <w:marTop w:val="0"/>
                              <w:marBottom w:val="0"/>
                              <w:divBdr>
                                <w:top w:val="none" w:sz="0" w:space="0" w:color="auto"/>
                                <w:left w:val="none" w:sz="0" w:space="0" w:color="auto"/>
                                <w:bottom w:val="none" w:sz="0" w:space="0" w:color="auto"/>
                                <w:right w:val="none" w:sz="0" w:space="0" w:color="auto"/>
                              </w:divBdr>
                              <w:divsChild>
                                <w:div w:id="744913887">
                                  <w:marLeft w:val="0"/>
                                  <w:marRight w:val="0"/>
                                  <w:marTop w:val="0"/>
                                  <w:marBottom w:val="0"/>
                                  <w:divBdr>
                                    <w:top w:val="single" w:sz="6" w:space="0" w:color="D1DADF"/>
                                    <w:left w:val="single" w:sz="6" w:space="0" w:color="D1DADF"/>
                                    <w:bottom w:val="single" w:sz="6" w:space="0" w:color="D1DADF"/>
                                    <w:right w:val="single" w:sz="6" w:space="0" w:color="D1DADF"/>
                                  </w:divBdr>
                                  <w:divsChild>
                                    <w:div w:id="595137657">
                                      <w:marLeft w:val="0"/>
                                      <w:marRight w:val="0"/>
                                      <w:marTop w:val="0"/>
                                      <w:marBottom w:val="0"/>
                                      <w:divBdr>
                                        <w:top w:val="none" w:sz="0" w:space="0" w:color="auto"/>
                                        <w:left w:val="none" w:sz="0" w:space="0" w:color="auto"/>
                                        <w:bottom w:val="none" w:sz="0" w:space="0" w:color="auto"/>
                                        <w:right w:val="none" w:sz="0" w:space="0" w:color="auto"/>
                                      </w:divBdr>
                                      <w:divsChild>
                                        <w:div w:id="1566986917">
                                          <w:marLeft w:val="0"/>
                                          <w:marRight w:val="0"/>
                                          <w:marTop w:val="0"/>
                                          <w:marBottom w:val="0"/>
                                          <w:divBdr>
                                            <w:top w:val="none" w:sz="0" w:space="0" w:color="auto"/>
                                            <w:left w:val="none" w:sz="0" w:space="0" w:color="auto"/>
                                            <w:bottom w:val="none" w:sz="0" w:space="0" w:color="auto"/>
                                            <w:right w:val="none" w:sz="0" w:space="0" w:color="auto"/>
                                          </w:divBdr>
                                        </w:div>
                                      </w:divsChild>
                                    </w:div>
                                    <w:div w:id="1120418581">
                                      <w:marLeft w:val="0"/>
                                      <w:marRight w:val="0"/>
                                      <w:marTop w:val="0"/>
                                      <w:marBottom w:val="0"/>
                                      <w:divBdr>
                                        <w:top w:val="none" w:sz="0" w:space="0" w:color="auto"/>
                                        <w:left w:val="none" w:sz="0" w:space="0" w:color="auto"/>
                                        <w:bottom w:val="none" w:sz="0" w:space="0" w:color="auto"/>
                                        <w:right w:val="none" w:sz="0" w:space="0" w:color="auto"/>
                                      </w:divBdr>
                                      <w:divsChild>
                                        <w:div w:id="113450403">
                                          <w:marLeft w:val="0"/>
                                          <w:marRight w:val="0"/>
                                          <w:marTop w:val="0"/>
                                          <w:marBottom w:val="0"/>
                                          <w:divBdr>
                                            <w:top w:val="single" w:sz="6" w:space="0" w:color="D1DADF"/>
                                            <w:left w:val="single" w:sz="6" w:space="0" w:color="D1DADF"/>
                                            <w:bottom w:val="single" w:sz="6" w:space="0" w:color="D1DADF"/>
                                            <w:right w:val="single" w:sz="6" w:space="0" w:color="D1DADF"/>
                                          </w:divBdr>
                                          <w:divsChild>
                                            <w:div w:id="1720739290">
                                              <w:marLeft w:val="0"/>
                                              <w:marRight w:val="0"/>
                                              <w:marTop w:val="0"/>
                                              <w:marBottom w:val="0"/>
                                              <w:divBdr>
                                                <w:top w:val="none" w:sz="0" w:space="0" w:color="auto"/>
                                                <w:left w:val="none" w:sz="0" w:space="0" w:color="auto"/>
                                                <w:bottom w:val="none" w:sz="0" w:space="0" w:color="auto"/>
                                                <w:right w:val="none" w:sz="0" w:space="0" w:color="auto"/>
                                              </w:divBdr>
                                            </w:div>
                                          </w:divsChild>
                                        </w:div>
                                        <w:div w:id="1152332053">
                                          <w:marLeft w:val="0"/>
                                          <w:marRight w:val="0"/>
                                          <w:marTop w:val="0"/>
                                          <w:marBottom w:val="0"/>
                                          <w:divBdr>
                                            <w:top w:val="single" w:sz="6" w:space="0" w:color="D1DADF"/>
                                            <w:left w:val="single" w:sz="6" w:space="0" w:color="D1DADF"/>
                                            <w:bottom w:val="single" w:sz="6" w:space="0" w:color="D1DADF"/>
                                            <w:right w:val="single" w:sz="6" w:space="0" w:color="D1DADF"/>
                                          </w:divBdr>
                                          <w:divsChild>
                                            <w:div w:id="345131138">
                                              <w:marLeft w:val="0"/>
                                              <w:marRight w:val="0"/>
                                              <w:marTop w:val="0"/>
                                              <w:marBottom w:val="0"/>
                                              <w:divBdr>
                                                <w:top w:val="none" w:sz="0" w:space="0" w:color="auto"/>
                                                <w:left w:val="none" w:sz="0" w:space="0" w:color="auto"/>
                                                <w:bottom w:val="none" w:sz="0" w:space="0" w:color="auto"/>
                                                <w:right w:val="none" w:sz="0" w:space="0" w:color="auto"/>
                                              </w:divBdr>
                                            </w:div>
                                          </w:divsChild>
                                        </w:div>
                                        <w:div w:id="51009021">
                                          <w:marLeft w:val="0"/>
                                          <w:marRight w:val="0"/>
                                          <w:marTop w:val="0"/>
                                          <w:marBottom w:val="0"/>
                                          <w:divBdr>
                                            <w:top w:val="single" w:sz="6" w:space="0" w:color="D1DADF"/>
                                            <w:left w:val="single" w:sz="6" w:space="0" w:color="D1DADF"/>
                                            <w:bottom w:val="single" w:sz="6" w:space="0" w:color="D1DADF"/>
                                            <w:right w:val="single" w:sz="6" w:space="0" w:color="D1DADF"/>
                                          </w:divBdr>
                                          <w:divsChild>
                                            <w:div w:id="252278622">
                                              <w:marLeft w:val="0"/>
                                              <w:marRight w:val="0"/>
                                              <w:marTop w:val="0"/>
                                              <w:marBottom w:val="0"/>
                                              <w:divBdr>
                                                <w:top w:val="none" w:sz="0" w:space="0" w:color="auto"/>
                                                <w:left w:val="none" w:sz="0" w:space="0" w:color="auto"/>
                                                <w:bottom w:val="none" w:sz="0" w:space="0" w:color="auto"/>
                                                <w:right w:val="none" w:sz="0" w:space="0" w:color="auto"/>
                                              </w:divBdr>
                                            </w:div>
                                          </w:divsChild>
                                        </w:div>
                                        <w:div w:id="1863932599">
                                          <w:marLeft w:val="0"/>
                                          <w:marRight w:val="0"/>
                                          <w:marTop w:val="0"/>
                                          <w:marBottom w:val="0"/>
                                          <w:divBdr>
                                            <w:top w:val="single" w:sz="6" w:space="0" w:color="D1DADF"/>
                                            <w:left w:val="single" w:sz="6" w:space="0" w:color="D1DADF"/>
                                            <w:bottom w:val="single" w:sz="6" w:space="0" w:color="D1DADF"/>
                                            <w:right w:val="single" w:sz="6" w:space="0" w:color="D1DADF"/>
                                          </w:divBdr>
                                          <w:divsChild>
                                            <w:div w:id="20064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98428">
                                  <w:marLeft w:val="0"/>
                                  <w:marRight w:val="0"/>
                                  <w:marTop w:val="0"/>
                                  <w:marBottom w:val="0"/>
                                  <w:divBdr>
                                    <w:top w:val="single" w:sz="6" w:space="0" w:color="D1DADF"/>
                                    <w:left w:val="single" w:sz="6" w:space="0" w:color="D1DADF"/>
                                    <w:bottom w:val="single" w:sz="6" w:space="0" w:color="D1DADF"/>
                                    <w:right w:val="single" w:sz="6" w:space="0" w:color="D1DADF"/>
                                  </w:divBdr>
                                  <w:divsChild>
                                    <w:div w:id="695083675">
                                      <w:marLeft w:val="0"/>
                                      <w:marRight w:val="0"/>
                                      <w:marTop w:val="0"/>
                                      <w:marBottom w:val="0"/>
                                      <w:divBdr>
                                        <w:top w:val="none" w:sz="0" w:space="0" w:color="auto"/>
                                        <w:left w:val="none" w:sz="0" w:space="0" w:color="auto"/>
                                        <w:bottom w:val="none" w:sz="0" w:space="0" w:color="auto"/>
                                        <w:right w:val="none" w:sz="0" w:space="0" w:color="auto"/>
                                      </w:divBdr>
                                      <w:divsChild>
                                        <w:div w:id="1179587339">
                                          <w:marLeft w:val="0"/>
                                          <w:marRight w:val="0"/>
                                          <w:marTop w:val="0"/>
                                          <w:marBottom w:val="0"/>
                                          <w:divBdr>
                                            <w:top w:val="none" w:sz="0" w:space="0" w:color="auto"/>
                                            <w:left w:val="none" w:sz="0" w:space="0" w:color="auto"/>
                                            <w:bottom w:val="none" w:sz="0" w:space="0" w:color="auto"/>
                                            <w:right w:val="none" w:sz="0" w:space="0" w:color="auto"/>
                                          </w:divBdr>
                                        </w:div>
                                      </w:divsChild>
                                    </w:div>
                                    <w:div w:id="210263906">
                                      <w:marLeft w:val="0"/>
                                      <w:marRight w:val="0"/>
                                      <w:marTop w:val="0"/>
                                      <w:marBottom w:val="0"/>
                                      <w:divBdr>
                                        <w:top w:val="none" w:sz="0" w:space="0" w:color="auto"/>
                                        <w:left w:val="none" w:sz="0" w:space="0" w:color="auto"/>
                                        <w:bottom w:val="none" w:sz="0" w:space="0" w:color="auto"/>
                                        <w:right w:val="none" w:sz="0" w:space="0" w:color="auto"/>
                                      </w:divBdr>
                                      <w:divsChild>
                                        <w:div w:id="134835062">
                                          <w:marLeft w:val="0"/>
                                          <w:marRight w:val="0"/>
                                          <w:marTop w:val="0"/>
                                          <w:marBottom w:val="0"/>
                                          <w:divBdr>
                                            <w:top w:val="single" w:sz="6" w:space="0" w:color="D1DADF"/>
                                            <w:left w:val="single" w:sz="6" w:space="0" w:color="D1DADF"/>
                                            <w:bottom w:val="single" w:sz="6" w:space="0" w:color="D1DADF"/>
                                            <w:right w:val="single" w:sz="6" w:space="0" w:color="D1DADF"/>
                                          </w:divBdr>
                                          <w:divsChild>
                                            <w:div w:id="793986493">
                                              <w:marLeft w:val="0"/>
                                              <w:marRight w:val="0"/>
                                              <w:marTop w:val="0"/>
                                              <w:marBottom w:val="0"/>
                                              <w:divBdr>
                                                <w:top w:val="none" w:sz="0" w:space="0" w:color="auto"/>
                                                <w:left w:val="none" w:sz="0" w:space="0" w:color="auto"/>
                                                <w:bottom w:val="none" w:sz="0" w:space="0" w:color="auto"/>
                                                <w:right w:val="none" w:sz="0" w:space="0" w:color="auto"/>
                                              </w:divBdr>
                                            </w:div>
                                          </w:divsChild>
                                        </w:div>
                                        <w:div w:id="1387804193">
                                          <w:marLeft w:val="0"/>
                                          <w:marRight w:val="0"/>
                                          <w:marTop w:val="0"/>
                                          <w:marBottom w:val="0"/>
                                          <w:divBdr>
                                            <w:top w:val="single" w:sz="6" w:space="0" w:color="D1DADF"/>
                                            <w:left w:val="single" w:sz="6" w:space="0" w:color="D1DADF"/>
                                            <w:bottom w:val="single" w:sz="6" w:space="0" w:color="D1DADF"/>
                                            <w:right w:val="single" w:sz="6" w:space="0" w:color="D1DADF"/>
                                          </w:divBdr>
                                          <w:divsChild>
                                            <w:div w:id="1076324191">
                                              <w:marLeft w:val="0"/>
                                              <w:marRight w:val="0"/>
                                              <w:marTop w:val="0"/>
                                              <w:marBottom w:val="0"/>
                                              <w:divBdr>
                                                <w:top w:val="none" w:sz="0" w:space="0" w:color="auto"/>
                                                <w:left w:val="none" w:sz="0" w:space="0" w:color="auto"/>
                                                <w:bottom w:val="none" w:sz="0" w:space="0" w:color="auto"/>
                                                <w:right w:val="none" w:sz="0" w:space="0" w:color="auto"/>
                                              </w:divBdr>
                                            </w:div>
                                          </w:divsChild>
                                        </w:div>
                                        <w:div w:id="428282763">
                                          <w:marLeft w:val="0"/>
                                          <w:marRight w:val="0"/>
                                          <w:marTop w:val="0"/>
                                          <w:marBottom w:val="0"/>
                                          <w:divBdr>
                                            <w:top w:val="single" w:sz="6" w:space="0" w:color="D1DADF"/>
                                            <w:left w:val="single" w:sz="6" w:space="0" w:color="D1DADF"/>
                                            <w:bottom w:val="single" w:sz="6" w:space="0" w:color="D1DADF"/>
                                            <w:right w:val="single" w:sz="6" w:space="0" w:color="D1DADF"/>
                                          </w:divBdr>
                                          <w:divsChild>
                                            <w:div w:id="864442922">
                                              <w:marLeft w:val="0"/>
                                              <w:marRight w:val="0"/>
                                              <w:marTop w:val="0"/>
                                              <w:marBottom w:val="0"/>
                                              <w:divBdr>
                                                <w:top w:val="none" w:sz="0" w:space="0" w:color="auto"/>
                                                <w:left w:val="none" w:sz="0" w:space="0" w:color="auto"/>
                                                <w:bottom w:val="none" w:sz="0" w:space="0" w:color="auto"/>
                                                <w:right w:val="none" w:sz="0" w:space="0" w:color="auto"/>
                                              </w:divBdr>
                                            </w:div>
                                          </w:divsChild>
                                        </w:div>
                                        <w:div w:id="104154705">
                                          <w:marLeft w:val="0"/>
                                          <w:marRight w:val="0"/>
                                          <w:marTop w:val="0"/>
                                          <w:marBottom w:val="0"/>
                                          <w:divBdr>
                                            <w:top w:val="single" w:sz="6" w:space="0" w:color="D1DADF"/>
                                            <w:left w:val="single" w:sz="6" w:space="0" w:color="D1DADF"/>
                                            <w:bottom w:val="single" w:sz="6" w:space="0" w:color="D1DADF"/>
                                            <w:right w:val="single" w:sz="6" w:space="0" w:color="D1DADF"/>
                                          </w:divBdr>
                                          <w:divsChild>
                                            <w:div w:id="1392458739">
                                              <w:marLeft w:val="0"/>
                                              <w:marRight w:val="0"/>
                                              <w:marTop w:val="0"/>
                                              <w:marBottom w:val="0"/>
                                              <w:divBdr>
                                                <w:top w:val="none" w:sz="0" w:space="0" w:color="auto"/>
                                                <w:left w:val="none" w:sz="0" w:space="0" w:color="auto"/>
                                                <w:bottom w:val="none" w:sz="0" w:space="0" w:color="auto"/>
                                                <w:right w:val="none" w:sz="0" w:space="0" w:color="auto"/>
                                              </w:divBdr>
                                            </w:div>
                                          </w:divsChild>
                                        </w:div>
                                        <w:div w:id="1750494104">
                                          <w:marLeft w:val="0"/>
                                          <w:marRight w:val="0"/>
                                          <w:marTop w:val="0"/>
                                          <w:marBottom w:val="0"/>
                                          <w:divBdr>
                                            <w:top w:val="single" w:sz="6" w:space="0" w:color="D1DADF"/>
                                            <w:left w:val="single" w:sz="6" w:space="0" w:color="D1DADF"/>
                                            <w:bottom w:val="single" w:sz="6" w:space="0" w:color="D1DADF"/>
                                            <w:right w:val="single" w:sz="6" w:space="0" w:color="D1DADF"/>
                                          </w:divBdr>
                                          <w:divsChild>
                                            <w:div w:id="950089040">
                                              <w:marLeft w:val="0"/>
                                              <w:marRight w:val="0"/>
                                              <w:marTop w:val="0"/>
                                              <w:marBottom w:val="0"/>
                                              <w:divBdr>
                                                <w:top w:val="none" w:sz="0" w:space="0" w:color="auto"/>
                                                <w:left w:val="none" w:sz="0" w:space="0" w:color="auto"/>
                                                <w:bottom w:val="none" w:sz="0" w:space="0" w:color="auto"/>
                                                <w:right w:val="none" w:sz="0" w:space="0" w:color="auto"/>
                                              </w:divBdr>
                                            </w:div>
                                          </w:divsChild>
                                        </w:div>
                                        <w:div w:id="1684160595">
                                          <w:marLeft w:val="0"/>
                                          <w:marRight w:val="0"/>
                                          <w:marTop w:val="0"/>
                                          <w:marBottom w:val="0"/>
                                          <w:divBdr>
                                            <w:top w:val="single" w:sz="6" w:space="0" w:color="D1DADF"/>
                                            <w:left w:val="single" w:sz="6" w:space="0" w:color="D1DADF"/>
                                            <w:bottom w:val="single" w:sz="6" w:space="0" w:color="D1DADF"/>
                                            <w:right w:val="single" w:sz="6" w:space="0" w:color="D1DADF"/>
                                          </w:divBdr>
                                          <w:divsChild>
                                            <w:div w:id="1324046131">
                                              <w:marLeft w:val="0"/>
                                              <w:marRight w:val="0"/>
                                              <w:marTop w:val="0"/>
                                              <w:marBottom w:val="0"/>
                                              <w:divBdr>
                                                <w:top w:val="none" w:sz="0" w:space="0" w:color="auto"/>
                                                <w:left w:val="none" w:sz="0" w:space="0" w:color="auto"/>
                                                <w:bottom w:val="none" w:sz="0" w:space="0" w:color="auto"/>
                                                <w:right w:val="none" w:sz="0" w:space="0" w:color="auto"/>
                                              </w:divBdr>
                                            </w:div>
                                          </w:divsChild>
                                        </w:div>
                                        <w:div w:id="703216374">
                                          <w:marLeft w:val="0"/>
                                          <w:marRight w:val="0"/>
                                          <w:marTop w:val="0"/>
                                          <w:marBottom w:val="0"/>
                                          <w:divBdr>
                                            <w:top w:val="single" w:sz="6" w:space="0" w:color="D1DADF"/>
                                            <w:left w:val="single" w:sz="6" w:space="0" w:color="D1DADF"/>
                                            <w:bottom w:val="single" w:sz="6" w:space="0" w:color="D1DADF"/>
                                            <w:right w:val="single" w:sz="6" w:space="0" w:color="D1DADF"/>
                                          </w:divBdr>
                                          <w:divsChild>
                                            <w:div w:id="1245410356">
                                              <w:marLeft w:val="0"/>
                                              <w:marRight w:val="0"/>
                                              <w:marTop w:val="0"/>
                                              <w:marBottom w:val="0"/>
                                              <w:divBdr>
                                                <w:top w:val="none" w:sz="0" w:space="0" w:color="auto"/>
                                                <w:left w:val="none" w:sz="0" w:space="0" w:color="auto"/>
                                                <w:bottom w:val="none" w:sz="0" w:space="0" w:color="auto"/>
                                                <w:right w:val="none" w:sz="0" w:space="0" w:color="auto"/>
                                              </w:divBdr>
                                            </w:div>
                                          </w:divsChild>
                                        </w:div>
                                        <w:div w:id="528764913">
                                          <w:marLeft w:val="0"/>
                                          <w:marRight w:val="0"/>
                                          <w:marTop w:val="0"/>
                                          <w:marBottom w:val="0"/>
                                          <w:divBdr>
                                            <w:top w:val="single" w:sz="6" w:space="0" w:color="D1DADF"/>
                                            <w:left w:val="single" w:sz="6" w:space="0" w:color="D1DADF"/>
                                            <w:bottom w:val="single" w:sz="6" w:space="0" w:color="D1DADF"/>
                                            <w:right w:val="single" w:sz="6" w:space="0" w:color="D1DADF"/>
                                          </w:divBdr>
                                          <w:divsChild>
                                            <w:div w:id="227301213">
                                              <w:marLeft w:val="0"/>
                                              <w:marRight w:val="0"/>
                                              <w:marTop w:val="0"/>
                                              <w:marBottom w:val="0"/>
                                              <w:divBdr>
                                                <w:top w:val="none" w:sz="0" w:space="0" w:color="auto"/>
                                                <w:left w:val="none" w:sz="0" w:space="0" w:color="auto"/>
                                                <w:bottom w:val="none" w:sz="0" w:space="0" w:color="auto"/>
                                                <w:right w:val="none" w:sz="0" w:space="0" w:color="auto"/>
                                              </w:divBdr>
                                            </w:div>
                                          </w:divsChild>
                                        </w:div>
                                        <w:div w:id="701520152">
                                          <w:marLeft w:val="0"/>
                                          <w:marRight w:val="0"/>
                                          <w:marTop w:val="0"/>
                                          <w:marBottom w:val="0"/>
                                          <w:divBdr>
                                            <w:top w:val="single" w:sz="6" w:space="0" w:color="D1DADF"/>
                                            <w:left w:val="single" w:sz="6" w:space="0" w:color="D1DADF"/>
                                            <w:bottom w:val="single" w:sz="6" w:space="0" w:color="D1DADF"/>
                                            <w:right w:val="single" w:sz="6" w:space="0" w:color="D1DADF"/>
                                          </w:divBdr>
                                          <w:divsChild>
                                            <w:div w:id="1973444132">
                                              <w:marLeft w:val="0"/>
                                              <w:marRight w:val="0"/>
                                              <w:marTop w:val="0"/>
                                              <w:marBottom w:val="0"/>
                                              <w:divBdr>
                                                <w:top w:val="none" w:sz="0" w:space="0" w:color="auto"/>
                                                <w:left w:val="none" w:sz="0" w:space="0" w:color="auto"/>
                                                <w:bottom w:val="none" w:sz="0" w:space="0" w:color="auto"/>
                                                <w:right w:val="none" w:sz="0" w:space="0" w:color="auto"/>
                                              </w:divBdr>
                                            </w:div>
                                          </w:divsChild>
                                        </w:div>
                                        <w:div w:id="1120490263">
                                          <w:marLeft w:val="0"/>
                                          <w:marRight w:val="0"/>
                                          <w:marTop w:val="0"/>
                                          <w:marBottom w:val="0"/>
                                          <w:divBdr>
                                            <w:top w:val="single" w:sz="6" w:space="0" w:color="D1DADF"/>
                                            <w:left w:val="single" w:sz="6" w:space="0" w:color="D1DADF"/>
                                            <w:bottom w:val="single" w:sz="6" w:space="0" w:color="D1DADF"/>
                                            <w:right w:val="single" w:sz="6" w:space="0" w:color="D1DADF"/>
                                          </w:divBdr>
                                          <w:divsChild>
                                            <w:div w:id="277833560">
                                              <w:marLeft w:val="0"/>
                                              <w:marRight w:val="0"/>
                                              <w:marTop w:val="0"/>
                                              <w:marBottom w:val="0"/>
                                              <w:divBdr>
                                                <w:top w:val="none" w:sz="0" w:space="0" w:color="auto"/>
                                                <w:left w:val="none" w:sz="0" w:space="0" w:color="auto"/>
                                                <w:bottom w:val="none" w:sz="0" w:space="0" w:color="auto"/>
                                                <w:right w:val="none" w:sz="0" w:space="0" w:color="auto"/>
                                              </w:divBdr>
                                            </w:div>
                                          </w:divsChild>
                                        </w:div>
                                        <w:div w:id="721364712">
                                          <w:marLeft w:val="0"/>
                                          <w:marRight w:val="0"/>
                                          <w:marTop w:val="0"/>
                                          <w:marBottom w:val="0"/>
                                          <w:divBdr>
                                            <w:top w:val="single" w:sz="6" w:space="0" w:color="D1DADF"/>
                                            <w:left w:val="single" w:sz="6" w:space="0" w:color="D1DADF"/>
                                            <w:bottom w:val="single" w:sz="6" w:space="0" w:color="D1DADF"/>
                                            <w:right w:val="single" w:sz="6" w:space="0" w:color="D1DADF"/>
                                          </w:divBdr>
                                          <w:divsChild>
                                            <w:div w:id="1145973571">
                                              <w:marLeft w:val="0"/>
                                              <w:marRight w:val="0"/>
                                              <w:marTop w:val="0"/>
                                              <w:marBottom w:val="0"/>
                                              <w:divBdr>
                                                <w:top w:val="none" w:sz="0" w:space="0" w:color="auto"/>
                                                <w:left w:val="none" w:sz="0" w:space="0" w:color="auto"/>
                                                <w:bottom w:val="none" w:sz="0" w:space="0" w:color="auto"/>
                                                <w:right w:val="none" w:sz="0" w:space="0" w:color="auto"/>
                                              </w:divBdr>
                                            </w:div>
                                          </w:divsChild>
                                        </w:div>
                                        <w:div w:id="763764200">
                                          <w:marLeft w:val="0"/>
                                          <w:marRight w:val="0"/>
                                          <w:marTop w:val="0"/>
                                          <w:marBottom w:val="0"/>
                                          <w:divBdr>
                                            <w:top w:val="single" w:sz="6" w:space="0" w:color="D1DADF"/>
                                            <w:left w:val="single" w:sz="6" w:space="0" w:color="D1DADF"/>
                                            <w:bottom w:val="single" w:sz="6" w:space="0" w:color="D1DADF"/>
                                            <w:right w:val="single" w:sz="6" w:space="0" w:color="D1DADF"/>
                                          </w:divBdr>
                                          <w:divsChild>
                                            <w:div w:id="563418912">
                                              <w:marLeft w:val="0"/>
                                              <w:marRight w:val="0"/>
                                              <w:marTop w:val="0"/>
                                              <w:marBottom w:val="0"/>
                                              <w:divBdr>
                                                <w:top w:val="none" w:sz="0" w:space="0" w:color="auto"/>
                                                <w:left w:val="none" w:sz="0" w:space="0" w:color="auto"/>
                                                <w:bottom w:val="none" w:sz="0" w:space="0" w:color="auto"/>
                                                <w:right w:val="none" w:sz="0" w:space="0" w:color="auto"/>
                                              </w:divBdr>
                                            </w:div>
                                          </w:divsChild>
                                        </w:div>
                                        <w:div w:id="2147358712">
                                          <w:marLeft w:val="0"/>
                                          <w:marRight w:val="0"/>
                                          <w:marTop w:val="0"/>
                                          <w:marBottom w:val="0"/>
                                          <w:divBdr>
                                            <w:top w:val="single" w:sz="6" w:space="0" w:color="D1DADF"/>
                                            <w:left w:val="single" w:sz="6" w:space="0" w:color="D1DADF"/>
                                            <w:bottom w:val="single" w:sz="6" w:space="0" w:color="D1DADF"/>
                                            <w:right w:val="single" w:sz="6" w:space="0" w:color="D1DADF"/>
                                          </w:divBdr>
                                          <w:divsChild>
                                            <w:div w:id="16344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16817">
                                  <w:marLeft w:val="0"/>
                                  <w:marRight w:val="0"/>
                                  <w:marTop w:val="0"/>
                                  <w:marBottom w:val="0"/>
                                  <w:divBdr>
                                    <w:top w:val="single" w:sz="6" w:space="0" w:color="D1DADF"/>
                                    <w:left w:val="single" w:sz="6" w:space="0" w:color="D1DADF"/>
                                    <w:bottom w:val="single" w:sz="6" w:space="0" w:color="D1DADF"/>
                                    <w:right w:val="single" w:sz="6" w:space="0" w:color="D1DADF"/>
                                  </w:divBdr>
                                  <w:divsChild>
                                    <w:div w:id="588151302">
                                      <w:marLeft w:val="0"/>
                                      <w:marRight w:val="0"/>
                                      <w:marTop w:val="0"/>
                                      <w:marBottom w:val="0"/>
                                      <w:divBdr>
                                        <w:top w:val="none" w:sz="0" w:space="0" w:color="auto"/>
                                        <w:left w:val="none" w:sz="0" w:space="0" w:color="auto"/>
                                        <w:bottom w:val="none" w:sz="0" w:space="0" w:color="auto"/>
                                        <w:right w:val="none" w:sz="0" w:space="0" w:color="auto"/>
                                      </w:divBdr>
                                      <w:divsChild>
                                        <w:div w:id="1174296369">
                                          <w:marLeft w:val="0"/>
                                          <w:marRight w:val="0"/>
                                          <w:marTop w:val="0"/>
                                          <w:marBottom w:val="0"/>
                                          <w:divBdr>
                                            <w:top w:val="none" w:sz="0" w:space="0" w:color="auto"/>
                                            <w:left w:val="none" w:sz="0" w:space="0" w:color="auto"/>
                                            <w:bottom w:val="none" w:sz="0" w:space="0" w:color="auto"/>
                                            <w:right w:val="none" w:sz="0" w:space="0" w:color="auto"/>
                                          </w:divBdr>
                                        </w:div>
                                      </w:divsChild>
                                    </w:div>
                                    <w:div w:id="1179930067">
                                      <w:marLeft w:val="0"/>
                                      <w:marRight w:val="0"/>
                                      <w:marTop w:val="0"/>
                                      <w:marBottom w:val="0"/>
                                      <w:divBdr>
                                        <w:top w:val="none" w:sz="0" w:space="0" w:color="auto"/>
                                        <w:left w:val="none" w:sz="0" w:space="0" w:color="auto"/>
                                        <w:bottom w:val="none" w:sz="0" w:space="0" w:color="auto"/>
                                        <w:right w:val="none" w:sz="0" w:space="0" w:color="auto"/>
                                      </w:divBdr>
                                      <w:divsChild>
                                        <w:div w:id="987897166">
                                          <w:marLeft w:val="0"/>
                                          <w:marRight w:val="0"/>
                                          <w:marTop w:val="0"/>
                                          <w:marBottom w:val="0"/>
                                          <w:divBdr>
                                            <w:top w:val="single" w:sz="6" w:space="0" w:color="D1DADF"/>
                                            <w:left w:val="single" w:sz="6" w:space="0" w:color="D1DADF"/>
                                            <w:bottom w:val="single" w:sz="6" w:space="0" w:color="D1DADF"/>
                                            <w:right w:val="single" w:sz="6" w:space="0" w:color="D1DADF"/>
                                          </w:divBdr>
                                          <w:divsChild>
                                            <w:div w:id="1712025739">
                                              <w:marLeft w:val="0"/>
                                              <w:marRight w:val="0"/>
                                              <w:marTop w:val="0"/>
                                              <w:marBottom w:val="0"/>
                                              <w:divBdr>
                                                <w:top w:val="none" w:sz="0" w:space="0" w:color="auto"/>
                                                <w:left w:val="none" w:sz="0" w:space="0" w:color="auto"/>
                                                <w:bottom w:val="none" w:sz="0" w:space="0" w:color="auto"/>
                                                <w:right w:val="none" w:sz="0" w:space="0" w:color="auto"/>
                                              </w:divBdr>
                                            </w:div>
                                          </w:divsChild>
                                        </w:div>
                                        <w:div w:id="1159729664">
                                          <w:marLeft w:val="0"/>
                                          <w:marRight w:val="0"/>
                                          <w:marTop w:val="0"/>
                                          <w:marBottom w:val="0"/>
                                          <w:divBdr>
                                            <w:top w:val="single" w:sz="6" w:space="0" w:color="D1DADF"/>
                                            <w:left w:val="single" w:sz="6" w:space="0" w:color="D1DADF"/>
                                            <w:bottom w:val="single" w:sz="6" w:space="0" w:color="D1DADF"/>
                                            <w:right w:val="single" w:sz="6" w:space="0" w:color="D1DADF"/>
                                          </w:divBdr>
                                          <w:divsChild>
                                            <w:div w:id="1033845696">
                                              <w:marLeft w:val="0"/>
                                              <w:marRight w:val="0"/>
                                              <w:marTop w:val="0"/>
                                              <w:marBottom w:val="0"/>
                                              <w:divBdr>
                                                <w:top w:val="none" w:sz="0" w:space="0" w:color="auto"/>
                                                <w:left w:val="none" w:sz="0" w:space="0" w:color="auto"/>
                                                <w:bottom w:val="none" w:sz="0" w:space="0" w:color="auto"/>
                                                <w:right w:val="none" w:sz="0" w:space="0" w:color="auto"/>
                                              </w:divBdr>
                                            </w:div>
                                          </w:divsChild>
                                        </w:div>
                                        <w:div w:id="1968275121">
                                          <w:marLeft w:val="0"/>
                                          <w:marRight w:val="0"/>
                                          <w:marTop w:val="0"/>
                                          <w:marBottom w:val="0"/>
                                          <w:divBdr>
                                            <w:top w:val="single" w:sz="6" w:space="0" w:color="D1DADF"/>
                                            <w:left w:val="single" w:sz="6" w:space="0" w:color="D1DADF"/>
                                            <w:bottom w:val="single" w:sz="6" w:space="0" w:color="D1DADF"/>
                                            <w:right w:val="single" w:sz="6" w:space="0" w:color="D1DADF"/>
                                          </w:divBdr>
                                          <w:divsChild>
                                            <w:div w:id="588583747">
                                              <w:marLeft w:val="0"/>
                                              <w:marRight w:val="0"/>
                                              <w:marTop w:val="0"/>
                                              <w:marBottom w:val="0"/>
                                              <w:divBdr>
                                                <w:top w:val="none" w:sz="0" w:space="0" w:color="auto"/>
                                                <w:left w:val="none" w:sz="0" w:space="0" w:color="auto"/>
                                                <w:bottom w:val="none" w:sz="0" w:space="0" w:color="auto"/>
                                                <w:right w:val="none" w:sz="0" w:space="0" w:color="auto"/>
                                              </w:divBdr>
                                            </w:div>
                                          </w:divsChild>
                                        </w:div>
                                        <w:div w:id="501967317">
                                          <w:marLeft w:val="0"/>
                                          <w:marRight w:val="0"/>
                                          <w:marTop w:val="0"/>
                                          <w:marBottom w:val="0"/>
                                          <w:divBdr>
                                            <w:top w:val="single" w:sz="6" w:space="0" w:color="D1DADF"/>
                                            <w:left w:val="single" w:sz="6" w:space="0" w:color="D1DADF"/>
                                            <w:bottom w:val="single" w:sz="6" w:space="0" w:color="D1DADF"/>
                                            <w:right w:val="single" w:sz="6" w:space="0" w:color="D1DADF"/>
                                          </w:divBdr>
                                          <w:divsChild>
                                            <w:div w:id="1797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5916">
                                  <w:marLeft w:val="0"/>
                                  <w:marRight w:val="0"/>
                                  <w:marTop w:val="0"/>
                                  <w:marBottom w:val="0"/>
                                  <w:divBdr>
                                    <w:top w:val="single" w:sz="6" w:space="0" w:color="D1DADF"/>
                                    <w:left w:val="single" w:sz="6" w:space="0" w:color="D1DADF"/>
                                    <w:bottom w:val="single" w:sz="6" w:space="0" w:color="D1DADF"/>
                                    <w:right w:val="single" w:sz="6" w:space="0" w:color="D1DADF"/>
                                  </w:divBdr>
                                  <w:divsChild>
                                    <w:div w:id="1762136782">
                                      <w:marLeft w:val="0"/>
                                      <w:marRight w:val="0"/>
                                      <w:marTop w:val="0"/>
                                      <w:marBottom w:val="0"/>
                                      <w:divBdr>
                                        <w:top w:val="none" w:sz="0" w:space="0" w:color="auto"/>
                                        <w:left w:val="none" w:sz="0" w:space="0" w:color="auto"/>
                                        <w:bottom w:val="none" w:sz="0" w:space="0" w:color="auto"/>
                                        <w:right w:val="none" w:sz="0" w:space="0" w:color="auto"/>
                                      </w:divBdr>
                                      <w:divsChild>
                                        <w:div w:id="2034068597">
                                          <w:marLeft w:val="0"/>
                                          <w:marRight w:val="0"/>
                                          <w:marTop w:val="0"/>
                                          <w:marBottom w:val="0"/>
                                          <w:divBdr>
                                            <w:top w:val="none" w:sz="0" w:space="0" w:color="auto"/>
                                            <w:left w:val="none" w:sz="0" w:space="0" w:color="auto"/>
                                            <w:bottom w:val="none" w:sz="0" w:space="0" w:color="auto"/>
                                            <w:right w:val="none" w:sz="0" w:space="0" w:color="auto"/>
                                          </w:divBdr>
                                        </w:div>
                                      </w:divsChild>
                                    </w:div>
                                    <w:div w:id="640110481">
                                      <w:marLeft w:val="0"/>
                                      <w:marRight w:val="0"/>
                                      <w:marTop w:val="0"/>
                                      <w:marBottom w:val="0"/>
                                      <w:divBdr>
                                        <w:top w:val="none" w:sz="0" w:space="0" w:color="auto"/>
                                        <w:left w:val="none" w:sz="0" w:space="0" w:color="auto"/>
                                        <w:bottom w:val="none" w:sz="0" w:space="0" w:color="auto"/>
                                        <w:right w:val="none" w:sz="0" w:space="0" w:color="auto"/>
                                      </w:divBdr>
                                      <w:divsChild>
                                        <w:div w:id="1417902532">
                                          <w:marLeft w:val="0"/>
                                          <w:marRight w:val="0"/>
                                          <w:marTop w:val="0"/>
                                          <w:marBottom w:val="0"/>
                                          <w:divBdr>
                                            <w:top w:val="single" w:sz="6" w:space="0" w:color="D1DADF"/>
                                            <w:left w:val="single" w:sz="6" w:space="0" w:color="D1DADF"/>
                                            <w:bottom w:val="single" w:sz="6" w:space="0" w:color="D1DADF"/>
                                            <w:right w:val="single" w:sz="6" w:space="0" w:color="D1DADF"/>
                                          </w:divBdr>
                                          <w:divsChild>
                                            <w:div w:id="1997490997">
                                              <w:marLeft w:val="0"/>
                                              <w:marRight w:val="0"/>
                                              <w:marTop w:val="0"/>
                                              <w:marBottom w:val="0"/>
                                              <w:divBdr>
                                                <w:top w:val="none" w:sz="0" w:space="0" w:color="auto"/>
                                                <w:left w:val="none" w:sz="0" w:space="0" w:color="auto"/>
                                                <w:bottom w:val="none" w:sz="0" w:space="0" w:color="auto"/>
                                                <w:right w:val="none" w:sz="0" w:space="0" w:color="auto"/>
                                              </w:divBdr>
                                            </w:div>
                                          </w:divsChild>
                                        </w:div>
                                        <w:div w:id="2027094975">
                                          <w:marLeft w:val="0"/>
                                          <w:marRight w:val="0"/>
                                          <w:marTop w:val="0"/>
                                          <w:marBottom w:val="0"/>
                                          <w:divBdr>
                                            <w:top w:val="single" w:sz="6" w:space="0" w:color="D1DADF"/>
                                            <w:left w:val="single" w:sz="6" w:space="0" w:color="D1DADF"/>
                                            <w:bottom w:val="single" w:sz="6" w:space="0" w:color="D1DADF"/>
                                            <w:right w:val="single" w:sz="6" w:space="0" w:color="D1DADF"/>
                                          </w:divBdr>
                                          <w:divsChild>
                                            <w:div w:id="2105758055">
                                              <w:marLeft w:val="0"/>
                                              <w:marRight w:val="0"/>
                                              <w:marTop w:val="0"/>
                                              <w:marBottom w:val="0"/>
                                              <w:divBdr>
                                                <w:top w:val="none" w:sz="0" w:space="0" w:color="auto"/>
                                                <w:left w:val="none" w:sz="0" w:space="0" w:color="auto"/>
                                                <w:bottom w:val="none" w:sz="0" w:space="0" w:color="auto"/>
                                                <w:right w:val="none" w:sz="0" w:space="0" w:color="auto"/>
                                              </w:divBdr>
                                            </w:div>
                                            <w:div w:id="656224309">
                                              <w:marLeft w:val="0"/>
                                              <w:marRight w:val="0"/>
                                              <w:marTop w:val="0"/>
                                              <w:marBottom w:val="0"/>
                                              <w:divBdr>
                                                <w:top w:val="none" w:sz="0" w:space="0" w:color="auto"/>
                                                <w:left w:val="none" w:sz="0" w:space="0" w:color="auto"/>
                                                <w:bottom w:val="none" w:sz="0" w:space="0" w:color="auto"/>
                                                <w:right w:val="none" w:sz="0" w:space="0" w:color="auto"/>
                                              </w:divBdr>
                                              <w:divsChild>
                                                <w:div w:id="1205559724">
                                                  <w:marLeft w:val="0"/>
                                                  <w:marRight w:val="0"/>
                                                  <w:marTop w:val="0"/>
                                                  <w:marBottom w:val="0"/>
                                                  <w:divBdr>
                                                    <w:top w:val="none" w:sz="0" w:space="0" w:color="auto"/>
                                                    <w:left w:val="none" w:sz="0" w:space="0" w:color="auto"/>
                                                    <w:bottom w:val="none" w:sz="0" w:space="0" w:color="auto"/>
                                                    <w:right w:val="none" w:sz="0" w:space="0" w:color="auto"/>
                                                  </w:divBdr>
                                                  <w:divsChild>
                                                    <w:div w:id="1037314129">
                                                      <w:marLeft w:val="0"/>
                                                      <w:marRight w:val="0"/>
                                                      <w:marTop w:val="0"/>
                                                      <w:marBottom w:val="0"/>
                                                      <w:divBdr>
                                                        <w:top w:val="none" w:sz="0" w:space="0" w:color="auto"/>
                                                        <w:left w:val="none" w:sz="0" w:space="0" w:color="auto"/>
                                                        <w:bottom w:val="none" w:sz="0" w:space="0" w:color="auto"/>
                                                        <w:right w:val="none" w:sz="0" w:space="0" w:color="auto"/>
                                                      </w:divBdr>
                                                      <w:divsChild>
                                                        <w:div w:id="2011634438">
                                                          <w:marLeft w:val="0"/>
                                                          <w:marRight w:val="0"/>
                                                          <w:marTop w:val="0"/>
                                                          <w:marBottom w:val="0"/>
                                                          <w:divBdr>
                                                            <w:top w:val="none" w:sz="0" w:space="0" w:color="auto"/>
                                                            <w:left w:val="none" w:sz="0" w:space="0" w:color="auto"/>
                                                            <w:bottom w:val="none" w:sz="0" w:space="0" w:color="auto"/>
                                                            <w:right w:val="none" w:sz="0" w:space="0" w:color="auto"/>
                                                          </w:divBdr>
                                                        </w:div>
                                                      </w:divsChild>
                                                    </w:div>
                                                    <w:div w:id="431362449">
                                                      <w:marLeft w:val="0"/>
                                                      <w:marRight w:val="0"/>
                                                      <w:marTop w:val="0"/>
                                                      <w:marBottom w:val="0"/>
                                                      <w:divBdr>
                                                        <w:top w:val="none" w:sz="0" w:space="0" w:color="auto"/>
                                                        <w:left w:val="none" w:sz="0" w:space="0" w:color="auto"/>
                                                        <w:bottom w:val="none" w:sz="0" w:space="0" w:color="auto"/>
                                                        <w:right w:val="none" w:sz="0" w:space="0" w:color="auto"/>
                                                      </w:divBdr>
                                                      <w:divsChild>
                                                        <w:div w:id="777457375">
                                                          <w:marLeft w:val="0"/>
                                                          <w:marRight w:val="0"/>
                                                          <w:marTop w:val="0"/>
                                                          <w:marBottom w:val="0"/>
                                                          <w:divBdr>
                                                            <w:top w:val="none" w:sz="0" w:space="0" w:color="auto"/>
                                                            <w:left w:val="none" w:sz="0" w:space="0" w:color="auto"/>
                                                            <w:bottom w:val="none" w:sz="0" w:space="0" w:color="auto"/>
                                                            <w:right w:val="none" w:sz="0" w:space="0" w:color="auto"/>
                                                          </w:divBdr>
                                                        </w:div>
                                                      </w:divsChild>
                                                    </w:div>
                                                    <w:div w:id="508377570">
                                                      <w:marLeft w:val="0"/>
                                                      <w:marRight w:val="0"/>
                                                      <w:marTop w:val="0"/>
                                                      <w:marBottom w:val="0"/>
                                                      <w:divBdr>
                                                        <w:top w:val="none" w:sz="0" w:space="0" w:color="auto"/>
                                                        <w:left w:val="none" w:sz="0" w:space="0" w:color="auto"/>
                                                        <w:bottom w:val="none" w:sz="0" w:space="0" w:color="auto"/>
                                                        <w:right w:val="none" w:sz="0" w:space="0" w:color="auto"/>
                                                      </w:divBdr>
                                                      <w:divsChild>
                                                        <w:div w:id="282740">
                                                          <w:marLeft w:val="0"/>
                                                          <w:marRight w:val="0"/>
                                                          <w:marTop w:val="0"/>
                                                          <w:marBottom w:val="0"/>
                                                          <w:divBdr>
                                                            <w:top w:val="none" w:sz="0" w:space="0" w:color="auto"/>
                                                            <w:left w:val="none" w:sz="0" w:space="0" w:color="auto"/>
                                                            <w:bottom w:val="none" w:sz="0" w:space="0" w:color="auto"/>
                                                            <w:right w:val="none" w:sz="0" w:space="0" w:color="auto"/>
                                                          </w:divBdr>
                                                        </w:div>
                                                      </w:divsChild>
                                                    </w:div>
                                                    <w:div w:id="1691838073">
                                                      <w:marLeft w:val="0"/>
                                                      <w:marRight w:val="0"/>
                                                      <w:marTop w:val="0"/>
                                                      <w:marBottom w:val="0"/>
                                                      <w:divBdr>
                                                        <w:top w:val="none" w:sz="0" w:space="0" w:color="auto"/>
                                                        <w:left w:val="none" w:sz="0" w:space="0" w:color="auto"/>
                                                        <w:bottom w:val="none" w:sz="0" w:space="0" w:color="auto"/>
                                                        <w:right w:val="none" w:sz="0" w:space="0" w:color="auto"/>
                                                      </w:divBdr>
                                                      <w:divsChild>
                                                        <w:div w:id="5807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79161">
                                          <w:marLeft w:val="0"/>
                                          <w:marRight w:val="0"/>
                                          <w:marTop w:val="0"/>
                                          <w:marBottom w:val="0"/>
                                          <w:divBdr>
                                            <w:top w:val="single" w:sz="6" w:space="0" w:color="D1DADF"/>
                                            <w:left w:val="single" w:sz="6" w:space="0" w:color="D1DADF"/>
                                            <w:bottom w:val="single" w:sz="6" w:space="0" w:color="D1DADF"/>
                                            <w:right w:val="single" w:sz="6" w:space="0" w:color="D1DADF"/>
                                          </w:divBdr>
                                          <w:divsChild>
                                            <w:div w:id="9468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5583">
                                  <w:marLeft w:val="0"/>
                                  <w:marRight w:val="0"/>
                                  <w:marTop w:val="0"/>
                                  <w:marBottom w:val="0"/>
                                  <w:divBdr>
                                    <w:top w:val="single" w:sz="6" w:space="0" w:color="D1DADF"/>
                                    <w:left w:val="single" w:sz="6" w:space="0" w:color="D1DADF"/>
                                    <w:bottom w:val="single" w:sz="6" w:space="0" w:color="D1DADF"/>
                                    <w:right w:val="single" w:sz="6" w:space="0" w:color="D1DADF"/>
                                  </w:divBdr>
                                  <w:divsChild>
                                    <w:div w:id="1628125868">
                                      <w:marLeft w:val="0"/>
                                      <w:marRight w:val="0"/>
                                      <w:marTop w:val="0"/>
                                      <w:marBottom w:val="0"/>
                                      <w:divBdr>
                                        <w:top w:val="none" w:sz="0" w:space="0" w:color="auto"/>
                                        <w:left w:val="none" w:sz="0" w:space="0" w:color="auto"/>
                                        <w:bottom w:val="none" w:sz="0" w:space="0" w:color="auto"/>
                                        <w:right w:val="none" w:sz="0" w:space="0" w:color="auto"/>
                                      </w:divBdr>
                                      <w:divsChild>
                                        <w:div w:id="840662171">
                                          <w:marLeft w:val="0"/>
                                          <w:marRight w:val="0"/>
                                          <w:marTop w:val="0"/>
                                          <w:marBottom w:val="0"/>
                                          <w:divBdr>
                                            <w:top w:val="none" w:sz="0" w:space="0" w:color="auto"/>
                                            <w:left w:val="none" w:sz="0" w:space="0" w:color="auto"/>
                                            <w:bottom w:val="none" w:sz="0" w:space="0" w:color="auto"/>
                                            <w:right w:val="none" w:sz="0" w:space="0" w:color="auto"/>
                                          </w:divBdr>
                                        </w:div>
                                      </w:divsChild>
                                    </w:div>
                                    <w:div w:id="150946727">
                                      <w:marLeft w:val="0"/>
                                      <w:marRight w:val="0"/>
                                      <w:marTop w:val="0"/>
                                      <w:marBottom w:val="0"/>
                                      <w:divBdr>
                                        <w:top w:val="none" w:sz="0" w:space="0" w:color="auto"/>
                                        <w:left w:val="none" w:sz="0" w:space="0" w:color="auto"/>
                                        <w:bottom w:val="none" w:sz="0" w:space="0" w:color="auto"/>
                                        <w:right w:val="none" w:sz="0" w:space="0" w:color="auto"/>
                                      </w:divBdr>
                                      <w:divsChild>
                                        <w:div w:id="2014799212">
                                          <w:marLeft w:val="0"/>
                                          <w:marRight w:val="0"/>
                                          <w:marTop w:val="0"/>
                                          <w:marBottom w:val="0"/>
                                          <w:divBdr>
                                            <w:top w:val="single" w:sz="6" w:space="0" w:color="D1DADF"/>
                                            <w:left w:val="single" w:sz="6" w:space="0" w:color="D1DADF"/>
                                            <w:bottom w:val="single" w:sz="6" w:space="0" w:color="D1DADF"/>
                                            <w:right w:val="single" w:sz="6" w:space="0" w:color="D1DADF"/>
                                          </w:divBdr>
                                          <w:divsChild>
                                            <w:div w:id="20613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4665">
                                  <w:marLeft w:val="0"/>
                                  <w:marRight w:val="0"/>
                                  <w:marTop w:val="0"/>
                                  <w:marBottom w:val="0"/>
                                  <w:divBdr>
                                    <w:top w:val="single" w:sz="6" w:space="0" w:color="D1DADF"/>
                                    <w:left w:val="single" w:sz="6" w:space="0" w:color="D1DADF"/>
                                    <w:bottom w:val="single" w:sz="6" w:space="0" w:color="D1DADF"/>
                                    <w:right w:val="single" w:sz="6" w:space="0" w:color="D1DADF"/>
                                  </w:divBdr>
                                  <w:divsChild>
                                    <w:div w:id="848645334">
                                      <w:marLeft w:val="0"/>
                                      <w:marRight w:val="0"/>
                                      <w:marTop w:val="0"/>
                                      <w:marBottom w:val="0"/>
                                      <w:divBdr>
                                        <w:top w:val="none" w:sz="0" w:space="0" w:color="auto"/>
                                        <w:left w:val="none" w:sz="0" w:space="0" w:color="auto"/>
                                        <w:bottom w:val="none" w:sz="0" w:space="0" w:color="auto"/>
                                        <w:right w:val="none" w:sz="0" w:space="0" w:color="auto"/>
                                      </w:divBdr>
                                      <w:divsChild>
                                        <w:div w:id="1128161505">
                                          <w:marLeft w:val="0"/>
                                          <w:marRight w:val="0"/>
                                          <w:marTop w:val="0"/>
                                          <w:marBottom w:val="0"/>
                                          <w:divBdr>
                                            <w:top w:val="none" w:sz="0" w:space="0" w:color="auto"/>
                                            <w:left w:val="none" w:sz="0" w:space="0" w:color="auto"/>
                                            <w:bottom w:val="none" w:sz="0" w:space="0" w:color="auto"/>
                                            <w:right w:val="none" w:sz="0" w:space="0" w:color="auto"/>
                                          </w:divBdr>
                                        </w:div>
                                      </w:divsChild>
                                    </w:div>
                                    <w:div w:id="1427193432">
                                      <w:marLeft w:val="0"/>
                                      <w:marRight w:val="0"/>
                                      <w:marTop w:val="0"/>
                                      <w:marBottom w:val="0"/>
                                      <w:divBdr>
                                        <w:top w:val="none" w:sz="0" w:space="0" w:color="auto"/>
                                        <w:left w:val="none" w:sz="0" w:space="0" w:color="auto"/>
                                        <w:bottom w:val="none" w:sz="0" w:space="0" w:color="auto"/>
                                        <w:right w:val="none" w:sz="0" w:space="0" w:color="auto"/>
                                      </w:divBdr>
                                      <w:divsChild>
                                        <w:div w:id="1889149092">
                                          <w:marLeft w:val="0"/>
                                          <w:marRight w:val="0"/>
                                          <w:marTop w:val="0"/>
                                          <w:marBottom w:val="0"/>
                                          <w:divBdr>
                                            <w:top w:val="single" w:sz="6" w:space="0" w:color="D1DADF"/>
                                            <w:left w:val="single" w:sz="6" w:space="0" w:color="D1DADF"/>
                                            <w:bottom w:val="single" w:sz="6" w:space="0" w:color="D1DADF"/>
                                            <w:right w:val="single" w:sz="6" w:space="0" w:color="D1DADF"/>
                                          </w:divBdr>
                                          <w:divsChild>
                                            <w:div w:id="1231886354">
                                              <w:marLeft w:val="0"/>
                                              <w:marRight w:val="0"/>
                                              <w:marTop w:val="0"/>
                                              <w:marBottom w:val="0"/>
                                              <w:divBdr>
                                                <w:top w:val="none" w:sz="0" w:space="0" w:color="auto"/>
                                                <w:left w:val="none" w:sz="0" w:space="0" w:color="auto"/>
                                                <w:bottom w:val="none" w:sz="0" w:space="0" w:color="auto"/>
                                                <w:right w:val="none" w:sz="0" w:space="0" w:color="auto"/>
                                              </w:divBdr>
                                            </w:div>
                                          </w:divsChild>
                                        </w:div>
                                        <w:div w:id="1397316771">
                                          <w:marLeft w:val="0"/>
                                          <w:marRight w:val="0"/>
                                          <w:marTop w:val="0"/>
                                          <w:marBottom w:val="0"/>
                                          <w:divBdr>
                                            <w:top w:val="single" w:sz="6" w:space="0" w:color="D1DADF"/>
                                            <w:left w:val="single" w:sz="6" w:space="0" w:color="D1DADF"/>
                                            <w:bottom w:val="single" w:sz="6" w:space="0" w:color="D1DADF"/>
                                            <w:right w:val="single" w:sz="6" w:space="0" w:color="D1DADF"/>
                                          </w:divBdr>
                                          <w:divsChild>
                                            <w:div w:id="1436441642">
                                              <w:marLeft w:val="0"/>
                                              <w:marRight w:val="0"/>
                                              <w:marTop w:val="0"/>
                                              <w:marBottom w:val="0"/>
                                              <w:divBdr>
                                                <w:top w:val="none" w:sz="0" w:space="0" w:color="auto"/>
                                                <w:left w:val="none" w:sz="0" w:space="0" w:color="auto"/>
                                                <w:bottom w:val="none" w:sz="0" w:space="0" w:color="auto"/>
                                                <w:right w:val="none" w:sz="0" w:space="0" w:color="auto"/>
                                              </w:divBdr>
                                            </w:div>
                                          </w:divsChild>
                                        </w:div>
                                        <w:div w:id="2070692087">
                                          <w:marLeft w:val="0"/>
                                          <w:marRight w:val="0"/>
                                          <w:marTop w:val="0"/>
                                          <w:marBottom w:val="0"/>
                                          <w:divBdr>
                                            <w:top w:val="single" w:sz="6" w:space="0" w:color="D1DADF"/>
                                            <w:left w:val="single" w:sz="6" w:space="0" w:color="D1DADF"/>
                                            <w:bottom w:val="single" w:sz="6" w:space="0" w:color="D1DADF"/>
                                            <w:right w:val="single" w:sz="6" w:space="0" w:color="D1DADF"/>
                                          </w:divBdr>
                                          <w:divsChild>
                                            <w:div w:id="1065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2850">
                                  <w:marLeft w:val="0"/>
                                  <w:marRight w:val="0"/>
                                  <w:marTop w:val="0"/>
                                  <w:marBottom w:val="0"/>
                                  <w:divBdr>
                                    <w:top w:val="single" w:sz="6" w:space="0" w:color="D1DADF"/>
                                    <w:left w:val="single" w:sz="6" w:space="0" w:color="D1DADF"/>
                                    <w:bottom w:val="single" w:sz="6" w:space="0" w:color="D1DADF"/>
                                    <w:right w:val="single" w:sz="6" w:space="0" w:color="D1DADF"/>
                                  </w:divBdr>
                                  <w:divsChild>
                                    <w:div w:id="778522414">
                                      <w:marLeft w:val="0"/>
                                      <w:marRight w:val="0"/>
                                      <w:marTop w:val="0"/>
                                      <w:marBottom w:val="0"/>
                                      <w:divBdr>
                                        <w:top w:val="none" w:sz="0" w:space="0" w:color="auto"/>
                                        <w:left w:val="none" w:sz="0" w:space="0" w:color="auto"/>
                                        <w:bottom w:val="none" w:sz="0" w:space="0" w:color="auto"/>
                                        <w:right w:val="none" w:sz="0" w:space="0" w:color="auto"/>
                                      </w:divBdr>
                                      <w:divsChild>
                                        <w:div w:id="1523400736">
                                          <w:marLeft w:val="0"/>
                                          <w:marRight w:val="0"/>
                                          <w:marTop w:val="0"/>
                                          <w:marBottom w:val="0"/>
                                          <w:divBdr>
                                            <w:top w:val="none" w:sz="0" w:space="0" w:color="auto"/>
                                            <w:left w:val="none" w:sz="0" w:space="0" w:color="auto"/>
                                            <w:bottom w:val="none" w:sz="0" w:space="0" w:color="auto"/>
                                            <w:right w:val="none" w:sz="0" w:space="0" w:color="auto"/>
                                          </w:divBdr>
                                        </w:div>
                                      </w:divsChild>
                                    </w:div>
                                    <w:div w:id="1464032932">
                                      <w:marLeft w:val="0"/>
                                      <w:marRight w:val="0"/>
                                      <w:marTop w:val="0"/>
                                      <w:marBottom w:val="0"/>
                                      <w:divBdr>
                                        <w:top w:val="none" w:sz="0" w:space="0" w:color="auto"/>
                                        <w:left w:val="none" w:sz="0" w:space="0" w:color="auto"/>
                                        <w:bottom w:val="none" w:sz="0" w:space="0" w:color="auto"/>
                                        <w:right w:val="none" w:sz="0" w:space="0" w:color="auto"/>
                                      </w:divBdr>
                                      <w:divsChild>
                                        <w:div w:id="2072802157">
                                          <w:marLeft w:val="0"/>
                                          <w:marRight w:val="0"/>
                                          <w:marTop w:val="0"/>
                                          <w:marBottom w:val="0"/>
                                          <w:divBdr>
                                            <w:top w:val="single" w:sz="6" w:space="0" w:color="D1DADF"/>
                                            <w:left w:val="single" w:sz="6" w:space="0" w:color="D1DADF"/>
                                            <w:bottom w:val="single" w:sz="6" w:space="0" w:color="D1DADF"/>
                                            <w:right w:val="single" w:sz="6" w:space="0" w:color="D1DADF"/>
                                          </w:divBdr>
                                          <w:divsChild>
                                            <w:div w:id="8884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7758">
                                  <w:marLeft w:val="0"/>
                                  <w:marRight w:val="0"/>
                                  <w:marTop w:val="0"/>
                                  <w:marBottom w:val="0"/>
                                  <w:divBdr>
                                    <w:top w:val="single" w:sz="6" w:space="0" w:color="D1DADF"/>
                                    <w:left w:val="single" w:sz="6" w:space="0" w:color="D1DADF"/>
                                    <w:bottom w:val="single" w:sz="6" w:space="0" w:color="D1DADF"/>
                                    <w:right w:val="single" w:sz="6" w:space="0" w:color="D1DADF"/>
                                  </w:divBdr>
                                  <w:divsChild>
                                    <w:div w:id="1381595230">
                                      <w:marLeft w:val="0"/>
                                      <w:marRight w:val="0"/>
                                      <w:marTop w:val="0"/>
                                      <w:marBottom w:val="0"/>
                                      <w:divBdr>
                                        <w:top w:val="none" w:sz="0" w:space="0" w:color="auto"/>
                                        <w:left w:val="none" w:sz="0" w:space="0" w:color="auto"/>
                                        <w:bottom w:val="none" w:sz="0" w:space="0" w:color="auto"/>
                                        <w:right w:val="none" w:sz="0" w:space="0" w:color="auto"/>
                                      </w:divBdr>
                                      <w:divsChild>
                                        <w:div w:id="1719469742">
                                          <w:marLeft w:val="0"/>
                                          <w:marRight w:val="0"/>
                                          <w:marTop w:val="0"/>
                                          <w:marBottom w:val="0"/>
                                          <w:divBdr>
                                            <w:top w:val="none" w:sz="0" w:space="0" w:color="auto"/>
                                            <w:left w:val="none" w:sz="0" w:space="0" w:color="auto"/>
                                            <w:bottom w:val="none" w:sz="0" w:space="0" w:color="auto"/>
                                            <w:right w:val="none" w:sz="0" w:space="0" w:color="auto"/>
                                          </w:divBdr>
                                        </w:div>
                                      </w:divsChild>
                                    </w:div>
                                    <w:div w:id="97458074">
                                      <w:marLeft w:val="0"/>
                                      <w:marRight w:val="0"/>
                                      <w:marTop w:val="0"/>
                                      <w:marBottom w:val="0"/>
                                      <w:divBdr>
                                        <w:top w:val="none" w:sz="0" w:space="0" w:color="auto"/>
                                        <w:left w:val="none" w:sz="0" w:space="0" w:color="auto"/>
                                        <w:bottom w:val="none" w:sz="0" w:space="0" w:color="auto"/>
                                        <w:right w:val="none" w:sz="0" w:space="0" w:color="auto"/>
                                      </w:divBdr>
                                      <w:divsChild>
                                        <w:div w:id="314725270">
                                          <w:marLeft w:val="0"/>
                                          <w:marRight w:val="0"/>
                                          <w:marTop w:val="0"/>
                                          <w:marBottom w:val="0"/>
                                          <w:divBdr>
                                            <w:top w:val="single" w:sz="6" w:space="0" w:color="D1DADF"/>
                                            <w:left w:val="single" w:sz="6" w:space="0" w:color="D1DADF"/>
                                            <w:bottom w:val="single" w:sz="6" w:space="0" w:color="D1DADF"/>
                                            <w:right w:val="single" w:sz="6" w:space="0" w:color="D1DADF"/>
                                          </w:divBdr>
                                          <w:divsChild>
                                            <w:div w:id="1434126911">
                                              <w:marLeft w:val="0"/>
                                              <w:marRight w:val="0"/>
                                              <w:marTop w:val="0"/>
                                              <w:marBottom w:val="0"/>
                                              <w:divBdr>
                                                <w:top w:val="none" w:sz="0" w:space="0" w:color="auto"/>
                                                <w:left w:val="none" w:sz="0" w:space="0" w:color="auto"/>
                                                <w:bottom w:val="none" w:sz="0" w:space="0" w:color="auto"/>
                                                <w:right w:val="none" w:sz="0" w:space="0" w:color="auto"/>
                                              </w:divBdr>
                                            </w:div>
                                          </w:divsChild>
                                        </w:div>
                                        <w:div w:id="199559711">
                                          <w:marLeft w:val="0"/>
                                          <w:marRight w:val="0"/>
                                          <w:marTop w:val="0"/>
                                          <w:marBottom w:val="0"/>
                                          <w:divBdr>
                                            <w:top w:val="single" w:sz="6" w:space="0" w:color="D1DADF"/>
                                            <w:left w:val="single" w:sz="6" w:space="0" w:color="D1DADF"/>
                                            <w:bottom w:val="single" w:sz="6" w:space="0" w:color="D1DADF"/>
                                            <w:right w:val="single" w:sz="6" w:space="0" w:color="D1DADF"/>
                                          </w:divBdr>
                                          <w:divsChild>
                                            <w:div w:id="984089901">
                                              <w:marLeft w:val="0"/>
                                              <w:marRight w:val="0"/>
                                              <w:marTop w:val="0"/>
                                              <w:marBottom w:val="0"/>
                                              <w:divBdr>
                                                <w:top w:val="none" w:sz="0" w:space="0" w:color="auto"/>
                                                <w:left w:val="none" w:sz="0" w:space="0" w:color="auto"/>
                                                <w:bottom w:val="none" w:sz="0" w:space="0" w:color="auto"/>
                                                <w:right w:val="none" w:sz="0" w:space="0" w:color="auto"/>
                                              </w:divBdr>
                                            </w:div>
                                          </w:divsChild>
                                        </w:div>
                                        <w:div w:id="815993730">
                                          <w:marLeft w:val="0"/>
                                          <w:marRight w:val="0"/>
                                          <w:marTop w:val="0"/>
                                          <w:marBottom w:val="0"/>
                                          <w:divBdr>
                                            <w:top w:val="single" w:sz="6" w:space="0" w:color="D1DADF"/>
                                            <w:left w:val="single" w:sz="6" w:space="0" w:color="D1DADF"/>
                                            <w:bottom w:val="single" w:sz="6" w:space="0" w:color="D1DADF"/>
                                            <w:right w:val="single" w:sz="6" w:space="0" w:color="D1DADF"/>
                                          </w:divBdr>
                                          <w:divsChild>
                                            <w:div w:id="1099833344">
                                              <w:marLeft w:val="0"/>
                                              <w:marRight w:val="0"/>
                                              <w:marTop w:val="0"/>
                                              <w:marBottom w:val="0"/>
                                              <w:divBdr>
                                                <w:top w:val="none" w:sz="0" w:space="0" w:color="auto"/>
                                                <w:left w:val="none" w:sz="0" w:space="0" w:color="auto"/>
                                                <w:bottom w:val="none" w:sz="0" w:space="0" w:color="auto"/>
                                                <w:right w:val="none" w:sz="0" w:space="0" w:color="auto"/>
                                              </w:divBdr>
                                            </w:div>
                                          </w:divsChild>
                                        </w:div>
                                        <w:div w:id="1381706376">
                                          <w:marLeft w:val="0"/>
                                          <w:marRight w:val="0"/>
                                          <w:marTop w:val="0"/>
                                          <w:marBottom w:val="0"/>
                                          <w:divBdr>
                                            <w:top w:val="single" w:sz="6" w:space="0" w:color="D1DADF"/>
                                            <w:left w:val="single" w:sz="6" w:space="0" w:color="D1DADF"/>
                                            <w:bottom w:val="single" w:sz="6" w:space="0" w:color="D1DADF"/>
                                            <w:right w:val="single" w:sz="6" w:space="0" w:color="D1DADF"/>
                                          </w:divBdr>
                                          <w:divsChild>
                                            <w:div w:id="2111854680">
                                              <w:marLeft w:val="0"/>
                                              <w:marRight w:val="0"/>
                                              <w:marTop w:val="0"/>
                                              <w:marBottom w:val="0"/>
                                              <w:divBdr>
                                                <w:top w:val="none" w:sz="0" w:space="0" w:color="auto"/>
                                                <w:left w:val="none" w:sz="0" w:space="0" w:color="auto"/>
                                                <w:bottom w:val="none" w:sz="0" w:space="0" w:color="auto"/>
                                                <w:right w:val="none" w:sz="0" w:space="0" w:color="auto"/>
                                              </w:divBdr>
                                            </w:div>
                                          </w:divsChild>
                                        </w:div>
                                        <w:div w:id="102043696">
                                          <w:marLeft w:val="0"/>
                                          <w:marRight w:val="0"/>
                                          <w:marTop w:val="0"/>
                                          <w:marBottom w:val="0"/>
                                          <w:divBdr>
                                            <w:top w:val="single" w:sz="6" w:space="0" w:color="D1DADF"/>
                                            <w:left w:val="single" w:sz="6" w:space="0" w:color="D1DADF"/>
                                            <w:bottom w:val="single" w:sz="6" w:space="0" w:color="D1DADF"/>
                                            <w:right w:val="single" w:sz="6" w:space="0" w:color="D1DADF"/>
                                          </w:divBdr>
                                          <w:divsChild>
                                            <w:div w:id="1245140824">
                                              <w:marLeft w:val="0"/>
                                              <w:marRight w:val="0"/>
                                              <w:marTop w:val="0"/>
                                              <w:marBottom w:val="0"/>
                                              <w:divBdr>
                                                <w:top w:val="none" w:sz="0" w:space="0" w:color="auto"/>
                                                <w:left w:val="none" w:sz="0" w:space="0" w:color="auto"/>
                                                <w:bottom w:val="none" w:sz="0" w:space="0" w:color="auto"/>
                                                <w:right w:val="none" w:sz="0" w:space="0" w:color="auto"/>
                                              </w:divBdr>
                                            </w:div>
                                            <w:div w:id="750783058">
                                              <w:marLeft w:val="0"/>
                                              <w:marRight w:val="0"/>
                                              <w:marTop w:val="0"/>
                                              <w:marBottom w:val="0"/>
                                              <w:divBdr>
                                                <w:top w:val="none" w:sz="0" w:space="0" w:color="auto"/>
                                                <w:left w:val="none" w:sz="0" w:space="0" w:color="auto"/>
                                                <w:bottom w:val="none" w:sz="0" w:space="0" w:color="auto"/>
                                                <w:right w:val="none" w:sz="0" w:space="0" w:color="auto"/>
                                              </w:divBdr>
                                              <w:divsChild>
                                                <w:div w:id="850220456">
                                                  <w:marLeft w:val="0"/>
                                                  <w:marRight w:val="0"/>
                                                  <w:marTop w:val="0"/>
                                                  <w:marBottom w:val="0"/>
                                                  <w:divBdr>
                                                    <w:top w:val="none" w:sz="0" w:space="0" w:color="auto"/>
                                                    <w:left w:val="none" w:sz="0" w:space="0" w:color="auto"/>
                                                    <w:bottom w:val="none" w:sz="0" w:space="0" w:color="auto"/>
                                                    <w:right w:val="none" w:sz="0" w:space="0" w:color="auto"/>
                                                  </w:divBdr>
                                                  <w:divsChild>
                                                    <w:div w:id="1062797964">
                                                      <w:marLeft w:val="0"/>
                                                      <w:marRight w:val="0"/>
                                                      <w:marTop w:val="0"/>
                                                      <w:marBottom w:val="0"/>
                                                      <w:divBdr>
                                                        <w:top w:val="none" w:sz="0" w:space="0" w:color="auto"/>
                                                        <w:left w:val="none" w:sz="0" w:space="0" w:color="auto"/>
                                                        <w:bottom w:val="none" w:sz="0" w:space="0" w:color="auto"/>
                                                        <w:right w:val="none" w:sz="0" w:space="0" w:color="auto"/>
                                                      </w:divBdr>
                                                    </w:div>
                                                    <w:div w:id="1509518461">
                                                      <w:marLeft w:val="0"/>
                                                      <w:marRight w:val="0"/>
                                                      <w:marTop w:val="0"/>
                                                      <w:marBottom w:val="0"/>
                                                      <w:divBdr>
                                                        <w:top w:val="none" w:sz="0" w:space="0" w:color="auto"/>
                                                        <w:left w:val="none" w:sz="0" w:space="0" w:color="auto"/>
                                                        <w:bottom w:val="none" w:sz="0" w:space="0" w:color="auto"/>
                                                        <w:right w:val="none" w:sz="0" w:space="0" w:color="auto"/>
                                                      </w:divBdr>
                                                      <w:divsChild>
                                                        <w:div w:id="1494682010">
                                                          <w:marLeft w:val="0"/>
                                                          <w:marRight w:val="0"/>
                                                          <w:marTop w:val="0"/>
                                                          <w:marBottom w:val="0"/>
                                                          <w:divBdr>
                                                            <w:top w:val="single" w:sz="6" w:space="0" w:color="D1DADF"/>
                                                            <w:left w:val="single" w:sz="6" w:space="0" w:color="D1DADF"/>
                                                            <w:bottom w:val="single" w:sz="6" w:space="0" w:color="D1DADF"/>
                                                            <w:right w:val="single" w:sz="6" w:space="0" w:color="D1DADF"/>
                                                          </w:divBdr>
                                                          <w:divsChild>
                                                            <w:div w:id="124934446">
                                                              <w:marLeft w:val="0"/>
                                                              <w:marRight w:val="0"/>
                                                              <w:marTop w:val="0"/>
                                                              <w:marBottom w:val="0"/>
                                                              <w:divBdr>
                                                                <w:top w:val="none" w:sz="0" w:space="0" w:color="auto"/>
                                                                <w:left w:val="none" w:sz="0" w:space="0" w:color="auto"/>
                                                                <w:bottom w:val="none" w:sz="0" w:space="0" w:color="auto"/>
                                                                <w:right w:val="none" w:sz="0" w:space="0" w:color="auto"/>
                                                              </w:divBdr>
                                                              <w:divsChild>
                                                                <w:div w:id="1652903828">
                                                                  <w:marLeft w:val="0"/>
                                                                  <w:marRight w:val="0"/>
                                                                  <w:marTop w:val="0"/>
                                                                  <w:marBottom w:val="0"/>
                                                                  <w:divBdr>
                                                                    <w:top w:val="none" w:sz="0" w:space="0" w:color="auto"/>
                                                                    <w:left w:val="none" w:sz="0" w:space="0" w:color="auto"/>
                                                                    <w:bottom w:val="none" w:sz="0" w:space="0" w:color="auto"/>
                                                                    <w:right w:val="none" w:sz="0" w:space="0" w:color="auto"/>
                                                                  </w:divBdr>
                                                                  <w:divsChild>
                                                                    <w:div w:id="267546237">
                                                                      <w:marLeft w:val="0"/>
                                                                      <w:marRight w:val="0"/>
                                                                      <w:marTop w:val="0"/>
                                                                      <w:marBottom w:val="0"/>
                                                                      <w:divBdr>
                                                                        <w:top w:val="none" w:sz="0" w:space="0" w:color="auto"/>
                                                                        <w:left w:val="none" w:sz="0" w:space="0" w:color="auto"/>
                                                                        <w:bottom w:val="none" w:sz="0" w:space="0" w:color="auto"/>
                                                                        <w:right w:val="none" w:sz="0" w:space="0" w:color="auto"/>
                                                                      </w:divBdr>
                                                                      <w:divsChild>
                                                                        <w:div w:id="13275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904470">
                                          <w:marLeft w:val="0"/>
                                          <w:marRight w:val="0"/>
                                          <w:marTop w:val="0"/>
                                          <w:marBottom w:val="0"/>
                                          <w:divBdr>
                                            <w:top w:val="single" w:sz="6" w:space="0" w:color="D1DADF"/>
                                            <w:left w:val="single" w:sz="6" w:space="0" w:color="D1DADF"/>
                                            <w:bottom w:val="single" w:sz="6" w:space="0" w:color="D1DADF"/>
                                            <w:right w:val="single" w:sz="6" w:space="0" w:color="D1DADF"/>
                                          </w:divBdr>
                                          <w:divsChild>
                                            <w:div w:id="364328239">
                                              <w:marLeft w:val="0"/>
                                              <w:marRight w:val="0"/>
                                              <w:marTop w:val="0"/>
                                              <w:marBottom w:val="0"/>
                                              <w:divBdr>
                                                <w:top w:val="none" w:sz="0" w:space="0" w:color="auto"/>
                                                <w:left w:val="none" w:sz="0" w:space="0" w:color="auto"/>
                                                <w:bottom w:val="none" w:sz="0" w:space="0" w:color="auto"/>
                                                <w:right w:val="none" w:sz="0" w:space="0" w:color="auto"/>
                                              </w:divBdr>
                                            </w:div>
                                            <w:div w:id="2108884596">
                                              <w:marLeft w:val="0"/>
                                              <w:marRight w:val="0"/>
                                              <w:marTop w:val="0"/>
                                              <w:marBottom w:val="0"/>
                                              <w:divBdr>
                                                <w:top w:val="none" w:sz="0" w:space="0" w:color="auto"/>
                                                <w:left w:val="none" w:sz="0" w:space="0" w:color="auto"/>
                                                <w:bottom w:val="none" w:sz="0" w:space="0" w:color="auto"/>
                                                <w:right w:val="none" w:sz="0" w:space="0" w:color="auto"/>
                                              </w:divBdr>
                                              <w:divsChild>
                                                <w:div w:id="209420043">
                                                  <w:marLeft w:val="0"/>
                                                  <w:marRight w:val="0"/>
                                                  <w:marTop w:val="0"/>
                                                  <w:marBottom w:val="0"/>
                                                  <w:divBdr>
                                                    <w:top w:val="none" w:sz="0" w:space="0" w:color="auto"/>
                                                    <w:left w:val="none" w:sz="0" w:space="0" w:color="auto"/>
                                                    <w:bottom w:val="none" w:sz="0" w:space="0" w:color="auto"/>
                                                    <w:right w:val="none" w:sz="0" w:space="0" w:color="auto"/>
                                                  </w:divBdr>
                                                  <w:divsChild>
                                                    <w:div w:id="543565862">
                                                      <w:marLeft w:val="0"/>
                                                      <w:marRight w:val="0"/>
                                                      <w:marTop w:val="0"/>
                                                      <w:marBottom w:val="0"/>
                                                      <w:divBdr>
                                                        <w:top w:val="none" w:sz="0" w:space="0" w:color="auto"/>
                                                        <w:left w:val="none" w:sz="0" w:space="0" w:color="auto"/>
                                                        <w:bottom w:val="none" w:sz="0" w:space="0" w:color="auto"/>
                                                        <w:right w:val="none" w:sz="0" w:space="0" w:color="auto"/>
                                                      </w:divBdr>
                                                    </w:div>
                                                    <w:div w:id="844826815">
                                                      <w:marLeft w:val="0"/>
                                                      <w:marRight w:val="0"/>
                                                      <w:marTop w:val="0"/>
                                                      <w:marBottom w:val="0"/>
                                                      <w:divBdr>
                                                        <w:top w:val="none" w:sz="0" w:space="0" w:color="auto"/>
                                                        <w:left w:val="none" w:sz="0" w:space="0" w:color="auto"/>
                                                        <w:bottom w:val="none" w:sz="0" w:space="0" w:color="auto"/>
                                                        <w:right w:val="none" w:sz="0" w:space="0" w:color="auto"/>
                                                      </w:divBdr>
                                                      <w:divsChild>
                                                        <w:div w:id="632373100">
                                                          <w:marLeft w:val="0"/>
                                                          <w:marRight w:val="0"/>
                                                          <w:marTop w:val="0"/>
                                                          <w:marBottom w:val="0"/>
                                                          <w:divBdr>
                                                            <w:top w:val="single" w:sz="6" w:space="0" w:color="D1DADF"/>
                                                            <w:left w:val="single" w:sz="6" w:space="0" w:color="D1DADF"/>
                                                            <w:bottom w:val="single" w:sz="6" w:space="0" w:color="D1DADF"/>
                                                            <w:right w:val="single" w:sz="6" w:space="0" w:color="D1DADF"/>
                                                          </w:divBdr>
                                                          <w:divsChild>
                                                            <w:div w:id="1762095366">
                                                              <w:marLeft w:val="0"/>
                                                              <w:marRight w:val="0"/>
                                                              <w:marTop w:val="0"/>
                                                              <w:marBottom w:val="0"/>
                                                              <w:divBdr>
                                                                <w:top w:val="none" w:sz="0" w:space="0" w:color="auto"/>
                                                                <w:left w:val="none" w:sz="0" w:space="0" w:color="auto"/>
                                                                <w:bottom w:val="none" w:sz="0" w:space="0" w:color="auto"/>
                                                                <w:right w:val="none" w:sz="0" w:space="0" w:color="auto"/>
                                                              </w:divBdr>
                                                              <w:divsChild>
                                                                <w:div w:id="1305040514">
                                                                  <w:marLeft w:val="0"/>
                                                                  <w:marRight w:val="0"/>
                                                                  <w:marTop w:val="0"/>
                                                                  <w:marBottom w:val="0"/>
                                                                  <w:divBdr>
                                                                    <w:top w:val="none" w:sz="0" w:space="0" w:color="auto"/>
                                                                    <w:left w:val="none" w:sz="0" w:space="0" w:color="auto"/>
                                                                    <w:bottom w:val="none" w:sz="0" w:space="0" w:color="auto"/>
                                                                    <w:right w:val="none" w:sz="0" w:space="0" w:color="auto"/>
                                                                  </w:divBdr>
                                                                  <w:divsChild>
                                                                    <w:div w:id="896624632">
                                                                      <w:marLeft w:val="0"/>
                                                                      <w:marRight w:val="0"/>
                                                                      <w:marTop w:val="0"/>
                                                                      <w:marBottom w:val="0"/>
                                                                      <w:divBdr>
                                                                        <w:top w:val="none" w:sz="0" w:space="0" w:color="auto"/>
                                                                        <w:left w:val="none" w:sz="0" w:space="0" w:color="auto"/>
                                                                        <w:bottom w:val="none" w:sz="0" w:space="0" w:color="auto"/>
                                                                        <w:right w:val="none" w:sz="0" w:space="0" w:color="auto"/>
                                                                      </w:divBdr>
                                                                      <w:divsChild>
                                                                        <w:div w:id="11774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325554">
                                          <w:marLeft w:val="0"/>
                                          <w:marRight w:val="0"/>
                                          <w:marTop w:val="0"/>
                                          <w:marBottom w:val="0"/>
                                          <w:divBdr>
                                            <w:top w:val="single" w:sz="6" w:space="0" w:color="D1DADF"/>
                                            <w:left w:val="single" w:sz="6" w:space="0" w:color="D1DADF"/>
                                            <w:bottom w:val="single" w:sz="6" w:space="0" w:color="D1DADF"/>
                                            <w:right w:val="single" w:sz="6" w:space="0" w:color="D1DADF"/>
                                          </w:divBdr>
                                          <w:divsChild>
                                            <w:div w:id="20860699">
                                              <w:marLeft w:val="0"/>
                                              <w:marRight w:val="0"/>
                                              <w:marTop w:val="0"/>
                                              <w:marBottom w:val="0"/>
                                              <w:divBdr>
                                                <w:top w:val="none" w:sz="0" w:space="0" w:color="auto"/>
                                                <w:left w:val="none" w:sz="0" w:space="0" w:color="auto"/>
                                                <w:bottom w:val="none" w:sz="0" w:space="0" w:color="auto"/>
                                                <w:right w:val="none" w:sz="0" w:space="0" w:color="auto"/>
                                              </w:divBdr>
                                            </w:div>
                                            <w:div w:id="882137742">
                                              <w:marLeft w:val="0"/>
                                              <w:marRight w:val="0"/>
                                              <w:marTop w:val="0"/>
                                              <w:marBottom w:val="0"/>
                                              <w:divBdr>
                                                <w:top w:val="none" w:sz="0" w:space="0" w:color="auto"/>
                                                <w:left w:val="none" w:sz="0" w:space="0" w:color="auto"/>
                                                <w:bottom w:val="none" w:sz="0" w:space="0" w:color="auto"/>
                                                <w:right w:val="none" w:sz="0" w:space="0" w:color="auto"/>
                                              </w:divBdr>
                                              <w:divsChild>
                                                <w:div w:id="554119650">
                                                  <w:marLeft w:val="0"/>
                                                  <w:marRight w:val="0"/>
                                                  <w:marTop w:val="0"/>
                                                  <w:marBottom w:val="0"/>
                                                  <w:divBdr>
                                                    <w:top w:val="none" w:sz="0" w:space="0" w:color="auto"/>
                                                    <w:left w:val="none" w:sz="0" w:space="0" w:color="auto"/>
                                                    <w:bottom w:val="none" w:sz="0" w:space="0" w:color="auto"/>
                                                    <w:right w:val="none" w:sz="0" w:space="0" w:color="auto"/>
                                                  </w:divBdr>
                                                  <w:divsChild>
                                                    <w:div w:id="1548951559">
                                                      <w:marLeft w:val="0"/>
                                                      <w:marRight w:val="0"/>
                                                      <w:marTop w:val="0"/>
                                                      <w:marBottom w:val="0"/>
                                                      <w:divBdr>
                                                        <w:top w:val="none" w:sz="0" w:space="0" w:color="auto"/>
                                                        <w:left w:val="none" w:sz="0" w:space="0" w:color="auto"/>
                                                        <w:bottom w:val="none" w:sz="0" w:space="0" w:color="auto"/>
                                                        <w:right w:val="none" w:sz="0" w:space="0" w:color="auto"/>
                                                      </w:divBdr>
                                                    </w:div>
                                                    <w:div w:id="729619619">
                                                      <w:marLeft w:val="0"/>
                                                      <w:marRight w:val="0"/>
                                                      <w:marTop w:val="0"/>
                                                      <w:marBottom w:val="0"/>
                                                      <w:divBdr>
                                                        <w:top w:val="none" w:sz="0" w:space="0" w:color="auto"/>
                                                        <w:left w:val="none" w:sz="0" w:space="0" w:color="auto"/>
                                                        <w:bottom w:val="none" w:sz="0" w:space="0" w:color="auto"/>
                                                        <w:right w:val="none" w:sz="0" w:space="0" w:color="auto"/>
                                                      </w:divBdr>
                                                      <w:divsChild>
                                                        <w:div w:id="1848523264">
                                                          <w:marLeft w:val="0"/>
                                                          <w:marRight w:val="0"/>
                                                          <w:marTop w:val="0"/>
                                                          <w:marBottom w:val="0"/>
                                                          <w:divBdr>
                                                            <w:top w:val="single" w:sz="6" w:space="0" w:color="D1DADF"/>
                                                            <w:left w:val="single" w:sz="6" w:space="0" w:color="D1DADF"/>
                                                            <w:bottom w:val="single" w:sz="6" w:space="0" w:color="D1DADF"/>
                                                            <w:right w:val="single" w:sz="6" w:space="0" w:color="D1DADF"/>
                                                          </w:divBdr>
                                                          <w:divsChild>
                                                            <w:div w:id="201525064">
                                                              <w:marLeft w:val="0"/>
                                                              <w:marRight w:val="0"/>
                                                              <w:marTop w:val="0"/>
                                                              <w:marBottom w:val="0"/>
                                                              <w:divBdr>
                                                                <w:top w:val="none" w:sz="0" w:space="0" w:color="auto"/>
                                                                <w:left w:val="none" w:sz="0" w:space="0" w:color="auto"/>
                                                                <w:bottom w:val="none" w:sz="0" w:space="0" w:color="auto"/>
                                                                <w:right w:val="none" w:sz="0" w:space="0" w:color="auto"/>
                                                              </w:divBdr>
                                                              <w:divsChild>
                                                                <w:div w:id="2122411563">
                                                                  <w:marLeft w:val="0"/>
                                                                  <w:marRight w:val="0"/>
                                                                  <w:marTop w:val="0"/>
                                                                  <w:marBottom w:val="0"/>
                                                                  <w:divBdr>
                                                                    <w:top w:val="none" w:sz="0" w:space="0" w:color="auto"/>
                                                                    <w:left w:val="none" w:sz="0" w:space="0" w:color="auto"/>
                                                                    <w:bottom w:val="none" w:sz="0" w:space="0" w:color="auto"/>
                                                                    <w:right w:val="none" w:sz="0" w:space="0" w:color="auto"/>
                                                                  </w:divBdr>
                                                                  <w:divsChild>
                                                                    <w:div w:id="1815950630">
                                                                      <w:marLeft w:val="0"/>
                                                                      <w:marRight w:val="0"/>
                                                                      <w:marTop w:val="0"/>
                                                                      <w:marBottom w:val="0"/>
                                                                      <w:divBdr>
                                                                        <w:top w:val="none" w:sz="0" w:space="0" w:color="auto"/>
                                                                        <w:left w:val="none" w:sz="0" w:space="0" w:color="auto"/>
                                                                        <w:bottom w:val="none" w:sz="0" w:space="0" w:color="auto"/>
                                                                        <w:right w:val="none" w:sz="0" w:space="0" w:color="auto"/>
                                                                      </w:divBdr>
                                                                      <w:divsChild>
                                                                        <w:div w:id="12831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89229">
                                          <w:marLeft w:val="0"/>
                                          <w:marRight w:val="0"/>
                                          <w:marTop w:val="0"/>
                                          <w:marBottom w:val="0"/>
                                          <w:divBdr>
                                            <w:top w:val="single" w:sz="6" w:space="0" w:color="D1DADF"/>
                                            <w:left w:val="single" w:sz="6" w:space="0" w:color="D1DADF"/>
                                            <w:bottom w:val="single" w:sz="6" w:space="0" w:color="D1DADF"/>
                                            <w:right w:val="single" w:sz="6" w:space="0" w:color="D1DADF"/>
                                          </w:divBdr>
                                          <w:divsChild>
                                            <w:div w:id="573511698">
                                              <w:marLeft w:val="0"/>
                                              <w:marRight w:val="0"/>
                                              <w:marTop w:val="0"/>
                                              <w:marBottom w:val="0"/>
                                              <w:divBdr>
                                                <w:top w:val="none" w:sz="0" w:space="0" w:color="auto"/>
                                                <w:left w:val="none" w:sz="0" w:space="0" w:color="auto"/>
                                                <w:bottom w:val="none" w:sz="0" w:space="0" w:color="auto"/>
                                                <w:right w:val="none" w:sz="0" w:space="0" w:color="auto"/>
                                              </w:divBdr>
                                            </w:div>
                                            <w:div w:id="30962437">
                                              <w:marLeft w:val="0"/>
                                              <w:marRight w:val="0"/>
                                              <w:marTop w:val="0"/>
                                              <w:marBottom w:val="0"/>
                                              <w:divBdr>
                                                <w:top w:val="none" w:sz="0" w:space="0" w:color="auto"/>
                                                <w:left w:val="none" w:sz="0" w:space="0" w:color="auto"/>
                                                <w:bottom w:val="none" w:sz="0" w:space="0" w:color="auto"/>
                                                <w:right w:val="none" w:sz="0" w:space="0" w:color="auto"/>
                                              </w:divBdr>
                                              <w:divsChild>
                                                <w:div w:id="1848398644">
                                                  <w:marLeft w:val="0"/>
                                                  <w:marRight w:val="0"/>
                                                  <w:marTop w:val="0"/>
                                                  <w:marBottom w:val="0"/>
                                                  <w:divBdr>
                                                    <w:top w:val="none" w:sz="0" w:space="0" w:color="auto"/>
                                                    <w:left w:val="none" w:sz="0" w:space="0" w:color="auto"/>
                                                    <w:bottom w:val="none" w:sz="0" w:space="0" w:color="auto"/>
                                                    <w:right w:val="none" w:sz="0" w:space="0" w:color="auto"/>
                                                  </w:divBdr>
                                                  <w:divsChild>
                                                    <w:div w:id="1713308866">
                                                      <w:marLeft w:val="0"/>
                                                      <w:marRight w:val="0"/>
                                                      <w:marTop w:val="0"/>
                                                      <w:marBottom w:val="0"/>
                                                      <w:divBdr>
                                                        <w:top w:val="none" w:sz="0" w:space="0" w:color="auto"/>
                                                        <w:left w:val="none" w:sz="0" w:space="0" w:color="auto"/>
                                                        <w:bottom w:val="none" w:sz="0" w:space="0" w:color="auto"/>
                                                        <w:right w:val="none" w:sz="0" w:space="0" w:color="auto"/>
                                                      </w:divBdr>
                                                    </w:div>
                                                    <w:div w:id="620259632">
                                                      <w:marLeft w:val="0"/>
                                                      <w:marRight w:val="0"/>
                                                      <w:marTop w:val="0"/>
                                                      <w:marBottom w:val="0"/>
                                                      <w:divBdr>
                                                        <w:top w:val="none" w:sz="0" w:space="0" w:color="auto"/>
                                                        <w:left w:val="none" w:sz="0" w:space="0" w:color="auto"/>
                                                        <w:bottom w:val="none" w:sz="0" w:space="0" w:color="auto"/>
                                                        <w:right w:val="none" w:sz="0" w:space="0" w:color="auto"/>
                                                      </w:divBdr>
                                                      <w:divsChild>
                                                        <w:div w:id="1533179930">
                                                          <w:marLeft w:val="0"/>
                                                          <w:marRight w:val="0"/>
                                                          <w:marTop w:val="0"/>
                                                          <w:marBottom w:val="0"/>
                                                          <w:divBdr>
                                                            <w:top w:val="single" w:sz="6" w:space="0" w:color="D1DADF"/>
                                                            <w:left w:val="single" w:sz="6" w:space="0" w:color="D1DADF"/>
                                                            <w:bottom w:val="single" w:sz="6" w:space="0" w:color="D1DADF"/>
                                                            <w:right w:val="single" w:sz="6" w:space="0" w:color="D1DADF"/>
                                                          </w:divBdr>
                                                          <w:divsChild>
                                                            <w:div w:id="821120555">
                                                              <w:marLeft w:val="0"/>
                                                              <w:marRight w:val="0"/>
                                                              <w:marTop w:val="0"/>
                                                              <w:marBottom w:val="0"/>
                                                              <w:divBdr>
                                                                <w:top w:val="none" w:sz="0" w:space="0" w:color="auto"/>
                                                                <w:left w:val="none" w:sz="0" w:space="0" w:color="auto"/>
                                                                <w:bottom w:val="none" w:sz="0" w:space="0" w:color="auto"/>
                                                                <w:right w:val="none" w:sz="0" w:space="0" w:color="auto"/>
                                                              </w:divBdr>
                                                              <w:divsChild>
                                                                <w:div w:id="68894252">
                                                                  <w:marLeft w:val="0"/>
                                                                  <w:marRight w:val="0"/>
                                                                  <w:marTop w:val="0"/>
                                                                  <w:marBottom w:val="0"/>
                                                                  <w:divBdr>
                                                                    <w:top w:val="none" w:sz="0" w:space="0" w:color="auto"/>
                                                                    <w:left w:val="none" w:sz="0" w:space="0" w:color="auto"/>
                                                                    <w:bottom w:val="none" w:sz="0" w:space="0" w:color="auto"/>
                                                                    <w:right w:val="none" w:sz="0" w:space="0" w:color="auto"/>
                                                                  </w:divBdr>
                                                                  <w:divsChild>
                                                                    <w:div w:id="772634432">
                                                                      <w:marLeft w:val="0"/>
                                                                      <w:marRight w:val="0"/>
                                                                      <w:marTop w:val="0"/>
                                                                      <w:marBottom w:val="0"/>
                                                                      <w:divBdr>
                                                                        <w:top w:val="none" w:sz="0" w:space="0" w:color="auto"/>
                                                                        <w:left w:val="none" w:sz="0" w:space="0" w:color="auto"/>
                                                                        <w:bottom w:val="none" w:sz="0" w:space="0" w:color="auto"/>
                                                                        <w:right w:val="none" w:sz="0" w:space="0" w:color="auto"/>
                                                                      </w:divBdr>
                                                                      <w:divsChild>
                                                                        <w:div w:id="1591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9405691">
                                  <w:marLeft w:val="0"/>
                                  <w:marRight w:val="0"/>
                                  <w:marTop w:val="0"/>
                                  <w:marBottom w:val="0"/>
                                  <w:divBdr>
                                    <w:top w:val="single" w:sz="6" w:space="0" w:color="D1DADF"/>
                                    <w:left w:val="single" w:sz="6" w:space="0" w:color="D1DADF"/>
                                    <w:bottom w:val="single" w:sz="6" w:space="0" w:color="D1DADF"/>
                                    <w:right w:val="single" w:sz="6" w:space="0" w:color="D1DADF"/>
                                  </w:divBdr>
                                  <w:divsChild>
                                    <w:div w:id="1382484763">
                                      <w:marLeft w:val="0"/>
                                      <w:marRight w:val="0"/>
                                      <w:marTop w:val="0"/>
                                      <w:marBottom w:val="0"/>
                                      <w:divBdr>
                                        <w:top w:val="none" w:sz="0" w:space="0" w:color="auto"/>
                                        <w:left w:val="none" w:sz="0" w:space="0" w:color="auto"/>
                                        <w:bottom w:val="none" w:sz="0" w:space="0" w:color="auto"/>
                                        <w:right w:val="none" w:sz="0" w:space="0" w:color="auto"/>
                                      </w:divBdr>
                                      <w:divsChild>
                                        <w:div w:id="664283401">
                                          <w:marLeft w:val="0"/>
                                          <w:marRight w:val="0"/>
                                          <w:marTop w:val="0"/>
                                          <w:marBottom w:val="0"/>
                                          <w:divBdr>
                                            <w:top w:val="none" w:sz="0" w:space="0" w:color="auto"/>
                                            <w:left w:val="none" w:sz="0" w:space="0" w:color="auto"/>
                                            <w:bottom w:val="none" w:sz="0" w:space="0" w:color="auto"/>
                                            <w:right w:val="none" w:sz="0" w:space="0" w:color="auto"/>
                                          </w:divBdr>
                                        </w:div>
                                      </w:divsChild>
                                    </w:div>
                                    <w:div w:id="1171487304">
                                      <w:marLeft w:val="0"/>
                                      <w:marRight w:val="0"/>
                                      <w:marTop w:val="0"/>
                                      <w:marBottom w:val="0"/>
                                      <w:divBdr>
                                        <w:top w:val="none" w:sz="0" w:space="0" w:color="auto"/>
                                        <w:left w:val="none" w:sz="0" w:space="0" w:color="auto"/>
                                        <w:bottom w:val="none" w:sz="0" w:space="0" w:color="auto"/>
                                        <w:right w:val="none" w:sz="0" w:space="0" w:color="auto"/>
                                      </w:divBdr>
                                      <w:divsChild>
                                        <w:div w:id="944120263">
                                          <w:marLeft w:val="0"/>
                                          <w:marRight w:val="0"/>
                                          <w:marTop w:val="0"/>
                                          <w:marBottom w:val="0"/>
                                          <w:divBdr>
                                            <w:top w:val="single" w:sz="6" w:space="0" w:color="D1DADF"/>
                                            <w:left w:val="single" w:sz="6" w:space="0" w:color="D1DADF"/>
                                            <w:bottom w:val="single" w:sz="6" w:space="0" w:color="D1DADF"/>
                                            <w:right w:val="single" w:sz="6" w:space="0" w:color="D1DADF"/>
                                          </w:divBdr>
                                          <w:divsChild>
                                            <w:div w:id="565920140">
                                              <w:marLeft w:val="0"/>
                                              <w:marRight w:val="0"/>
                                              <w:marTop w:val="0"/>
                                              <w:marBottom w:val="0"/>
                                              <w:divBdr>
                                                <w:top w:val="none" w:sz="0" w:space="0" w:color="auto"/>
                                                <w:left w:val="none" w:sz="0" w:space="0" w:color="auto"/>
                                                <w:bottom w:val="none" w:sz="0" w:space="0" w:color="auto"/>
                                                <w:right w:val="none" w:sz="0" w:space="0" w:color="auto"/>
                                              </w:divBdr>
                                            </w:div>
                                          </w:divsChild>
                                        </w:div>
                                        <w:div w:id="48966552">
                                          <w:marLeft w:val="0"/>
                                          <w:marRight w:val="0"/>
                                          <w:marTop w:val="0"/>
                                          <w:marBottom w:val="0"/>
                                          <w:divBdr>
                                            <w:top w:val="single" w:sz="6" w:space="0" w:color="D1DADF"/>
                                            <w:left w:val="single" w:sz="6" w:space="0" w:color="D1DADF"/>
                                            <w:bottom w:val="single" w:sz="6" w:space="0" w:color="D1DADF"/>
                                            <w:right w:val="single" w:sz="6" w:space="0" w:color="D1DADF"/>
                                          </w:divBdr>
                                          <w:divsChild>
                                            <w:div w:id="1850637024">
                                              <w:marLeft w:val="0"/>
                                              <w:marRight w:val="0"/>
                                              <w:marTop w:val="0"/>
                                              <w:marBottom w:val="0"/>
                                              <w:divBdr>
                                                <w:top w:val="none" w:sz="0" w:space="0" w:color="auto"/>
                                                <w:left w:val="none" w:sz="0" w:space="0" w:color="auto"/>
                                                <w:bottom w:val="none" w:sz="0" w:space="0" w:color="auto"/>
                                                <w:right w:val="none" w:sz="0" w:space="0" w:color="auto"/>
                                              </w:divBdr>
                                            </w:div>
                                          </w:divsChild>
                                        </w:div>
                                        <w:div w:id="164563195">
                                          <w:marLeft w:val="0"/>
                                          <w:marRight w:val="0"/>
                                          <w:marTop w:val="0"/>
                                          <w:marBottom w:val="0"/>
                                          <w:divBdr>
                                            <w:top w:val="single" w:sz="6" w:space="0" w:color="D1DADF"/>
                                            <w:left w:val="single" w:sz="6" w:space="0" w:color="D1DADF"/>
                                            <w:bottom w:val="single" w:sz="6" w:space="0" w:color="D1DADF"/>
                                            <w:right w:val="single" w:sz="6" w:space="0" w:color="D1DADF"/>
                                          </w:divBdr>
                                          <w:divsChild>
                                            <w:div w:id="224754567">
                                              <w:marLeft w:val="0"/>
                                              <w:marRight w:val="0"/>
                                              <w:marTop w:val="0"/>
                                              <w:marBottom w:val="0"/>
                                              <w:divBdr>
                                                <w:top w:val="none" w:sz="0" w:space="0" w:color="auto"/>
                                                <w:left w:val="none" w:sz="0" w:space="0" w:color="auto"/>
                                                <w:bottom w:val="none" w:sz="0" w:space="0" w:color="auto"/>
                                                <w:right w:val="none" w:sz="0" w:space="0" w:color="auto"/>
                                              </w:divBdr>
                                            </w:div>
                                          </w:divsChild>
                                        </w:div>
                                        <w:div w:id="407506421">
                                          <w:marLeft w:val="0"/>
                                          <w:marRight w:val="0"/>
                                          <w:marTop w:val="0"/>
                                          <w:marBottom w:val="0"/>
                                          <w:divBdr>
                                            <w:top w:val="single" w:sz="6" w:space="0" w:color="D1DADF"/>
                                            <w:left w:val="single" w:sz="6" w:space="0" w:color="D1DADF"/>
                                            <w:bottom w:val="single" w:sz="6" w:space="0" w:color="D1DADF"/>
                                            <w:right w:val="single" w:sz="6" w:space="0" w:color="D1DADF"/>
                                          </w:divBdr>
                                          <w:divsChild>
                                            <w:div w:id="366568305">
                                              <w:marLeft w:val="0"/>
                                              <w:marRight w:val="0"/>
                                              <w:marTop w:val="0"/>
                                              <w:marBottom w:val="0"/>
                                              <w:divBdr>
                                                <w:top w:val="none" w:sz="0" w:space="0" w:color="auto"/>
                                                <w:left w:val="none" w:sz="0" w:space="0" w:color="auto"/>
                                                <w:bottom w:val="none" w:sz="0" w:space="0" w:color="auto"/>
                                                <w:right w:val="none" w:sz="0" w:space="0" w:color="auto"/>
                                              </w:divBdr>
                                            </w:div>
                                          </w:divsChild>
                                        </w:div>
                                        <w:div w:id="1559243333">
                                          <w:marLeft w:val="0"/>
                                          <w:marRight w:val="0"/>
                                          <w:marTop w:val="0"/>
                                          <w:marBottom w:val="0"/>
                                          <w:divBdr>
                                            <w:top w:val="single" w:sz="6" w:space="0" w:color="D1DADF"/>
                                            <w:left w:val="single" w:sz="6" w:space="0" w:color="D1DADF"/>
                                            <w:bottom w:val="single" w:sz="6" w:space="0" w:color="D1DADF"/>
                                            <w:right w:val="single" w:sz="6" w:space="0" w:color="D1DADF"/>
                                          </w:divBdr>
                                          <w:divsChild>
                                            <w:div w:id="1920364781">
                                              <w:marLeft w:val="0"/>
                                              <w:marRight w:val="0"/>
                                              <w:marTop w:val="0"/>
                                              <w:marBottom w:val="0"/>
                                              <w:divBdr>
                                                <w:top w:val="none" w:sz="0" w:space="0" w:color="auto"/>
                                                <w:left w:val="none" w:sz="0" w:space="0" w:color="auto"/>
                                                <w:bottom w:val="none" w:sz="0" w:space="0" w:color="auto"/>
                                                <w:right w:val="none" w:sz="0" w:space="0" w:color="auto"/>
                                              </w:divBdr>
                                            </w:div>
                                          </w:divsChild>
                                        </w:div>
                                        <w:div w:id="1933468378">
                                          <w:marLeft w:val="0"/>
                                          <w:marRight w:val="0"/>
                                          <w:marTop w:val="0"/>
                                          <w:marBottom w:val="0"/>
                                          <w:divBdr>
                                            <w:top w:val="single" w:sz="6" w:space="0" w:color="D1DADF"/>
                                            <w:left w:val="single" w:sz="6" w:space="0" w:color="D1DADF"/>
                                            <w:bottom w:val="single" w:sz="6" w:space="0" w:color="D1DADF"/>
                                            <w:right w:val="single" w:sz="6" w:space="0" w:color="D1DADF"/>
                                          </w:divBdr>
                                          <w:divsChild>
                                            <w:div w:id="950742916">
                                              <w:marLeft w:val="0"/>
                                              <w:marRight w:val="0"/>
                                              <w:marTop w:val="0"/>
                                              <w:marBottom w:val="0"/>
                                              <w:divBdr>
                                                <w:top w:val="none" w:sz="0" w:space="0" w:color="auto"/>
                                                <w:left w:val="none" w:sz="0" w:space="0" w:color="auto"/>
                                                <w:bottom w:val="none" w:sz="0" w:space="0" w:color="auto"/>
                                                <w:right w:val="none" w:sz="0" w:space="0" w:color="auto"/>
                                              </w:divBdr>
                                            </w:div>
                                          </w:divsChild>
                                        </w:div>
                                        <w:div w:id="1915046576">
                                          <w:marLeft w:val="0"/>
                                          <w:marRight w:val="0"/>
                                          <w:marTop w:val="0"/>
                                          <w:marBottom w:val="0"/>
                                          <w:divBdr>
                                            <w:top w:val="single" w:sz="6" w:space="0" w:color="D1DADF"/>
                                            <w:left w:val="single" w:sz="6" w:space="0" w:color="D1DADF"/>
                                            <w:bottom w:val="single" w:sz="6" w:space="0" w:color="D1DADF"/>
                                            <w:right w:val="single" w:sz="6" w:space="0" w:color="D1DADF"/>
                                          </w:divBdr>
                                          <w:divsChild>
                                            <w:div w:id="1984458743">
                                              <w:marLeft w:val="0"/>
                                              <w:marRight w:val="0"/>
                                              <w:marTop w:val="0"/>
                                              <w:marBottom w:val="0"/>
                                              <w:divBdr>
                                                <w:top w:val="none" w:sz="0" w:space="0" w:color="auto"/>
                                                <w:left w:val="none" w:sz="0" w:space="0" w:color="auto"/>
                                                <w:bottom w:val="none" w:sz="0" w:space="0" w:color="auto"/>
                                                <w:right w:val="none" w:sz="0" w:space="0" w:color="auto"/>
                                              </w:divBdr>
                                            </w:div>
                                          </w:divsChild>
                                        </w:div>
                                        <w:div w:id="2138716069">
                                          <w:marLeft w:val="0"/>
                                          <w:marRight w:val="0"/>
                                          <w:marTop w:val="0"/>
                                          <w:marBottom w:val="0"/>
                                          <w:divBdr>
                                            <w:top w:val="single" w:sz="6" w:space="0" w:color="D1DADF"/>
                                            <w:left w:val="single" w:sz="6" w:space="0" w:color="D1DADF"/>
                                            <w:bottom w:val="single" w:sz="6" w:space="0" w:color="D1DADF"/>
                                            <w:right w:val="single" w:sz="6" w:space="0" w:color="D1DADF"/>
                                          </w:divBdr>
                                          <w:divsChild>
                                            <w:div w:id="15454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1657">
                                  <w:marLeft w:val="0"/>
                                  <w:marRight w:val="0"/>
                                  <w:marTop w:val="0"/>
                                  <w:marBottom w:val="0"/>
                                  <w:divBdr>
                                    <w:top w:val="single" w:sz="6" w:space="0" w:color="D1DADF"/>
                                    <w:left w:val="single" w:sz="6" w:space="0" w:color="D1DADF"/>
                                    <w:bottom w:val="single" w:sz="6" w:space="0" w:color="D1DADF"/>
                                    <w:right w:val="single" w:sz="6" w:space="0" w:color="D1DADF"/>
                                  </w:divBdr>
                                  <w:divsChild>
                                    <w:div w:id="264652635">
                                      <w:marLeft w:val="0"/>
                                      <w:marRight w:val="0"/>
                                      <w:marTop w:val="0"/>
                                      <w:marBottom w:val="0"/>
                                      <w:divBdr>
                                        <w:top w:val="none" w:sz="0" w:space="0" w:color="auto"/>
                                        <w:left w:val="none" w:sz="0" w:space="0" w:color="auto"/>
                                        <w:bottom w:val="none" w:sz="0" w:space="0" w:color="auto"/>
                                        <w:right w:val="none" w:sz="0" w:space="0" w:color="auto"/>
                                      </w:divBdr>
                                      <w:divsChild>
                                        <w:div w:id="1577939239">
                                          <w:marLeft w:val="0"/>
                                          <w:marRight w:val="0"/>
                                          <w:marTop w:val="0"/>
                                          <w:marBottom w:val="0"/>
                                          <w:divBdr>
                                            <w:top w:val="none" w:sz="0" w:space="0" w:color="auto"/>
                                            <w:left w:val="none" w:sz="0" w:space="0" w:color="auto"/>
                                            <w:bottom w:val="none" w:sz="0" w:space="0" w:color="auto"/>
                                            <w:right w:val="none" w:sz="0" w:space="0" w:color="auto"/>
                                          </w:divBdr>
                                        </w:div>
                                      </w:divsChild>
                                    </w:div>
                                    <w:div w:id="1306934366">
                                      <w:marLeft w:val="0"/>
                                      <w:marRight w:val="0"/>
                                      <w:marTop w:val="0"/>
                                      <w:marBottom w:val="0"/>
                                      <w:divBdr>
                                        <w:top w:val="none" w:sz="0" w:space="0" w:color="auto"/>
                                        <w:left w:val="none" w:sz="0" w:space="0" w:color="auto"/>
                                        <w:bottom w:val="none" w:sz="0" w:space="0" w:color="auto"/>
                                        <w:right w:val="none" w:sz="0" w:space="0" w:color="auto"/>
                                      </w:divBdr>
                                      <w:divsChild>
                                        <w:div w:id="1197697397">
                                          <w:marLeft w:val="0"/>
                                          <w:marRight w:val="0"/>
                                          <w:marTop w:val="0"/>
                                          <w:marBottom w:val="0"/>
                                          <w:divBdr>
                                            <w:top w:val="single" w:sz="6" w:space="0" w:color="D1DADF"/>
                                            <w:left w:val="single" w:sz="6" w:space="0" w:color="D1DADF"/>
                                            <w:bottom w:val="single" w:sz="6" w:space="0" w:color="D1DADF"/>
                                            <w:right w:val="single" w:sz="6" w:space="0" w:color="D1DADF"/>
                                          </w:divBdr>
                                          <w:divsChild>
                                            <w:div w:id="2122188595">
                                              <w:marLeft w:val="0"/>
                                              <w:marRight w:val="0"/>
                                              <w:marTop w:val="0"/>
                                              <w:marBottom w:val="0"/>
                                              <w:divBdr>
                                                <w:top w:val="none" w:sz="0" w:space="0" w:color="auto"/>
                                                <w:left w:val="none" w:sz="0" w:space="0" w:color="auto"/>
                                                <w:bottom w:val="none" w:sz="0" w:space="0" w:color="auto"/>
                                                <w:right w:val="none" w:sz="0" w:space="0" w:color="auto"/>
                                              </w:divBdr>
                                            </w:div>
                                          </w:divsChild>
                                        </w:div>
                                        <w:div w:id="169637439">
                                          <w:marLeft w:val="0"/>
                                          <w:marRight w:val="0"/>
                                          <w:marTop w:val="0"/>
                                          <w:marBottom w:val="0"/>
                                          <w:divBdr>
                                            <w:top w:val="single" w:sz="6" w:space="0" w:color="D1DADF"/>
                                            <w:left w:val="single" w:sz="6" w:space="0" w:color="D1DADF"/>
                                            <w:bottom w:val="single" w:sz="6" w:space="0" w:color="D1DADF"/>
                                            <w:right w:val="single" w:sz="6" w:space="0" w:color="D1DADF"/>
                                          </w:divBdr>
                                          <w:divsChild>
                                            <w:div w:id="1511027697">
                                              <w:marLeft w:val="0"/>
                                              <w:marRight w:val="0"/>
                                              <w:marTop w:val="0"/>
                                              <w:marBottom w:val="0"/>
                                              <w:divBdr>
                                                <w:top w:val="none" w:sz="0" w:space="0" w:color="auto"/>
                                                <w:left w:val="none" w:sz="0" w:space="0" w:color="auto"/>
                                                <w:bottom w:val="none" w:sz="0" w:space="0" w:color="auto"/>
                                                <w:right w:val="none" w:sz="0" w:space="0" w:color="auto"/>
                                              </w:divBdr>
                                            </w:div>
                                          </w:divsChild>
                                        </w:div>
                                        <w:div w:id="2092192348">
                                          <w:marLeft w:val="0"/>
                                          <w:marRight w:val="0"/>
                                          <w:marTop w:val="0"/>
                                          <w:marBottom w:val="0"/>
                                          <w:divBdr>
                                            <w:top w:val="single" w:sz="6" w:space="0" w:color="D1DADF"/>
                                            <w:left w:val="single" w:sz="6" w:space="0" w:color="D1DADF"/>
                                            <w:bottom w:val="single" w:sz="6" w:space="0" w:color="D1DADF"/>
                                            <w:right w:val="single" w:sz="6" w:space="0" w:color="D1DADF"/>
                                          </w:divBdr>
                                          <w:divsChild>
                                            <w:div w:id="28654693">
                                              <w:marLeft w:val="0"/>
                                              <w:marRight w:val="0"/>
                                              <w:marTop w:val="0"/>
                                              <w:marBottom w:val="0"/>
                                              <w:divBdr>
                                                <w:top w:val="none" w:sz="0" w:space="0" w:color="auto"/>
                                                <w:left w:val="none" w:sz="0" w:space="0" w:color="auto"/>
                                                <w:bottom w:val="none" w:sz="0" w:space="0" w:color="auto"/>
                                                <w:right w:val="none" w:sz="0" w:space="0" w:color="auto"/>
                                              </w:divBdr>
                                            </w:div>
                                          </w:divsChild>
                                        </w:div>
                                        <w:div w:id="1004668733">
                                          <w:marLeft w:val="0"/>
                                          <w:marRight w:val="0"/>
                                          <w:marTop w:val="0"/>
                                          <w:marBottom w:val="0"/>
                                          <w:divBdr>
                                            <w:top w:val="single" w:sz="6" w:space="0" w:color="D1DADF"/>
                                            <w:left w:val="single" w:sz="6" w:space="0" w:color="D1DADF"/>
                                            <w:bottom w:val="single" w:sz="6" w:space="0" w:color="D1DADF"/>
                                            <w:right w:val="single" w:sz="6" w:space="0" w:color="D1DADF"/>
                                          </w:divBdr>
                                          <w:divsChild>
                                            <w:div w:id="750202031">
                                              <w:marLeft w:val="0"/>
                                              <w:marRight w:val="0"/>
                                              <w:marTop w:val="0"/>
                                              <w:marBottom w:val="0"/>
                                              <w:divBdr>
                                                <w:top w:val="none" w:sz="0" w:space="0" w:color="auto"/>
                                                <w:left w:val="none" w:sz="0" w:space="0" w:color="auto"/>
                                                <w:bottom w:val="none" w:sz="0" w:space="0" w:color="auto"/>
                                                <w:right w:val="none" w:sz="0" w:space="0" w:color="auto"/>
                                              </w:divBdr>
                                            </w:div>
                                          </w:divsChild>
                                        </w:div>
                                        <w:div w:id="450904131">
                                          <w:marLeft w:val="0"/>
                                          <w:marRight w:val="0"/>
                                          <w:marTop w:val="0"/>
                                          <w:marBottom w:val="0"/>
                                          <w:divBdr>
                                            <w:top w:val="single" w:sz="6" w:space="0" w:color="D1DADF"/>
                                            <w:left w:val="single" w:sz="6" w:space="0" w:color="D1DADF"/>
                                            <w:bottom w:val="single" w:sz="6" w:space="0" w:color="D1DADF"/>
                                            <w:right w:val="single" w:sz="6" w:space="0" w:color="D1DADF"/>
                                          </w:divBdr>
                                          <w:divsChild>
                                            <w:div w:id="1244611166">
                                              <w:marLeft w:val="0"/>
                                              <w:marRight w:val="0"/>
                                              <w:marTop w:val="0"/>
                                              <w:marBottom w:val="0"/>
                                              <w:divBdr>
                                                <w:top w:val="none" w:sz="0" w:space="0" w:color="auto"/>
                                                <w:left w:val="none" w:sz="0" w:space="0" w:color="auto"/>
                                                <w:bottom w:val="none" w:sz="0" w:space="0" w:color="auto"/>
                                                <w:right w:val="none" w:sz="0" w:space="0" w:color="auto"/>
                                              </w:divBdr>
                                            </w:div>
                                          </w:divsChild>
                                        </w:div>
                                        <w:div w:id="1139419507">
                                          <w:marLeft w:val="0"/>
                                          <w:marRight w:val="0"/>
                                          <w:marTop w:val="0"/>
                                          <w:marBottom w:val="0"/>
                                          <w:divBdr>
                                            <w:top w:val="single" w:sz="6" w:space="0" w:color="D1DADF"/>
                                            <w:left w:val="single" w:sz="6" w:space="0" w:color="D1DADF"/>
                                            <w:bottom w:val="single" w:sz="6" w:space="0" w:color="D1DADF"/>
                                            <w:right w:val="single" w:sz="6" w:space="0" w:color="D1DADF"/>
                                          </w:divBdr>
                                          <w:divsChild>
                                            <w:div w:id="1877964336">
                                              <w:marLeft w:val="0"/>
                                              <w:marRight w:val="0"/>
                                              <w:marTop w:val="0"/>
                                              <w:marBottom w:val="0"/>
                                              <w:divBdr>
                                                <w:top w:val="none" w:sz="0" w:space="0" w:color="auto"/>
                                                <w:left w:val="none" w:sz="0" w:space="0" w:color="auto"/>
                                                <w:bottom w:val="none" w:sz="0" w:space="0" w:color="auto"/>
                                                <w:right w:val="none" w:sz="0" w:space="0" w:color="auto"/>
                                              </w:divBdr>
                                            </w:div>
                                          </w:divsChild>
                                        </w:div>
                                        <w:div w:id="154348122">
                                          <w:marLeft w:val="0"/>
                                          <w:marRight w:val="0"/>
                                          <w:marTop w:val="0"/>
                                          <w:marBottom w:val="0"/>
                                          <w:divBdr>
                                            <w:top w:val="single" w:sz="6" w:space="0" w:color="D1DADF"/>
                                            <w:left w:val="single" w:sz="6" w:space="0" w:color="D1DADF"/>
                                            <w:bottom w:val="single" w:sz="6" w:space="0" w:color="D1DADF"/>
                                            <w:right w:val="single" w:sz="6" w:space="0" w:color="D1DADF"/>
                                          </w:divBdr>
                                          <w:divsChild>
                                            <w:div w:id="9280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35041">
                                  <w:marLeft w:val="0"/>
                                  <w:marRight w:val="0"/>
                                  <w:marTop w:val="0"/>
                                  <w:marBottom w:val="0"/>
                                  <w:divBdr>
                                    <w:top w:val="single" w:sz="6" w:space="0" w:color="D1DADF"/>
                                    <w:left w:val="single" w:sz="6" w:space="0" w:color="D1DADF"/>
                                    <w:bottom w:val="single" w:sz="6" w:space="0" w:color="D1DADF"/>
                                    <w:right w:val="single" w:sz="6" w:space="0" w:color="D1DADF"/>
                                  </w:divBdr>
                                  <w:divsChild>
                                    <w:div w:id="676887799">
                                      <w:marLeft w:val="0"/>
                                      <w:marRight w:val="0"/>
                                      <w:marTop w:val="0"/>
                                      <w:marBottom w:val="0"/>
                                      <w:divBdr>
                                        <w:top w:val="none" w:sz="0" w:space="0" w:color="auto"/>
                                        <w:left w:val="none" w:sz="0" w:space="0" w:color="auto"/>
                                        <w:bottom w:val="none" w:sz="0" w:space="0" w:color="auto"/>
                                        <w:right w:val="none" w:sz="0" w:space="0" w:color="auto"/>
                                      </w:divBdr>
                                    </w:div>
                                    <w:div w:id="2074427528">
                                      <w:marLeft w:val="0"/>
                                      <w:marRight w:val="0"/>
                                      <w:marTop w:val="0"/>
                                      <w:marBottom w:val="0"/>
                                      <w:divBdr>
                                        <w:top w:val="none" w:sz="0" w:space="0" w:color="auto"/>
                                        <w:left w:val="none" w:sz="0" w:space="0" w:color="auto"/>
                                        <w:bottom w:val="none" w:sz="0" w:space="0" w:color="auto"/>
                                        <w:right w:val="none" w:sz="0" w:space="0" w:color="auto"/>
                                      </w:divBdr>
                                      <w:divsChild>
                                        <w:div w:id="9705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51492">
          <w:marLeft w:val="0"/>
          <w:marRight w:val="0"/>
          <w:marTop w:val="0"/>
          <w:marBottom w:val="0"/>
          <w:divBdr>
            <w:top w:val="none" w:sz="0" w:space="0" w:color="auto"/>
            <w:left w:val="none" w:sz="0" w:space="0" w:color="auto"/>
            <w:bottom w:val="none" w:sz="0" w:space="0" w:color="auto"/>
            <w:right w:val="none" w:sz="0" w:space="0" w:color="auto"/>
          </w:divBdr>
          <w:divsChild>
            <w:div w:id="628559580">
              <w:marLeft w:val="0"/>
              <w:marRight w:val="0"/>
              <w:marTop w:val="0"/>
              <w:marBottom w:val="0"/>
              <w:divBdr>
                <w:top w:val="none" w:sz="0" w:space="0" w:color="auto"/>
                <w:left w:val="none" w:sz="0" w:space="0" w:color="auto"/>
                <w:bottom w:val="none" w:sz="0" w:space="0" w:color="auto"/>
                <w:right w:val="none" w:sz="0" w:space="0" w:color="auto"/>
              </w:divBdr>
              <w:divsChild>
                <w:div w:id="122119816">
                  <w:marLeft w:val="0"/>
                  <w:marRight w:val="0"/>
                  <w:marTop w:val="0"/>
                  <w:marBottom w:val="0"/>
                  <w:divBdr>
                    <w:top w:val="single" w:sz="6" w:space="0" w:color="D1DADF"/>
                    <w:left w:val="single" w:sz="6" w:space="0" w:color="D1DADF"/>
                    <w:bottom w:val="single" w:sz="6" w:space="0" w:color="D1DADF"/>
                    <w:right w:val="single" w:sz="6" w:space="0" w:color="D1DADF"/>
                  </w:divBdr>
                  <w:divsChild>
                    <w:div w:id="1465659406">
                      <w:marLeft w:val="0"/>
                      <w:marRight w:val="0"/>
                      <w:marTop w:val="0"/>
                      <w:marBottom w:val="0"/>
                      <w:divBdr>
                        <w:top w:val="none" w:sz="0" w:space="0" w:color="auto"/>
                        <w:left w:val="none" w:sz="0" w:space="0" w:color="auto"/>
                        <w:bottom w:val="none" w:sz="0" w:space="0" w:color="auto"/>
                        <w:right w:val="none" w:sz="0" w:space="0" w:color="auto"/>
                      </w:divBdr>
                      <w:divsChild>
                        <w:div w:id="1239748792">
                          <w:marLeft w:val="0"/>
                          <w:marRight w:val="0"/>
                          <w:marTop w:val="0"/>
                          <w:marBottom w:val="0"/>
                          <w:divBdr>
                            <w:top w:val="none" w:sz="0" w:space="0" w:color="auto"/>
                            <w:left w:val="none" w:sz="0" w:space="0" w:color="auto"/>
                            <w:bottom w:val="none" w:sz="0" w:space="0" w:color="auto"/>
                            <w:right w:val="none" w:sz="0" w:space="0" w:color="auto"/>
                          </w:divBdr>
                        </w:div>
                        <w:div w:id="1744915864">
                          <w:marLeft w:val="0"/>
                          <w:marRight w:val="0"/>
                          <w:marTop w:val="0"/>
                          <w:marBottom w:val="0"/>
                          <w:divBdr>
                            <w:top w:val="none" w:sz="0" w:space="0" w:color="auto"/>
                            <w:left w:val="none" w:sz="0" w:space="0" w:color="auto"/>
                            <w:bottom w:val="none" w:sz="0" w:space="0" w:color="auto"/>
                            <w:right w:val="none" w:sz="0" w:space="0" w:color="auto"/>
                          </w:divBdr>
                        </w:div>
                      </w:divsChild>
                    </w:div>
                    <w:div w:id="332537334">
                      <w:marLeft w:val="0"/>
                      <w:marRight w:val="0"/>
                      <w:marTop w:val="0"/>
                      <w:marBottom w:val="0"/>
                      <w:divBdr>
                        <w:top w:val="none" w:sz="0" w:space="0" w:color="auto"/>
                        <w:left w:val="none" w:sz="0" w:space="0" w:color="auto"/>
                        <w:bottom w:val="none" w:sz="0" w:space="0" w:color="auto"/>
                        <w:right w:val="none" w:sz="0" w:space="0" w:color="auto"/>
                      </w:divBdr>
                      <w:divsChild>
                        <w:div w:id="368451733">
                          <w:marLeft w:val="0"/>
                          <w:marRight w:val="0"/>
                          <w:marTop w:val="0"/>
                          <w:marBottom w:val="0"/>
                          <w:divBdr>
                            <w:top w:val="none" w:sz="0" w:space="0" w:color="auto"/>
                            <w:left w:val="none" w:sz="0" w:space="0" w:color="auto"/>
                            <w:bottom w:val="none" w:sz="0" w:space="0" w:color="auto"/>
                            <w:right w:val="none" w:sz="0" w:space="0" w:color="auto"/>
                          </w:divBdr>
                          <w:divsChild>
                            <w:div w:id="674917486">
                              <w:marLeft w:val="0"/>
                              <w:marRight w:val="0"/>
                              <w:marTop w:val="0"/>
                              <w:marBottom w:val="360"/>
                              <w:divBdr>
                                <w:top w:val="none" w:sz="0" w:space="0" w:color="auto"/>
                                <w:left w:val="none" w:sz="0" w:space="0" w:color="auto"/>
                                <w:bottom w:val="none" w:sz="0" w:space="0" w:color="auto"/>
                                <w:right w:val="none" w:sz="0" w:space="0" w:color="auto"/>
                              </w:divBdr>
                              <w:divsChild>
                                <w:div w:id="460461202">
                                  <w:marLeft w:val="0"/>
                                  <w:marRight w:val="0"/>
                                  <w:marTop w:val="0"/>
                                  <w:marBottom w:val="0"/>
                                  <w:divBdr>
                                    <w:top w:val="none" w:sz="0" w:space="0" w:color="auto"/>
                                    <w:left w:val="none" w:sz="0" w:space="0" w:color="auto"/>
                                    <w:bottom w:val="none" w:sz="0" w:space="0" w:color="auto"/>
                                    <w:right w:val="none" w:sz="0" w:space="0" w:color="auto"/>
                                  </w:divBdr>
                                </w:div>
                              </w:divsChild>
                            </w:div>
                            <w:div w:id="351955622">
                              <w:marLeft w:val="0"/>
                              <w:marRight w:val="0"/>
                              <w:marTop w:val="0"/>
                              <w:marBottom w:val="0"/>
                              <w:divBdr>
                                <w:top w:val="none" w:sz="0" w:space="0" w:color="auto"/>
                                <w:left w:val="none" w:sz="0" w:space="0" w:color="auto"/>
                                <w:bottom w:val="none" w:sz="0" w:space="0" w:color="auto"/>
                                <w:right w:val="none" w:sz="0" w:space="0" w:color="auto"/>
                              </w:divBdr>
                              <w:divsChild>
                                <w:div w:id="1875001795">
                                  <w:marLeft w:val="0"/>
                                  <w:marRight w:val="0"/>
                                  <w:marTop w:val="0"/>
                                  <w:marBottom w:val="360"/>
                                  <w:divBdr>
                                    <w:top w:val="none" w:sz="0" w:space="0" w:color="auto"/>
                                    <w:left w:val="none" w:sz="0" w:space="0" w:color="auto"/>
                                    <w:bottom w:val="none" w:sz="0" w:space="0" w:color="auto"/>
                                    <w:right w:val="none" w:sz="0" w:space="0" w:color="auto"/>
                                  </w:divBdr>
                                </w:div>
                                <w:div w:id="295071063">
                                  <w:marLeft w:val="0"/>
                                  <w:marRight w:val="0"/>
                                  <w:marTop w:val="0"/>
                                  <w:marBottom w:val="360"/>
                                  <w:divBdr>
                                    <w:top w:val="none" w:sz="0" w:space="0" w:color="auto"/>
                                    <w:left w:val="none" w:sz="0" w:space="0" w:color="auto"/>
                                    <w:bottom w:val="none" w:sz="0" w:space="0" w:color="auto"/>
                                    <w:right w:val="none" w:sz="0" w:space="0" w:color="auto"/>
                                  </w:divBdr>
                                  <w:divsChild>
                                    <w:div w:id="1989288766">
                                      <w:marLeft w:val="0"/>
                                      <w:marRight w:val="0"/>
                                      <w:marTop w:val="0"/>
                                      <w:marBottom w:val="0"/>
                                      <w:divBdr>
                                        <w:top w:val="none" w:sz="0" w:space="0" w:color="auto"/>
                                        <w:left w:val="none" w:sz="0" w:space="0" w:color="auto"/>
                                        <w:bottom w:val="none" w:sz="0" w:space="0" w:color="auto"/>
                                        <w:right w:val="none" w:sz="0" w:space="0" w:color="auto"/>
                                      </w:divBdr>
                                      <w:divsChild>
                                        <w:div w:id="697698905">
                                          <w:marLeft w:val="0"/>
                                          <w:marRight w:val="0"/>
                                          <w:marTop w:val="0"/>
                                          <w:marBottom w:val="0"/>
                                          <w:divBdr>
                                            <w:top w:val="single" w:sz="6" w:space="0" w:color="D1DADF"/>
                                            <w:left w:val="single" w:sz="6" w:space="0" w:color="D1DADF"/>
                                            <w:bottom w:val="single" w:sz="6" w:space="0" w:color="D1DADF"/>
                                            <w:right w:val="single" w:sz="6" w:space="0" w:color="D1DADF"/>
                                          </w:divBdr>
                                          <w:divsChild>
                                            <w:div w:id="1413430623">
                                              <w:marLeft w:val="0"/>
                                              <w:marRight w:val="0"/>
                                              <w:marTop w:val="0"/>
                                              <w:marBottom w:val="0"/>
                                              <w:divBdr>
                                                <w:top w:val="none" w:sz="0" w:space="0" w:color="D1DADF"/>
                                                <w:left w:val="none" w:sz="0" w:space="0" w:color="D1DADF"/>
                                                <w:bottom w:val="single" w:sz="6" w:space="0" w:color="D1DADF"/>
                                                <w:right w:val="none" w:sz="0" w:space="9" w:color="D1DADF"/>
                                              </w:divBdr>
                                              <w:divsChild>
                                                <w:div w:id="1863936366">
                                                  <w:marLeft w:val="0"/>
                                                  <w:marRight w:val="0"/>
                                                  <w:marTop w:val="0"/>
                                                  <w:marBottom w:val="0"/>
                                                  <w:divBdr>
                                                    <w:top w:val="none" w:sz="0" w:space="0" w:color="auto"/>
                                                    <w:left w:val="none" w:sz="0" w:space="0" w:color="auto"/>
                                                    <w:bottom w:val="none" w:sz="0" w:space="0" w:color="auto"/>
                                                    <w:right w:val="none" w:sz="0" w:space="0" w:color="auto"/>
                                                  </w:divBdr>
                                                </w:div>
                                              </w:divsChild>
                                            </w:div>
                                            <w:div w:id="1359047141">
                                              <w:marLeft w:val="0"/>
                                              <w:marRight w:val="0"/>
                                              <w:marTop w:val="0"/>
                                              <w:marBottom w:val="0"/>
                                              <w:divBdr>
                                                <w:top w:val="none" w:sz="0" w:space="0" w:color="auto"/>
                                                <w:left w:val="none" w:sz="0" w:space="0" w:color="auto"/>
                                                <w:bottom w:val="none" w:sz="0" w:space="0" w:color="auto"/>
                                                <w:right w:val="none" w:sz="0" w:space="0" w:color="auto"/>
                                              </w:divBdr>
                                              <w:divsChild>
                                                <w:div w:id="1742560892">
                                                  <w:marLeft w:val="0"/>
                                                  <w:marRight w:val="0"/>
                                                  <w:marTop w:val="0"/>
                                                  <w:marBottom w:val="0"/>
                                                  <w:divBdr>
                                                    <w:top w:val="none" w:sz="0" w:space="0" w:color="auto"/>
                                                    <w:left w:val="none" w:sz="0" w:space="0" w:color="auto"/>
                                                    <w:bottom w:val="none" w:sz="0" w:space="0" w:color="auto"/>
                                                    <w:right w:val="none" w:sz="0" w:space="0" w:color="auto"/>
                                                  </w:divBdr>
                                                  <w:divsChild>
                                                    <w:div w:id="282614950">
                                                      <w:marLeft w:val="0"/>
                                                      <w:marRight w:val="0"/>
                                                      <w:marTop w:val="0"/>
                                                      <w:marBottom w:val="0"/>
                                                      <w:divBdr>
                                                        <w:top w:val="none" w:sz="0" w:space="0" w:color="auto"/>
                                                        <w:left w:val="none" w:sz="0" w:space="0" w:color="auto"/>
                                                        <w:bottom w:val="none" w:sz="0" w:space="0" w:color="auto"/>
                                                        <w:right w:val="none" w:sz="0" w:space="0" w:color="auto"/>
                                                      </w:divBdr>
                                                      <w:divsChild>
                                                        <w:div w:id="1742486965">
                                                          <w:marLeft w:val="0"/>
                                                          <w:marRight w:val="0"/>
                                                          <w:marTop w:val="0"/>
                                                          <w:marBottom w:val="0"/>
                                                          <w:divBdr>
                                                            <w:top w:val="none" w:sz="0" w:space="0" w:color="auto"/>
                                                            <w:left w:val="none" w:sz="0" w:space="0" w:color="auto"/>
                                                            <w:bottom w:val="none" w:sz="0" w:space="0" w:color="auto"/>
                                                            <w:right w:val="single" w:sz="6" w:space="0" w:color="DDDDDD"/>
                                                          </w:divBdr>
                                                          <w:divsChild>
                                                            <w:div w:id="643586664">
                                                              <w:marLeft w:val="0"/>
                                                              <w:marRight w:val="0"/>
                                                              <w:marTop w:val="0"/>
                                                              <w:marBottom w:val="0"/>
                                                              <w:divBdr>
                                                                <w:top w:val="none" w:sz="0" w:space="0" w:color="auto"/>
                                                                <w:left w:val="none" w:sz="0" w:space="0" w:color="auto"/>
                                                                <w:bottom w:val="none" w:sz="0" w:space="0" w:color="auto"/>
                                                                <w:right w:val="none" w:sz="0" w:space="0" w:color="auto"/>
                                                              </w:divBdr>
                                                              <w:divsChild>
                                                                <w:div w:id="18311680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3523468">
                                                          <w:marLeft w:val="0"/>
                                                          <w:marRight w:val="0"/>
                                                          <w:marTop w:val="0"/>
                                                          <w:marBottom w:val="0"/>
                                                          <w:divBdr>
                                                            <w:top w:val="none" w:sz="0" w:space="0" w:color="auto"/>
                                                            <w:left w:val="none" w:sz="0" w:space="0" w:color="auto"/>
                                                            <w:bottom w:val="none" w:sz="0" w:space="0" w:color="auto"/>
                                                            <w:right w:val="none" w:sz="0" w:space="0" w:color="auto"/>
                                                          </w:divBdr>
                                                          <w:divsChild>
                                                            <w:div w:id="1442408977">
                                                              <w:marLeft w:val="0"/>
                                                              <w:marRight w:val="0"/>
                                                              <w:marTop w:val="0"/>
                                                              <w:marBottom w:val="0"/>
                                                              <w:divBdr>
                                                                <w:top w:val="none" w:sz="0" w:space="0" w:color="auto"/>
                                                                <w:left w:val="none" w:sz="0" w:space="0" w:color="auto"/>
                                                                <w:bottom w:val="none" w:sz="0" w:space="0" w:color="auto"/>
                                                                <w:right w:val="none" w:sz="0" w:space="0" w:color="auto"/>
                                                              </w:divBdr>
                                                            </w:div>
                                                            <w:div w:id="712535735">
                                                              <w:marLeft w:val="0"/>
                                                              <w:marRight w:val="0"/>
                                                              <w:marTop w:val="0"/>
                                                              <w:marBottom w:val="0"/>
                                                              <w:divBdr>
                                                                <w:top w:val="none" w:sz="0" w:space="0" w:color="auto"/>
                                                                <w:left w:val="none" w:sz="0" w:space="0" w:color="auto"/>
                                                                <w:bottom w:val="none" w:sz="0" w:space="0" w:color="auto"/>
                                                                <w:right w:val="none" w:sz="0" w:space="0" w:color="auto"/>
                                                              </w:divBdr>
                                                            </w:div>
                                                            <w:div w:id="282537108">
                                                              <w:marLeft w:val="0"/>
                                                              <w:marRight w:val="0"/>
                                                              <w:marTop w:val="0"/>
                                                              <w:marBottom w:val="0"/>
                                                              <w:divBdr>
                                                                <w:top w:val="none" w:sz="0" w:space="0" w:color="auto"/>
                                                                <w:left w:val="none" w:sz="0" w:space="0" w:color="auto"/>
                                                                <w:bottom w:val="none" w:sz="0" w:space="0" w:color="auto"/>
                                                                <w:right w:val="none" w:sz="0" w:space="0" w:color="auto"/>
                                                              </w:divBdr>
                                                            </w:div>
                                                            <w:div w:id="1215240483">
                                                              <w:marLeft w:val="0"/>
                                                              <w:marRight w:val="0"/>
                                                              <w:marTop w:val="0"/>
                                                              <w:marBottom w:val="0"/>
                                                              <w:divBdr>
                                                                <w:top w:val="none" w:sz="0" w:space="0" w:color="auto"/>
                                                                <w:left w:val="none" w:sz="0" w:space="0" w:color="auto"/>
                                                                <w:bottom w:val="none" w:sz="0" w:space="0" w:color="auto"/>
                                                                <w:right w:val="none" w:sz="0" w:space="0" w:color="auto"/>
                                                              </w:divBdr>
                                                            </w:div>
                                                            <w:div w:id="1624992830">
                                                              <w:marLeft w:val="0"/>
                                                              <w:marRight w:val="0"/>
                                                              <w:marTop w:val="0"/>
                                                              <w:marBottom w:val="0"/>
                                                              <w:divBdr>
                                                                <w:top w:val="none" w:sz="0" w:space="0" w:color="auto"/>
                                                                <w:left w:val="none" w:sz="0" w:space="0" w:color="auto"/>
                                                                <w:bottom w:val="none" w:sz="0" w:space="0" w:color="auto"/>
                                                                <w:right w:val="none" w:sz="0" w:space="0" w:color="auto"/>
                                                              </w:divBdr>
                                                            </w:div>
                                                            <w:div w:id="1099981307">
                                                              <w:marLeft w:val="0"/>
                                                              <w:marRight w:val="0"/>
                                                              <w:marTop w:val="0"/>
                                                              <w:marBottom w:val="0"/>
                                                              <w:divBdr>
                                                                <w:top w:val="none" w:sz="0" w:space="0" w:color="auto"/>
                                                                <w:left w:val="none" w:sz="0" w:space="0" w:color="auto"/>
                                                                <w:bottom w:val="none" w:sz="0" w:space="0" w:color="auto"/>
                                                                <w:right w:val="none" w:sz="0" w:space="0" w:color="auto"/>
                                                              </w:divBdr>
                                                            </w:div>
                                                            <w:div w:id="199174395">
                                                              <w:marLeft w:val="0"/>
                                                              <w:marRight w:val="0"/>
                                                              <w:marTop w:val="0"/>
                                                              <w:marBottom w:val="0"/>
                                                              <w:divBdr>
                                                                <w:top w:val="none" w:sz="0" w:space="0" w:color="auto"/>
                                                                <w:left w:val="none" w:sz="0" w:space="0" w:color="auto"/>
                                                                <w:bottom w:val="none" w:sz="0" w:space="0" w:color="auto"/>
                                                                <w:right w:val="none" w:sz="0" w:space="0" w:color="auto"/>
                                                              </w:divBdr>
                                                            </w:div>
                                                            <w:div w:id="742410879">
                                                              <w:marLeft w:val="0"/>
                                                              <w:marRight w:val="0"/>
                                                              <w:marTop w:val="0"/>
                                                              <w:marBottom w:val="0"/>
                                                              <w:divBdr>
                                                                <w:top w:val="none" w:sz="0" w:space="0" w:color="auto"/>
                                                                <w:left w:val="none" w:sz="0" w:space="0" w:color="auto"/>
                                                                <w:bottom w:val="none" w:sz="0" w:space="0" w:color="auto"/>
                                                                <w:right w:val="none" w:sz="0" w:space="0" w:color="auto"/>
                                                              </w:divBdr>
                                                            </w:div>
                                                            <w:div w:id="30031525">
                                                              <w:marLeft w:val="0"/>
                                                              <w:marRight w:val="0"/>
                                                              <w:marTop w:val="0"/>
                                                              <w:marBottom w:val="0"/>
                                                              <w:divBdr>
                                                                <w:top w:val="none" w:sz="0" w:space="0" w:color="auto"/>
                                                                <w:left w:val="none" w:sz="0" w:space="0" w:color="auto"/>
                                                                <w:bottom w:val="none" w:sz="0" w:space="0" w:color="auto"/>
                                                                <w:right w:val="none" w:sz="0" w:space="0" w:color="auto"/>
                                                              </w:divBdr>
                                                            </w:div>
                                                            <w:div w:id="1719162380">
                                                              <w:marLeft w:val="0"/>
                                                              <w:marRight w:val="0"/>
                                                              <w:marTop w:val="0"/>
                                                              <w:marBottom w:val="0"/>
                                                              <w:divBdr>
                                                                <w:top w:val="none" w:sz="0" w:space="0" w:color="auto"/>
                                                                <w:left w:val="none" w:sz="0" w:space="0" w:color="auto"/>
                                                                <w:bottom w:val="none" w:sz="0" w:space="0" w:color="auto"/>
                                                                <w:right w:val="none" w:sz="0" w:space="0" w:color="auto"/>
                                                              </w:divBdr>
                                                            </w:div>
                                                            <w:div w:id="872692663">
                                                              <w:marLeft w:val="0"/>
                                                              <w:marRight w:val="0"/>
                                                              <w:marTop w:val="0"/>
                                                              <w:marBottom w:val="0"/>
                                                              <w:divBdr>
                                                                <w:top w:val="none" w:sz="0" w:space="0" w:color="auto"/>
                                                                <w:left w:val="none" w:sz="0" w:space="0" w:color="auto"/>
                                                                <w:bottom w:val="none" w:sz="0" w:space="0" w:color="auto"/>
                                                                <w:right w:val="none" w:sz="0" w:space="0" w:color="auto"/>
                                                              </w:divBdr>
                                                            </w:div>
                                                            <w:div w:id="227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979089">
                                      <w:marLeft w:val="0"/>
                                      <w:marRight w:val="0"/>
                                      <w:marTop w:val="0"/>
                                      <w:marBottom w:val="0"/>
                                      <w:divBdr>
                                        <w:top w:val="none" w:sz="0" w:space="0" w:color="auto"/>
                                        <w:left w:val="none" w:sz="0" w:space="0" w:color="auto"/>
                                        <w:bottom w:val="none" w:sz="0" w:space="0" w:color="auto"/>
                                        <w:right w:val="none" w:sz="0" w:space="0" w:color="auto"/>
                                      </w:divBdr>
                                    </w:div>
                                  </w:divsChild>
                                </w:div>
                                <w:div w:id="422804012">
                                  <w:marLeft w:val="0"/>
                                  <w:marRight w:val="0"/>
                                  <w:marTop w:val="0"/>
                                  <w:marBottom w:val="360"/>
                                  <w:divBdr>
                                    <w:top w:val="none" w:sz="0" w:space="0" w:color="auto"/>
                                    <w:left w:val="none" w:sz="0" w:space="0" w:color="auto"/>
                                    <w:bottom w:val="none" w:sz="0" w:space="0" w:color="auto"/>
                                    <w:right w:val="none" w:sz="0" w:space="0" w:color="auto"/>
                                  </w:divBdr>
                                  <w:divsChild>
                                    <w:div w:id="1916086887">
                                      <w:marLeft w:val="0"/>
                                      <w:marRight w:val="0"/>
                                      <w:marTop w:val="0"/>
                                      <w:marBottom w:val="0"/>
                                      <w:divBdr>
                                        <w:top w:val="none" w:sz="0" w:space="0" w:color="auto"/>
                                        <w:left w:val="none" w:sz="0" w:space="0" w:color="auto"/>
                                        <w:bottom w:val="none" w:sz="0" w:space="0" w:color="auto"/>
                                        <w:right w:val="none" w:sz="0" w:space="0" w:color="auto"/>
                                      </w:divBdr>
                                      <w:divsChild>
                                        <w:div w:id="836531825">
                                          <w:marLeft w:val="0"/>
                                          <w:marRight w:val="0"/>
                                          <w:marTop w:val="0"/>
                                          <w:marBottom w:val="0"/>
                                          <w:divBdr>
                                            <w:top w:val="single" w:sz="6" w:space="0" w:color="D1DADF"/>
                                            <w:left w:val="single" w:sz="6" w:space="0" w:color="D1DADF"/>
                                            <w:bottom w:val="single" w:sz="6" w:space="0" w:color="D1DADF"/>
                                            <w:right w:val="single" w:sz="6" w:space="0" w:color="D1DADF"/>
                                          </w:divBdr>
                                          <w:divsChild>
                                            <w:div w:id="1739861892">
                                              <w:marLeft w:val="0"/>
                                              <w:marRight w:val="0"/>
                                              <w:marTop w:val="0"/>
                                              <w:marBottom w:val="0"/>
                                              <w:divBdr>
                                                <w:top w:val="none" w:sz="0" w:space="0" w:color="D1DADF"/>
                                                <w:left w:val="none" w:sz="0" w:space="0" w:color="D1DADF"/>
                                                <w:bottom w:val="single" w:sz="6" w:space="0" w:color="D1DADF"/>
                                                <w:right w:val="none" w:sz="0" w:space="9" w:color="D1DADF"/>
                                              </w:divBdr>
                                              <w:divsChild>
                                                <w:div w:id="1388185026">
                                                  <w:marLeft w:val="0"/>
                                                  <w:marRight w:val="0"/>
                                                  <w:marTop w:val="0"/>
                                                  <w:marBottom w:val="0"/>
                                                  <w:divBdr>
                                                    <w:top w:val="none" w:sz="0" w:space="0" w:color="auto"/>
                                                    <w:left w:val="none" w:sz="0" w:space="0" w:color="auto"/>
                                                    <w:bottom w:val="none" w:sz="0" w:space="0" w:color="auto"/>
                                                    <w:right w:val="none" w:sz="0" w:space="0" w:color="auto"/>
                                                  </w:divBdr>
                                                </w:div>
                                              </w:divsChild>
                                            </w:div>
                                            <w:div w:id="1939365659">
                                              <w:marLeft w:val="0"/>
                                              <w:marRight w:val="0"/>
                                              <w:marTop w:val="0"/>
                                              <w:marBottom w:val="0"/>
                                              <w:divBdr>
                                                <w:top w:val="none" w:sz="0" w:space="0" w:color="auto"/>
                                                <w:left w:val="none" w:sz="0" w:space="0" w:color="auto"/>
                                                <w:bottom w:val="none" w:sz="0" w:space="0" w:color="auto"/>
                                                <w:right w:val="none" w:sz="0" w:space="0" w:color="auto"/>
                                              </w:divBdr>
                                              <w:divsChild>
                                                <w:div w:id="17397194">
                                                  <w:marLeft w:val="0"/>
                                                  <w:marRight w:val="0"/>
                                                  <w:marTop w:val="0"/>
                                                  <w:marBottom w:val="0"/>
                                                  <w:divBdr>
                                                    <w:top w:val="none" w:sz="0" w:space="0" w:color="auto"/>
                                                    <w:left w:val="none" w:sz="0" w:space="0" w:color="auto"/>
                                                    <w:bottom w:val="none" w:sz="0" w:space="0" w:color="auto"/>
                                                    <w:right w:val="none" w:sz="0" w:space="0" w:color="auto"/>
                                                  </w:divBdr>
                                                  <w:divsChild>
                                                    <w:div w:id="561868357">
                                                      <w:marLeft w:val="0"/>
                                                      <w:marRight w:val="0"/>
                                                      <w:marTop w:val="0"/>
                                                      <w:marBottom w:val="0"/>
                                                      <w:divBdr>
                                                        <w:top w:val="none" w:sz="0" w:space="0" w:color="auto"/>
                                                        <w:left w:val="none" w:sz="0" w:space="0" w:color="auto"/>
                                                        <w:bottom w:val="none" w:sz="0" w:space="0" w:color="auto"/>
                                                        <w:right w:val="none" w:sz="0" w:space="0" w:color="auto"/>
                                                      </w:divBdr>
                                                      <w:divsChild>
                                                        <w:div w:id="916744970">
                                                          <w:marLeft w:val="0"/>
                                                          <w:marRight w:val="0"/>
                                                          <w:marTop w:val="0"/>
                                                          <w:marBottom w:val="0"/>
                                                          <w:divBdr>
                                                            <w:top w:val="none" w:sz="0" w:space="0" w:color="auto"/>
                                                            <w:left w:val="none" w:sz="0" w:space="0" w:color="auto"/>
                                                            <w:bottom w:val="none" w:sz="0" w:space="0" w:color="auto"/>
                                                            <w:right w:val="single" w:sz="6" w:space="0" w:color="DDDDDD"/>
                                                          </w:divBdr>
                                                          <w:divsChild>
                                                            <w:div w:id="379289233">
                                                              <w:marLeft w:val="0"/>
                                                              <w:marRight w:val="0"/>
                                                              <w:marTop w:val="0"/>
                                                              <w:marBottom w:val="0"/>
                                                              <w:divBdr>
                                                                <w:top w:val="none" w:sz="0" w:space="0" w:color="auto"/>
                                                                <w:left w:val="none" w:sz="0" w:space="0" w:color="auto"/>
                                                                <w:bottom w:val="none" w:sz="0" w:space="0" w:color="auto"/>
                                                                <w:right w:val="none" w:sz="0" w:space="0" w:color="auto"/>
                                                              </w:divBdr>
                                                              <w:divsChild>
                                                                <w:div w:id="20219293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73627169">
                                                          <w:marLeft w:val="0"/>
                                                          <w:marRight w:val="0"/>
                                                          <w:marTop w:val="0"/>
                                                          <w:marBottom w:val="0"/>
                                                          <w:divBdr>
                                                            <w:top w:val="none" w:sz="0" w:space="0" w:color="auto"/>
                                                            <w:left w:val="none" w:sz="0" w:space="0" w:color="auto"/>
                                                            <w:bottom w:val="none" w:sz="0" w:space="0" w:color="auto"/>
                                                            <w:right w:val="none" w:sz="0" w:space="0" w:color="auto"/>
                                                          </w:divBdr>
                                                          <w:divsChild>
                                                            <w:div w:id="1968925830">
                                                              <w:marLeft w:val="0"/>
                                                              <w:marRight w:val="0"/>
                                                              <w:marTop w:val="0"/>
                                                              <w:marBottom w:val="0"/>
                                                              <w:divBdr>
                                                                <w:top w:val="none" w:sz="0" w:space="0" w:color="auto"/>
                                                                <w:left w:val="none" w:sz="0" w:space="0" w:color="auto"/>
                                                                <w:bottom w:val="none" w:sz="0" w:space="0" w:color="auto"/>
                                                                <w:right w:val="none" w:sz="0" w:space="0" w:color="auto"/>
                                                              </w:divBdr>
                                                            </w:div>
                                                            <w:div w:id="205263058">
                                                              <w:marLeft w:val="0"/>
                                                              <w:marRight w:val="0"/>
                                                              <w:marTop w:val="0"/>
                                                              <w:marBottom w:val="0"/>
                                                              <w:divBdr>
                                                                <w:top w:val="none" w:sz="0" w:space="0" w:color="auto"/>
                                                                <w:left w:val="none" w:sz="0" w:space="0" w:color="auto"/>
                                                                <w:bottom w:val="none" w:sz="0" w:space="0" w:color="auto"/>
                                                                <w:right w:val="none" w:sz="0" w:space="0" w:color="auto"/>
                                                              </w:divBdr>
                                                            </w:div>
                                                            <w:div w:id="1568566549">
                                                              <w:marLeft w:val="0"/>
                                                              <w:marRight w:val="0"/>
                                                              <w:marTop w:val="0"/>
                                                              <w:marBottom w:val="0"/>
                                                              <w:divBdr>
                                                                <w:top w:val="none" w:sz="0" w:space="0" w:color="auto"/>
                                                                <w:left w:val="none" w:sz="0" w:space="0" w:color="auto"/>
                                                                <w:bottom w:val="none" w:sz="0" w:space="0" w:color="auto"/>
                                                                <w:right w:val="none" w:sz="0" w:space="0" w:color="auto"/>
                                                              </w:divBdr>
                                                            </w:div>
                                                            <w:div w:id="1688948004">
                                                              <w:marLeft w:val="0"/>
                                                              <w:marRight w:val="0"/>
                                                              <w:marTop w:val="0"/>
                                                              <w:marBottom w:val="0"/>
                                                              <w:divBdr>
                                                                <w:top w:val="none" w:sz="0" w:space="0" w:color="auto"/>
                                                                <w:left w:val="none" w:sz="0" w:space="0" w:color="auto"/>
                                                                <w:bottom w:val="none" w:sz="0" w:space="0" w:color="auto"/>
                                                                <w:right w:val="none" w:sz="0" w:space="0" w:color="auto"/>
                                                              </w:divBdr>
                                                            </w:div>
                                                            <w:div w:id="2016102846">
                                                              <w:marLeft w:val="0"/>
                                                              <w:marRight w:val="0"/>
                                                              <w:marTop w:val="0"/>
                                                              <w:marBottom w:val="0"/>
                                                              <w:divBdr>
                                                                <w:top w:val="none" w:sz="0" w:space="0" w:color="auto"/>
                                                                <w:left w:val="none" w:sz="0" w:space="0" w:color="auto"/>
                                                                <w:bottom w:val="none" w:sz="0" w:space="0" w:color="auto"/>
                                                                <w:right w:val="none" w:sz="0" w:space="0" w:color="auto"/>
                                                              </w:divBdr>
                                                            </w:div>
                                                            <w:div w:id="205027330">
                                                              <w:marLeft w:val="0"/>
                                                              <w:marRight w:val="0"/>
                                                              <w:marTop w:val="0"/>
                                                              <w:marBottom w:val="0"/>
                                                              <w:divBdr>
                                                                <w:top w:val="none" w:sz="0" w:space="0" w:color="auto"/>
                                                                <w:left w:val="none" w:sz="0" w:space="0" w:color="auto"/>
                                                                <w:bottom w:val="none" w:sz="0" w:space="0" w:color="auto"/>
                                                                <w:right w:val="none" w:sz="0" w:space="0" w:color="auto"/>
                                                              </w:divBdr>
                                                            </w:div>
                                                            <w:div w:id="206142236">
                                                              <w:marLeft w:val="0"/>
                                                              <w:marRight w:val="0"/>
                                                              <w:marTop w:val="0"/>
                                                              <w:marBottom w:val="0"/>
                                                              <w:divBdr>
                                                                <w:top w:val="none" w:sz="0" w:space="0" w:color="auto"/>
                                                                <w:left w:val="none" w:sz="0" w:space="0" w:color="auto"/>
                                                                <w:bottom w:val="none" w:sz="0" w:space="0" w:color="auto"/>
                                                                <w:right w:val="none" w:sz="0" w:space="0" w:color="auto"/>
                                                              </w:divBdr>
                                                            </w:div>
                                                            <w:div w:id="320885652">
                                                              <w:marLeft w:val="0"/>
                                                              <w:marRight w:val="0"/>
                                                              <w:marTop w:val="0"/>
                                                              <w:marBottom w:val="0"/>
                                                              <w:divBdr>
                                                                <w:top w:val="none" w:sz="0" w:space="0" w:color="auto"/>
                                                                <w:left w:val="none" w:sz="0" w:space="0" w:color="auto"/>
                                                                <w:bottom w:val="none" w:sz="0" w:space="0" w:color="auto"/>
                                                                <w:right w:val="none" w:sz="0" w:space="0" w:color="auto"/>
                                                              </w:divBdr>
                                                            </w:div>
                                                            <w:div w:id="26027562">
                                                              <w:marLeft w:val="0"/>
                                                              <w:marRight w:val="0"/>
                                                              <w:marTop w:val="0"/>
                                                              <w:marBottom w:val="0"/>
                                                              <w:divBdr>
                                                                <w:top w:val="none" w:sz="0" w:space="0" w:color="auto"/>
                                                                <w:left w:val="none" w:sz="0" w:space="0" w:color="auto"/>
                                                                <w:bottom w:val="none" w:sz="0" w:space="0" w:color="auto"/>
                                                                <w:right w:val="none" w:sz="0" w:space="0" w:color="auto"/>
                                                              </w:divBdr>
                                                            </w:div>
                                                            <w:div w:id="967125542">
                                                              <w:marLeft w:val="0"/>
                                                              <w:marRight w:val="0"/>
                                                              <w:marTop w:val="0"/>
                                                              <w:marBottom w:val="0"/>
                                                              <w:divBdr>
                                                                <w:top w:val="none" w:sz="0" w:space="0" w:color="auto"/>
                                                                <w:left w:val="none" w:sz="0" w:space="0" w:color="auto"/>
                                                                <w:bottom w:val="none" w:sz="0" w:space="0" w:color="auto"/>
                                                                <w:right w:val="none" w:sz="0" w:space="0" w:color="auto"/>
                                                              </w:divBdr>
                                                            </w:div>
                                                            <w:div w:id="1995376529">
                                                              <w:marLeft w:val="0"/>
                                                              <w:marRight w:val="0"/>
                                                              <w:marTop w:val="0"/>
                                                              <w:marBottom w:val="0"/>
                                                              <w:divBdr>
                                                                <w:top w:val="none" w:sz="0" w:space="0" w:color="auto"/>
                                                                <w:left w:val="none" w:sz="0" w:space="0" w:color="auto"/>
                                                                <w:bottom w:val="none" w:sz="0" w:space="0" w:color="auto"/>
                                                                <w:right w:val="none" w:sz="0" w:space="0" w:color="auto"/>
                                                              </w:divBdr>
                                                            </w:div>
                                                            <w:div w:id="15954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0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19602">
      <w:bodyDiv w:val="1"/>
      <w:marLeft w:val="0"/>
      <w:marRight w:val="0"/>
      <w:marTop w:val="0"/>
      <w:marBottom w:val="0"/>
      <w:divBdr>
        <w:top w:val="none" w:sz="0" w:space="0" w:color="auto"/>
        <w:left w:val="none" w:sz="0" w:space="0" w:color="auto"/>
        <w:bottom w:val="none" w:sz="0" w:space="0" w:color="auto"/>
        <w:right w:val="none" w:sz="0" w:space="0" w:color="auto"/>
      </w:divBdr>
      <w:divsChild>
        <w:div w:id="1411848872">
          <w:marLeft w:val="0"/>
          <w:marRight w:val="0"/>
          <w:marTop w:val="0"/>
          <w:marBottom w:val="360"/>
          <w:divBdr>
            <w:top w:val="none" w:sz="0" w:space="0" w:color="auto"/>
            <w:left w:val="none" w:sz="0" w:space="0" w:color="auto"/>
            <w:bottom w:val="none" w:sz="0" w:space="0" w:color="auto"/>
            <w:right w:val="none" w:sz="0" w:space="0" w:color="auto"/>
          </w:divBdr>
        </w:div>
        <w:div w:id="483934291">
          <w:marLeft w:val="0"/>
          <w:marRight w:val="0"/>
          <w:marTop w:val="0"/>
          <w:marBottom w:val="360"/>
          <w:divBdr>
            <w:top w:val="none" w:sz="0" w:space="0" w:color="auto"/>
            <w:left w:val="none" w:sz="0" w:space="0" w:color="auto"/>
            <w:bottom w:val="none" w:sz="0" w:space="0" w:color="auto"/>
            <w:right w:val="none" w:sz="0" w:space="0" w:color="auto"/>
          </w:divBdr>
        </w:div>
        <w:div w:id="1330407248">
          <w:marLeft w:val="0"/>
          <w:marRight w:val="0"/>
          <w:marTop w:val="0"/>
          <w:marBottom w:val="360"/>
          <w:divBdr>
            <w:top w:val="none" w:sz="0" w:space="0" w:color="auto"/>
            <w:left w:val="none" w:sz="0" w:space="0" w:color="auto"/>
            <w:bottom w:val="none" w:sz="0" w:space="0" w:color="auto"/>
            <w:right w:val="none" w:sz="0" w:space="0" w:color="auto"/>
          </w:divBdr>
        </w:div>
        <w:div w:id="522591127">
          <w:marLeft w:val="0"/>
          <w:marRight w:val="0"/>
          <w:marTop w:val="0"/>
          <w:marBottom w:val="360"/>
          <w:divBdr>
            <w:top w:val="none" w:sz="0" w:space="0" w:color="auto"/>
            <w:left w:val="none" w:sz="0" w:space="0" w:color="auto"/>
            <w:bottom w:val="none" w:sz="0" w:space="0" w:color="auto"/>
            <w:right w:val="none" w:sz="0" w:space="0" w:color="auto"/>
          </w:divBdr>
        </w:div>
        <w:div w:id="16661349">
          <w:marLeft w:val="0"/>
          <w:marRight w:val="0"/>
          <w:marTop w:val="0"/>
          <w:marBottom w:val="360"/>
          <w:divBdr>
            <w:top w:val="none" w:sz="0" w:space="0" w:color="auto"/>
            <w:left w:val="none" w:sz="0" w:space="0" w:color="auto"/>
            <w:bottom w:val="none" w:sz="0" w:space="0" w:color="auto"/>
            <w:right w:val="none" w:sz="0" w:space="0" w:color="auto"/>
          </w:divBdr>
        </w:div>
      </w:divsChild>
    </w:div>
    <w:div w:id="975529971">
      <w:bodyDiv w:val="1"/>
      <w:marLeft w:val="0"/>
      <w:marRight w:val="0"/>
      <w:marTop w:val="0"/>
      <w:marBottom w:val="0"/>
      <w:divBdr>
        <w:top w:val="none" w:sz="0" w:space="0" w:color="auto"/>
        <w:left w:val="none" w:sz="0" w:space="0" w:color="auto"/>
        <w:bottom w:val="none" w:sz="0" w:space="0" w:color="auto"/>
        <w:right w:val="none" w:sz="0" w:space="0" w:color="auto"/>
      </w:divBdr>
    </w:div>
    <w:div w:id="979772440">
      <w:bodyDiv w:val="1"/>
      <w:marLeft w:val="0"/>
      <w:marRight w:val="0"/>
      <w:marTop w:val="0"/>
      <w:marBottom w:val="0"/>
      <w:divBdr>
        <w:top w:val="none" w:sz="0" w:space="0" w:color="auto"/>
        <w:left w:val="none" w:sz="0" w:space="0" w:color="auto"/>
        <w:bottom w:val="none" w:sz="0" w:space="0" w:color="auto"/>
        <w:right w:val="none" w:sz="0" w:space="0" w:color="auto"/>
      </w:divBdr>
    </w:div>
    <w:div w:id="999771847">
      <w:bodyDiv w:val="1"/>
      <w:marLeft w:val="0"/>
      <w:marRight w:val="0"/>
      <w:marTop w:val="0"/>
      <w:marBottom w:val="0"/>
      <w:divBdr>
        <w:top w:val="none" w:sz="0" w:space="0" w:color="auto"/>
        <w:left w:val="none" w:sz="0" w:space="0" w:color="auto"/>
        <w:bottom w:val="none" w:sz="0" w:space="0" w:color="auto"/>
        <w:right w:val="none" w:sz="0" w:space="0" w:color="auto"/>
      </w:divBdr>
      <w:divsChild>
        <w:div w:id="1378511799">
          <w:marLeft w:val="0"/>
          <w:marRight w:val="0"/>
          <w:marTop w:val="0"/>
          <w:marBottom w:val="360"/>
          <w:divBdr>
            <w:top w:val="none" w:sz="0" w:space="0" w:color="auto"/>
            <w:left w:val="none" w:sz="0" w:space="0" w:color="auto"/>
            <w:bottom w:val="none" w:sz="0" w:space="0" w:color="auto"/>
            <w:right w:val="none" w:sz="0" w:space="0" w:color="auto"/>
          </w:divBdr>
        </w:div>
        <w:div w:id="1968315134">
          <w:marLeft w:val="0"/>
          <w:marRight w:val="0"/>
          <w:marTop w:val="0"/>
          <w:marBottom w:val="360"/>
          <w:divBdr>
            <w:top w:val="none" w:sz="0" w:space="0" w:color="auto"/>
            <w:left w:val="none" w:sz="0" w:space="0" w:color="auto"/>
            <w:bottom w:val="none" w:sz="0" w:space="0" w:color="auto"/>
            <w:right w:val="none" w:sz="0" w:space="0" w:color="auto"/>
          </w:divBdr>
        </w:div>
        <w:div w:id="558593180">
          <w:marLeft w:val="0"/>
          <w:marRight w:val="0"/>
          <w:marTop w:val="0"/>
          <w:marBottom w:val="360"/>
          <w:divBdr>
            <w:top w:val="none" w:sz="0" w:space="0" w:color="auto"/>
            <w:left w:val="none" w:sz="0" w:space="0" w:color="auto"/>
            <w:bottom w:val="none" w:sz="0" w:space="0" w:color="auto"/>
            <w:right w:val="none" w:sz="0" w:space="0" w:color="auto"/>
          </w:divBdr>
        </w:div>
        <w:div w:id="591938186">
          <w:marLeft w:val="0"/>
          <w:marRight w:val="0"/>
          <w:marTop w:val="0"/>
          <w:marBottom w:val="360"/>
          <w:divBdr>
            <w:top w:val="none" w:sz="0" w:space="0" w:color="auto"/>
            <w:left w:val="none" w:sz="0" w:space="0" w:color="auto"/>
            <w:bottom w:val="none" w:sz="0" w:space="0" w:color="auto"/>
            <w:right w:val="none" w:sz="0" w:space="0" w:color="auto"/>
          </w:divBdr>
        </w:div>
        <w:div w:id="970668099">
          <w:marLeft w:val="0"/>
          <w:marRight w:val="0"/>
          <w:marTop w:val="0"/>
          <w:marBottom w:val="360"/>
          <w:divBdr>
            <w:top w:val="none" w:sz="0" w:space="0" w:color="auto"/>
            <w:left w:val="none" w:sz="0" w:space="0" w:color="auto"/>
            <w:bottom w:val="none" w:sz="0" w:space="0" w:color="auto"/>
            <w:right w:val="none" w:sz="0" w:space="0" w:color="auto"/>
          </w:divBdr>
        </w:div>
        <w:div w:id="1875538891">
          <w:marLeft w:val="0"/>
          <w:marRight w:val="0"/>
          <w:marTop w:val="0"/>
          <w:marBottom w:val="360"/>
          <w:divBdr>
            <w:top w:val="none" w:sz="0" w:space="0" w:color="auto"/>
            <w:left w:val="none" w:sz="0" w:space="0" w:color="auto"/>
            <w:bottom w:val="none" w:sz="0" w:space="0" w:color="auto"/>
            <w:right w:val="none" w:sz="0" w:space="0" w:color="auto"/>
          </w:divBdr>
        </w:div>
        <w:div w:id="1792936505">
          <w:marLeft w:val="0"/>
          <w:marRight w:val="0"/>
          <w:marTop w:val="0"/>
          <w:marBottom w:val="360"/>
          <w:divBdr>
            <w:top w:val="none" w:sz="0" w:space="0" w:color="auto"/>
            <w:left w:val="none" w:sz="0" w:space="0" w:color="auto"/>
            <w:bottom w:val="none" w:sz="0" w:space="0" w:color="auto"/>
            <w:right w:val="none" w:sz="0" w:space="0" w:color="auto"/>
          </w:divBdr>
        </w:div>
      </w:divsChild>
    </w:div>
    <w:div w:id="1009677559">
      <w:bodyDiv w:val="1"/>
      <w:marLeft w:val="0"/>
      <w:marRight w:val="0"/>
      <w:marTop w:val="0"/>
      <w:marBottom w:val="0"/>
      <w:divBdr>
        <w:top w:val="none" w:sz="0" w:space="0" w:color="auto"/>
        <w:left w:val="none" w:sz="0" w:space="0" w:color="auto"/>
        <w:bottom w:val="none" w:sz="0" w:space="0" w:color="auto"/>
        <w:right w:val="none" w:sz="0" w:space="0" w:color="auto"/>
      </w:divBdr>
    </w:div>
    <w:div w:id="1033919907">
      <w:bodyDiv w:val="1"/>
      <w:marLeft w:val="0"/>
      <w:marRight w:val="0"/>
      <w:marTop w:val="0"/>
      <w:marBottom w:val="0"/>
      <w:divBdr>
        <w:top w:val="none" w:sz="0" w:space="0" w:color="auto"/>
        <w:left w:val="none" w:sz="0" w:space="0" w:color="auto"/>
        <w:bottom w:val="none" w:sz="0" w:space="0" w:color="auto"/>
        <w:right w:val="none" w:sz="0" w:space="0" w:color="auto"/>
      </w:divBdr>
      <w:divsChild>
        <w:div w:id="1824392009">
          <w:marLeft w:val="0"/>
          <w:marRight w:val="0"/>
          <w:marTop w:val="0"/>
          <w:marBottom w:val="360"/>
          <w:divBdr>
            <w:top w:val="none" w:sz="0" w:space="0" w:color="auto"/>
            <w:left w:val="none" w:sz="0" w:space="0" w:color="auto"/>
            <w:bottom w:val="none" w:sz="0" w:space="0" w:color="auto"/>
            <w:right w:val="none" w:sz="0" w:space="0" w:color="auto"/>
          </w:divBdr>
        </w:div>
        <w:div w:id="37247933">
          <w:marLeft w:val="0"/>
          <w:marRight w:val="0"/>
          <w:marTop w:val="0"/>
          <w:marBottom w:val="360"/>
          <w:divBdr>
            <w:top w:val="none" w:sz="0" w:space="0" w:color="auto"/>
            <w:left w:val="none" w:sz="0" w:space="0" w:color="auto"/>
            <w:bottom w:val="none" w:sz="0" w:space="0" w:color="auto"/>
            <w:right w:val="none" w:sz="0" w:space="0" w:color="auto"/>
          </w:divBdr>
        </w:div>
        <w:div w:id="112749634">
          <w:marLeft w:val="0"/>
          <w:marRight w:val="0"/>
          <w:marTop w:val="0"/>
          <w:marBottom w:val="360"/>
          <w:divBdr>
            <w:top w:val="none" w:sz="0" w:space="0" w:color="auto"/>
            <w:left w:val="none" w:sz="0" w:space="0" w:color="auto"/>
            <w:bottom w:val="none" w:sz="0" w:space="0" w:color="auto"/>
            <w:right w:val="none" w:sz="0" w:space="0" w:color="auto"/>
          </w:divBdr>
        </w:div>
        <w:div w:id="1358312895">
          <w:marLeft w:val="0"/>
          <w:marRight w:val="0"/>
          <w:marTop w:val="0"/>
          <w:marBottom w:val="360"/>
          <w:divBdr>
            <w:top w:val="none" w:sz="0" w:space="0" w:color="auto"/>
            <w:left w:val="none" w:sz="0" w:space="0" w:color="auto"/>
            <w:bottom w:val="none" w:sz="0" w:space="0" w:color="auto"/>
            <w:right w:val="none" w:sz="0" w:space="0" w:color="auto"/>
          </w:divBdr>
        </w:div>
        <w:div w:id="1739327510">
          <w:marLeft w:val="0"/>
          <w:marRight w:val="0"/>
          <w:marTop w:val="0"/>
          <w:marBottom w:val="360"/>
          <w:divBdr>
            <w:top w:val="none" w:sz="0" w:space="0" w:color="auto"/>
            <w:left w:val="none" w:sz="0" w:space="0" w:color="auto"/>
            <w:bottom w:val="none" w:sz="0" w:space="0" w:color="auto"/>
            <w:right w:val="none" w:sz="0" w:space="0" w:color="auto"/>
          </w:divBdr>
        </w:div>
        <w:div w:id="1065447474">
          <w:marLeft w:val="0"/>
          <w:marRight w:val="0"/>
          <w:marTop w:val="0"/>
          <w:marBottom w:val="360"/>
          <w:divBdr>
            <w:top w:val="none" w:sz="0" w:space="0" w:color="auto"/>
            <w:left w:val="none" w:sz="0" w:space="0" w:color="auto"/>
            <w:bottom w:val="none" w:sz="0" w:space="0" w:color="auto"/>
            <w:right w:val="none" w:sz="0" w:space="0" w:color="auto"/>
          </w:divBdr>
        </w:div>
        <w:div w:id="1344015579">
          <w:marLeft w:val="0"/>
          <w:marRight w:val="0"/>
          <w:marTop w:val="0"/>
          <w:marBottom w:val="360"/>
          <w:divBdr>
            <w:top w:val="none" w:sz="0" w:space="0" w:color="auto"/>
            <w:left w:val="none" w:sz="0" w:space="0" w:color="auto"/>
            <w:bottom w:val="none" w:sz="0" w:space="0" w:color="auto"/>
            <w:right w:val="none" w:sz="0" w:space="0" w:color="auto"/>
          </w:divBdr>
        </w:div>
      </w:divsChild>
    </w:div>
    <w:div w:id="1035346565">
      <w:bodyDiv w:val="1"/>
      <w:marLeft w:val="0"/>
      <w:marRight w:val="0"/>
      <w:marTop w:val="0"/>
      <w:marBottom w:val="0"/>
      <w:divBdr>
        <w:top w:val="none" w:sz="0" w:space="0" w:color="auto"/>
        <w:left w:val="none" w:sz="0" w:space="0" w:color="auto"/>
        <w:bottom w:val="none" w:sz="0" w:space="0" w:color="auto"/>
        <w:right w:val="none" w:sz="0" w:space="0" w:color="auto"/>
      </w:divBdr>
      <w:divsChild>
        <w:div w:id="1809664614">
          <w:marLeft w:val="0"/>
          <w:marRight w:val="0"/>
          <w:marTop w:val="0"/>
          <w:marBottom w:val="360"/>
          <w:divBdr>
            <w:top w:val="none" w:sz="0" w:space="0" w:color="auto"/>
            <w:left w:val="none" w:sz="0" w:space="0" w:color="auto"/>
            <w:bottom w:val="none" w:sz="0" w:space="0" w:color="auto"/>
            <w:right w:val="none" w:sz="0" w:space="0" w:color="auto"/>
          </w:divBdr>
        </w:div>
      </w:divsChild>
    </w:div>
    <w:div w:id="1036009549">
      <w:bodyDiv w:val="1"/>
      <w:marLeft w:val="0"/>
      <w:marRight w:val="0"/>
      <w:marTop w:val="0"/>
      <w:marBottom w:val="0"/>
      <w:divBdr>
        <w:top w:val="none" w:sz="0" w:space="0" w:color="auto"/>
        <w:left w:val="none" w:sz="0" w:space="0" w:color="auto"/>
        <w:bottom w:val="none" w:sz="0" w:space="0" w:color="auto"/>
        <w:right w:val="none" w:sz="0" w:space="0" w:color="auto"/>
      </w:divBdr>
      <w:divsChild>
        <w:div w:id="1773358387">
          <w:marLeft w:val="0"/>
          <w:marRight w:val="0"/>
          <w:marTop w:val="0"/>
          <w:marBottom w:val="360"/>
          <w:divBdr>
            <w:top w:val="none" w:sz="0" w:space="0" w:color="auto"/>
            <w:left w:val="none" w:sz="0" w:space="0" w:color="auto"/>
            <w:bottom w:val="none" w:sz="0" w:space="0" w:color="auto"/>
            <w:right w:val="none" w:sz="0" w:space="0" w:color="auto"/>
          </w:divBdr>
        </w:div>
      </w:divsChild>
    </w:div>
    <w:div w:id="1047029526">
      <w:bodyDiv w:val="1"/>
      <w:marLeft w:val="0"/>
      <w:marRight w:val="0"/>
      <w:marTop w:val="0"/>
      <w:marBottom w:val="0"/>
      <w:divBdr>
        <w:top w:val="none" w:sz="0" w:space="0" w:color="auto"/>
        <w:left w:val="none" w:sz="0" w:space="0" w:color="auto"/>
        <w:bottom w:val="none" w:sz="0" w:space="0" w:color="auto"/>
        <w:right w:val="none" w:sz="0" w:space="0" w:color="auto"/>
      </w:divBdr>
      <w:divsChild>
        <w:div w:id="194853115">
          <w:marLeft w:val="0"/>
          <w:marRight w:val="0"/>
          <w:marTop w:val="0"/>
          <w:marBottom w:val="360"/>
          <w:divBdr>
            <w:top w:val="none" w:sz="0" w:space="0" w:color="auto"/>
            <w:left w:val="none" w:sz="0" w:space="0" w:color="auto"/>
            <w:bottom w:val="none" w:sz="0" w:space="0" w:color="auto"/>
            <w:right w:val="none" w:sz="0" w:space="0" w:color="auto"/>
          </w:divBdr>
        </w:div>
        <w:div w:id="370347084">
          <w:marLeft w:val="0"/>
          <w:marRight w:val="0"/>
          <w:marTop w:val="0"/>
          <w:marBottom w:val="360"/>
          <w:divBdr>
            <w:top w:val="none" w:sz="0" w:space="0" w:color="auto"/>
            <w:left w:val="none" w:sz="0" w:space="0" w:color="auto"/>
            <w:bottom w:val="none" w:sz="0" w:space="0" w:color="auto"/>
            <w:right w:val="none" w:sz="0" w:space="0" w:color="auto"/>
          </w:divBdr>
        </w:div>
        <w:div w:id="1482119735">
          <w:marLeft w:val="0"/>
          <w:marRight w:val="0"/>
          <w:marTop w:val="0"/>
          <w:marBottom w:val="360"/>
          <w:divBdr>
            <w:top w:val="none" w:sz="0" w:space="0" w:color="auto"/>
            <w:left w:val="none" w:sz="0" w:space="0" w:color="auto"/>
            <w:bottom w:val="none" w:sz="0" w:space="0" w:color="auto"/>
            <w:right w:val="none" w:sz="0" w:space="0" w:color="auto"/>
          </w:divBdr>
        </w:div>
        <w:div w:id="2145543473">
          <w:marLeft w:val="0"/>
          <w:marRight w:val="0"/>
          <w:marTop w:val="0"/>
          <w:marBottom w:val="360"/>
          <w:divBdr>
            <w:top w:val="none" w:sz="0" w:space="0" w:color="auto"/>
            <w:left w:val="none" w:sz="0" w:space="0" w:color="auto"/>
            <w:bottom w:val="none" w:sz="0" w:space="0" w:color="auto"/>
            <w:right w:val="none" w:sz="0" w:space="0" w:color="auto"/>
          </w:divBdr>
        </w:div>
      </w:divsChild>
    </w:div>
    <w:div w:id="1066994621">
      <w:bodyDiv w:val="1"/>
      <w:marLeft w:val="0"/>
      <w:marRight w:val="0"/>
      <w:marTop w:val="0"/>
      <w:marBottom w:val="0"/>
      <w:divBdr>
        <w:top w:val="none" w:sz="0" w:space="0" w:color="auto"/>
        <w:left w:val="none" w:sz="0" w:space="0" w:color="auto"/>
        <w:bottom w:val="none" w:sz="0" w:space="0" w:color="auto"/>
        <w:right w:val="none" w:sz="0" w:space="0" w:color="auto"/>
      </w:divBdr>
    </w:div>
    <w:div w:id="1079407564">
      <w:bodyDiv w:val="1"/>
      <w:marLeft w:val="0"/>
      <w:marRight w:val="0"/>
      <w:marTop w:val="0"/>
      <w:marBottom w:val="0"/>
      <w:divBdr>
        <w:top w:val="none" w:sz="0" w:space="0" w:color="auto"/>
        <w:left w:val="none" w:sz="0" w:space="0" w:color="auto"/>
        <w:bottom w:val="none" w:sz="0" w:space="0" w:color="auto"/>
        <w:right w:val="none" w:sz="0" w:space="0" w:color="auto"/>
      </w:divBdr>
    </w:div>
    <w:div w:id="1114447860">
      <w:bodyDiv w:val="1"/>
      <w:marLeft w:val="0"/>
      <w:marRight w:val="0"/>
      <w:marTop w:val="0"/>
      <w:marBottom w:val="0"/>
      <w:divBdr>
        <w:top w:val="none" w:sz="0" w:space="0" w:color="auto"/>
        <w:left w:val="none" w:sz="0" w:space="0" w:color="auto"/>
        <w:bottom w:val="none" w:sz="0" w:space="0" w:color="auto"/>
        <w:right w:val="none" w:sz="0" w:space="0" w:color="auto"/>
      </w:divBdr>
      <w:divsChild>
        <w:div w:id="322247843">
          <w:marLeft w:val="0"/>
          <w:marRight w:val="0"/>
          <w:marTop w:val="0"/>
          <w:marBottom w:val="360"/>
          <w:divBdr>
            <w:top w:val="none" w:sz="0" w:space="0" w:color="auto"/>
            <w:left w:val="none" w:sz="0" w:space="0" w:color="auto"/>
            <w:bottom w:val="none" w:sz="0" w:space="0" w:color="auto"/>
            <w:right w:val="none" w:sz="0" w:space="0" w:color="auto"/>
          </w:divBdr>
          <w:divsChild>
            <w:div w:id="1724056230">
              <w:marLeft w:val="0"/>
              <w:marRight w:val="0"/>
              <w:marTop w:val="0"/>
              <w:marBottom w:val="0"/>
              <w:divBdr>
                <w:top w:val="none" w:sz="0" w:space="0" w:color="auto"/>
                <w:left w:val="none" w:sz="0" w:space="0" w:color="auto"/>
                <w:bottom w:val="none" w:sz="0" w:space="0" w:color="auto"/>
                <w:right w:val="none" w:sz="0" w:space="0" w:color="auto"/>
              </w:divBdr>
            </w:div>
          </w:divsChild>
        </w:div>
        <w:div w:id="654451406">
          <w:marLeft w:val="0"/>
          <w:marRight w:val="0"/>
          <w:marTop w:val="0"/>
          <w:marBottom w:val="0"/>
          <w:divBdr>
            <w:top w:val="none" w:sz="0" w:space="0" w:color="auto"/>
            <w:left w:val="none" w:sz="0" w:space="0" w:color="auto"/>
            <w:bottom w:val="none" w:sz="0" w:space="0" w:color="auto"/>
            <w:right w:val="none" w:sz="0" w:space="0" w:color="auto"/>
          </w:divBdr>
        </w:div>
      </w:divsChild>
    </w:div>
    <w:div w:id="1120034094">
      <w:bodyDiv w:val="1"/>
      <w:marLeft w:val="0"/>
      <w:marRight w:val="0"/>
      <w:marTop w:val="0"/>
      <w:marBottom w:val="0"/>
      <w:divBdr>
        <w:top w:val="none" w:sz="0" w:space="0" w:color="auto"/>
        <w:left w:val="none" w:sz="0" w:space="0" w:color="auto"/>
        <w:bottom w:val="none" w:sz="0" w:space="0" w:color="auto"/>
        <w:right w:val="none" w:sz="0" w:space="0" w:color="auto"/>
      </w:divBdr>
      <w:divsChild>
        <w:div w:id="679354533">
          <w:marLeft w:val="0"/>
          <w:marRight w:val="0"/>
          <w:marTop w:val="0"/>
          <w:marBottom w:val="360"/>
          <w:divBdr>
            <w:top w:val="none" w:sz="0" w:space="0" w:color="auto"/>
            <w:left w:val="none" w:sz="0" w:space="0" w:color="auto"/>
            <w:bottom w:val="none" w:sz="0" w:space="0" w:color="auto"/>
            <w:right w:val="none" w:sz="0" w:space="0" w:color="auto"/>
          </w:divBdr>
        </w:div>
        <w:div w:id="1554344208">
          <w:marLeft w:val="0"/>
          <w:marRight w:val="0"/>
          <w:marTop w:val="0"/>
          <w:marBottom w:val="360"/>
          <w:divBdr>
            <w:top w:val="none" w:sz="0" w:space="0" w:color="auto"/>
            <w:left w:val="none" w:sz="0" w:space="0" w:color="auto"/>
            <w:bottom w:val="none" w:sz="0" w:space="0" w:color="auto"/>
            <w:right w:val="none" w:sz="0" w:space="0" w:color="auto"/>
          </w:divBdr>
        </w:div>
        <w:div w:id="595870609">
          <w:marLeft w:val="0"/>
          <w:marRight w:val="0"/>
          <w:marTop w:val="0"/>
          <w:marBottom w:val="360"/>
          <w:divBdr>
            <w:top w:val="none" w:sz="0" w:space="0" w:color="auto"/>
            <w:left w:val="none" w:sz="0" w:space="0" w:color="auto"/>
            <w:bottom w:val="none" w:sz="0" w:space="0" w:color="auto"/>
            <w:right w:val="none" w:sz="0" w:space="0" w:color="auto"/>
          </w:divBdr>
        </w:div>
        <w:div w:id="632057335">
          <w:marLeft w:val="0"/>
          <w:marRight w:val="0"/>
          <w:marTop w:val="0"/>
          <w:marBottom w:val="360"/>
          <w:divBdr>
            <w:top w:val="none" w:sz="0" w:space="0" w:color="auto"/>
            <w:left w:val="none" w:sz="0" w:space="0" w:color="auto"/>
            <w:bottom w:val="none" w:sz="0" w:space="0" w:color="auto"/>
            <w:right w:val="none" w:sz="0" w:space="0" w:color="auto"/>
          </w:divBdr>
        </w:div>
        <w:div w:id="952784213">
          <w:marLeft w:val="0"/>
          <w:marRight w:val="0"/>
          <w:marTop w:val="0"/>
          <w:marBottom w:val="360"/>
          <w:divBdr>
            <w:top w:val="none" w:sz="0" w:space="0" w:color="auto"/>
            <w:left w:val="none" w:sz="0" w:space="0" w:color="auto"/>
            <w:bottom w:val="none" w:sz="0" w:space="0" w:color="auto"/>
            <w:right w:val="none" w:sz="0" w:space="0" w:color="auto"/>
          </w:divBdr>
        </w:div>
        <w:div w:id="1119954896">
          <w:marLeft w:val="0"/>
          <w:marRight w:val="0"/>
          <w:marTop w:val="0"/>
          <w:marBottom w:val="360"/>
          <w:divBdr>
            <w:top w:val="none" w:sz="0" w:space="0" w:color="auto"/>
            <w:left w:val="none" w:sz="0" w:space="0" w:color="auto"/>
            <w:bottom w:val="none" w:sz="0" w:space="0" w:color="auto"/>
            <w:right w:val="none" w:sz="0" w:space="0" w:color="auto"/>
          </w:divBdr>
        </w:div>
        <w:div w:id="1501193841">
          <w:marLeft w:val="0"/>
          <w:marRight w:val="0"/>
          <w:marTop w:val="0"/>
          <w:marBottom w:val="360"/>
          <w:divBdr>
            <w:top w:val="none" w:sz="0" w:space="0" w:color="auto"/>
            <w:left w:val="none" w:sz="0" w:space="0" w:color="auto"/>
            <w:bottom w:val="none" w:sz="0" w:space="0" w:color="auto"/>
            <w:right w:val="none" w:sz="0" w:space="0" w:color="auto"/>
          </w:divBdr>
        </w:div>
        <w:div w:id="784151857">
          <w:marLeft w:val="0"/>
          <w:marRight w:val="0"/>
          <w:marTop w:val="0"/>
          <w:marBottom w:val="360"/>
          <w:divBdr>
            <w:top w:val="none" w:sz="0" w:space="0" w:color="auto"/>
            <w:left w:val="none" w:sz="0" w:space="0" w:color="auto"/>
            <w:bottom w:val="none" w:sz="0" w:space="0" w:color="auto"/>
            <w:right w:val="none" w:sz="0" w:space="0" w:color="auto"/>
          </w:divBdr>
        </w:div>
      </w:divsChild>
    </w:div>
    <w:div w:id="1171916232">
      <w:bodyDiv w:val="1"/>
      <w:marLeft w:val="0"/>
      <w:marRight w:val="0"/>
      <w:marTop w:val="0"/>
      <w:marBottom w:val="0"/>
      <w:divBdr>
        <w:top w:val="none" w:sz="0" w:space="0" w:color="auto"/>
        <w:left w:val="none" w:sz="0" w:space="0" w:color="auto"/>
        <w:bottom w:val="none" w:sz="0" w:space="0" w:color="auto"/>
        <w:right w:val="none" w:sz="0" w:space="0" w:color="auto"/>
      </w:divBdr>
      <w:divsChild>
        <w:div w:id="1816526908">
          <w:marLeft w:val="0"/>
          <w:marRight w:val="0"/>
          <w:marTop w:val="0"/>
          <w:marBottom w:val="360"/>
          <w:divBdr>
            <w:top w:val="none" w:sz="0" w:space="0" w:color="auto"/>
            <w:left w:val="none" w:sz="0" w:space="0" w:color="auto"/>
            <w:bottom w:val="none" w:sz="0" w:space="0" w:color="auto"/>
            <w:right w:val="none" w:sz="0" w:space="0" w:color="auto"/>
          </w:divBdr>
        </w:div>
        <w:div w:id="341515429">
          <w:marLeft w:val="0"/>
          <w:marRight w:val="0"/>
          <w:marTop w:val="0"/>
          <w:marBottom w:val="360"/>
          <w:divBdr>
            <w:top w:val="none" w:sz="0" w:space="0" w:color="auto"/>
            <w:left w:val="none" w:sz="0" w:space="0" w:color="auto"/>
            <w:bottom w:val="none" w:sz="0" w:space="0" w:color="auto"/>
            <w:right w:val="none" w:sz="0" w:space="0" w:color="auto"/>
          </w:divBdr>
        </w:div>
        <w:div w:id="1883250713">
          <w:marLeft w:val="0"/>
          <w:marRight w:val="0"/>
          <w:marTop w:val="0"/>
          <w:marBottom w:val="360"/>
          <w:divBdr>
            <w:top w:val="none" w:sz="0" w:space="0" w:color="auto"/>
            <w:left w:val="none" w:sz="0" w:space="0" w:color="auto"/>
            <w:bottom w:val="none" w:sz="0" w:space="0" w:color="auto"/>
            <w:right w:val="none" w:sz="0" w:space="0" w:color="auto"/>
          </w:divBdr>
        </w:div>
        <w:div w:id="1875116138">
          <w:marLeft w:val="0"/>
          <w:marRight w:val="0"/>
          <w:marTop w:val="0"/>
          <w:marBottom w:val="360"/>
          <w:divBdr>
            <w:top w:val="none" w:sz="0" w:space="0" w:color="auto"/>
            <w:left w:val="none" w:sz="0" w:space="0" w:color="auto"/>
            <w:bottom w:val="none" w:sz="0" w:space="0" w:color="auto"/>
            <w:right w:val="none" w:sz="0" w:space="0" w:color="auto"/>
          </w:divBdr>
        </w:div>
        <w:div w:id="1529028475">
          <w:marLeft w:val="0"/>
          <w:marRight w:val="0"/>
          <w:marTop w:val="0"/>
          <w:marBottom w:val="360"/>
          <w:divBdr>
            <w:top w:val="none" w:sz="0" w:space="0" w:color="auto"/>
            <w:left w:val="none" w:sz="0" w:space="0" w:color="auto"/>
            <w:bottom w:val="none" w:sz="0" w:space="0" w:color="auto"/>
            <w:right w:val="none" w:sz="0" w:space="0" w:color="auto"/>
          </w:divBdr>
        </w:div>
        <w:div w:id="1365793269">
          <w:marLeft w:val="0"/>
          <w:marRight w:val="0"/>
          <w:marTop w:val="0"/>
          <w:marBottom w:val="360"/>
          <w:divBdr>
            <w:top w:val="none" w:sz="0" w:space="0" w:color="auto"/>
            <w:left w:val="none" w:sz="0" w:space="0" w:color="auto"/>
            <w:bottom w:val="none" w:sz="0" w:space="0" w:color="auto"/>
            <w:right w:val="none" w:sz="0" w:space="0" w:color="auto"/>
          </w:divBdr>
        </w:div>
        <w:div w:id="569854385">
          <w:marLeft w:val="0"/>
          <w:marRight w:val="0"/>
          <w:marTop w:val="0"/>
          <w:marBottom w:val="360"/>
          <w:divBdr>
            <w:top w:val="none" w:sz="0" w:space="0" w:color="auto"/>
            <w:left w:val="none" w:sz="0" w:space="0" w:color="auto"/>
            <w:bottom w:val="none" w:sz="0" w:space="0" w:color="auto"/>
            <w:right w:val="none" w:sz="0" w:space="0" w:color="auto"/>
          </w:divBdr>
        </w:div>
        <w:div w:id="977566037">
          <w:marLeft w:val="0"/>
          <w:marRight w:val="0"/>
          <w:marTop w:val="0"/>
          <w:marBottom w:val="360"/>
          <w:divBdr>
            <w:top w:val="none" w:sz="0" w:space="0" w:color="auto"/>
            <w:left w:val="none" w:sz="0" w:space="0" w:color="auto"/>
            <w:bottom w:val="none" w:sz="0" w:space="0" w:color="auto"/>
            <w:right w:val="none" w:sz="0" w:space="0" w:color="auto"/>
          </w:divBdr>
        </w:div>
      </w:divsChild>
    </w:div>
    <w:div w:id="1190527514">
      <w:bodyDiv w:val="1"/>
      <w:marLeft w:val="0"/>
      <w:marRight w:val="0"/>
      <w:marTop w:val="0"/>
      <w:marBottom w:val="0"/>
      <w:divBdr>
        <w:top w:val="none" w:sz="0" w:space="0" w:color="auto"/>
        <w:left w:val="none" w:sz="0" w:space="0" w:color="auto"/>
        <w:bottom w:val="none" w:sz="0" w:space="0" w:color="auto"/>
        <w:right w:val="none" w:sz="0" w:space="0" w:color="auto"/>
      </w:divBdr>
      <w:divsChild>
        <w:div w:id="1530798125">
          <w:marLeft w:val="0"/>
          <w:marRight w:val="0"/>
          <w:marTop w:val="0"/>
          <w:marBottom w:val="360"/>
          <w:divBdr>
            <w:top w:val="none" w:sz="0" w:space="0" w:color="auto"/>
            <w:left w:val="none" w:sz="0" w:space="0" w:color="auto"/>
            <w:bottom w:val="none" w:sz="0" w:space="0" w:color="auto"/>
            <w:right w:val="none" w:sz="0" w:space="0" w:color="auto"/>
          </w:divBdr>
        </w:div>
        <w:div w:id="2030179925">
          <w:marLeft w:val="0"/>
          <w:marRight w:val="0"/>
          <w:marTop w:val="0"/>
          <w:marBottom w:val="360"/>
          <w:divBdr>
            <w:top w:val="none" w:sz="0" w:space="0" w:color="auto"/>
            <w:left w:val="none" w:sz="0" w:space="0" w:color="auto"/>
            <w:bottom w:val="none" w:sz="0" w:space="0" w:color="auto"/>
            <w:right w:val="none" w:sz="0" w:space="0" w:color="auto"/>
          </w:divBdr>
        </w:div>
      </w:divsChild>
    </w:div>
    <w:div w:id="1195849180">
      <w:bodyDiv w:val="1"/>
      <w:marLeft w:val="0"/>
      <w:marRight w:val="0"/>
      <w:marTop w:val="0"/>
      <w:marBottom w:val="0"/>
      <w:divBdr>
        <w:top w:val="none" w:sz="0" w:space="0" w:color="auto"/>
        <w:left w:val="none" w:sz="0" w:space="0" w:color="auto"/>
        <w:bottom w:val="none" w:sz="0" w:space="0" w:color="auto"/>
        <w:right w:val="none" w:sz="0" w:space="0" w:color="auto"/>
      </w:divBdr>
    </w:div>
    <w:div w:id="1203324385">
      <w:bodyDiv w:val="1"/>
      <w:marLeft w:val="0"/>
      <w:marRight w:val="0"/>
      <w:marTop w:val="0"/>
      <w:marBottom w:val="0"/>
      <w:divBdr>
        <w:top w:val="none" w:sz="0" w:space="0" w:color="auto"/>
        <w:left w:val="none" w:sz="0" w:space="0" w:color="auto"/>
        <w:bottom w:val="none" w:sz="0" w:space="0" w:color="auto"/>
        <w:right w:val="none" w:sz="0" w:space="0" w:color="auto"/>
      </w:divBdr>
      <w:divsChild>
        <w:div w:id="1656109377">
          <w:marLeft w:val="0"/>
          <w:marRight w:val="0"/>
          <w:marTop w:val="0"/>
          <w:marBottom w:val="360"/>
          <w:divBdr>
            <w:top w:val="none" w:sz="0" w:space="0" w:color="auto"/>
            <w:left w:val="none" w:sz="0" w:space="0" w:color="auto"/>
            <w:bottom w:val="none" w:sz="0" w:space="0" w:color="auto"/>
            <w:right w:val="none" w:sz="0" w:space="0" w:color="auto"/>
          </w:divBdr>
        </w:div>
        <w:div w:id="2125078669">
          <w:marLeft w:val="0"/>
          <w:marRight w:val="0"/>
          <w:marTop w:val="0"/>
          <w:marBottom w:val="360"/>
          <w:divBdr>
            <w:top w:val="none" w:sz="0" w:space="0" w:color="auto"/>
            <w:left w:val="none" w:sz="0" w:space="0" w:color="auto"/>
            <w:bottom w:val="none" w:sz="0" w:space="0" w:color="auto"/>
            <w:right w:val="none" w:sz="0" w:space="0" w:color="auto"/>
          </w:divBdr>
        </w:div>
        <w:div w:id="1176189164">
          <w:marLeft w:val="0"/>
          <w:marRight w:val="0"/>
          <w:marTop w:val="0"/>
          <w:marBottom w:val="360"/>
          <w:divBdr>
            <w:top w:val="none" w:sz="0" w:space="0" w:color="auto"/>
            <w:left w:val="none" w:sz="0" w:space="0" w:color="auto"/>
            <w:bottom w:val="none" w:sz="0" w:space="0" w:color="auto"/>
            <w:right w:val="none" w:sz="0" w:space="0" w:color="auto"/>
          </w:divBdr>
        </w:div>
      </w:divsChild>
    </w:div>
    <w:div w:id="1208712873">
      <w:bodyDiv w:val="1"/>
      <w:marLeft w:val="0"/>
      <w:marRight w:val="0"/>
      <w:marTop w:val="0"/>
      <w:marBottom w:val="0"/>
      <w:divBdr>
        <w:top w:val="none" w:sz="0" w:space="0" w:color="auto"/>
        <w:left w:val="none" w:sz="0" w:space="0" w:color="auto"/>
        <w:bottom w:val="none" w:sz="0" w:space="0" w:color="auto"/>
        <w:right w:val="none" w:sz="0" w:space="0" w:color="auto"/>
      </w:divBdr>
    </w:div>
    <w:div w:id="1233734272">
      <w:bodyDiv w:val="1"/>
      <w:marLeft w:val="0"/>
      <w:marRight w:val="0"/>
      <w:marTop w:val="0"/>
      <w:marBottom w:val="0"/>
      <w:divBdr>
        <w:top w:val="none" w:sz="0" w:space="0" w:color="auto"/>
        <w:left w:val="none" w:sz="0" w:space="0" w:color="auto"/>
        <w:bottom w:val="none" w:sz="0" w:space="0" w:color="auto"/>
        <w:right w:val="none" w:sz="0" w:space="0" w:color="auto"/>
      </w:divBdr>
      <w:divsChild>
        <w:div w:id="2041198429">
          <w:marLeft w:val="0"/>
          <w:marRight w:val="0"/>
          <w:marTop w:val="0"/>
          <w:marBottom w:val="360"/>
          <w:divBdr>
            <w:top w:val="none" w:sz="0" w:space="0" w:color="auto"/>
            <w:left w:val="none" w:sz="0" w:space="0" w:color="auto"/>
            <w:bottom w:val="none" w:sz="0" w:space="0" w:color="auto"/>
            <w:right w:val="none" w:sz="0" w:space="0" w:color="auto"/>
          </w:divBdr>
        </w:div>
        <w:div w:id="1917082027">
          <w:marLeft w:val="0"/>
          <w:marRight w:val="0"/>
          <w:marTop w:val="0"/>
          <w:marBottom w:val="360"/>
          <w:divBdr>
            <w:top w:val="none" w:sz="0" w:space="0" w:color="auto"/>
            <w:left w:val="none" w:sz="0" w:space="0" w:color="auto"/>
            <w:bottom w:val="none" w:sz="0" w:space="0" w:color="auto"/>
            <w:right w:val="none" w:sz="0" w:space="0" w:color="auto"/>
          </w:divBdr>
        </w:div>
        <w:div w:id="99879919">
          <w:marLeft w:val="0"/>
          <w:marRight w:val="0"/>
          <w:marTop w:val="0"/>
          <w:marBottom w:val="360"/>
          <w:divBdr>
            <w:top w:val="none" w:sz="0" w:space="0" w:color="auto"/>
            <w:left w:val="none" w:sz="0" w:space="0" w:color="auto"/>
            <w:bottom w:val="none" w:sz="0" w:space="0" w:color="auto"/>
            <w:right w:val="none" w:sz="0" w:space="0" w:color="auto"/>
          </w:divBdr>
        </w:div>
      </w:divsChild>
    </w:div>
    <w:div w:id="1244801704">
      <w:bodyDiv w:val="1"/>
      <w:marLeft w:val="0"/>
      <w:marRight w:val="0"/>
      <w:marTop w:val="0"/>
      <w:marBottom w:val="0"/>
      <w:divBdr>
        <w:top w:val="none" w:sz="0" w:space="0" w:color="auto"/>
        <w:left w:val="none" w:sz="0" w:space="0" w:color="auto"/>
        <w:bottom w:val="none" w:sz="0" w:space="0" w:color="auto"/>
        <w:right w:val="none" w:sz="0" w:space="0" w:color="auto"/>
      </w:divBdr>
    </w:div>
    <w:div w:id="1265308678">
      <w:bodyDiv w:val="1"/>
      <w:marLeft w:val="0"/>
      <w:marRight w:val="0"/>
      <w:marTop w:val="0"/>
      <w:marBottom w:val="0"/>
      <w:divBdr>
        <w:top w:val="none" w:sz="0" w:space="0" w:color="auto"/>
        <w:left w:val="none" w:sz="0" w:space="0" w:color="auto"/>
        <w:bottom w:val="none" w:sz="0" w:space="0" w:color="auto"/>
        <w:right w:val="none" w:sz="0" w:space="0" w:color="auto"/>
      </w:divBdr>
      <w:divsChild>
        <w:div w:id="1131632696">
          <w:marLeft w:val="0"/>
          <w:marRight w:val="0"/>
          <w:marTop w:val="0"/>
          <w:marBottom w:val="360"/>
          <w:divBdr>
            <w:top w:val="none" w:sz="0" w:space="0" w:color="auto"/>
            <w:left w:val="none" w:sz="0" w:space="0" w:color="auto"/>
            <w:bottom w:val="none" w:sz="0" w:space="0" w:color="auto"/>
            <w:right w:val="none" w:sz="0" w:space="0" w:color="auto"/>
          </w:divBdr>
        </w:div>
        <w:div w:id="242683368">
          <w:marLeft w:val="0"/>
          <w:marRight w:val="0"/>
          <w:marTop w:val="0"/>
          <w:marBottom w:val="360"/>
          <w:divBdr>
            <w:top w:val="none" w:sz="0" w:space="0" w:color="auto"/>
            <w:left w:val="none" w:sz="0" w:space="0" w:color="auto"/>
            <w:bottom w:val="none" w:sz="0" w:space="0" w:color="auto"/>
            <w:right w:val="none" w:sz="0" w:space="0" w:color="auto"/>
          </w:divBdr>
        </w:div>
        <w:div w:id="274023160">
          <w:marLeft w:val="0"/>
          <w:marRight w:val="0"/>
          <w:marTop w:val="0"/>
          <w:marBottom w:val="360"/>
          <w:divBdr>
            <w:top w:val="none" w:sz="0" w:space="0" w:color="auto"/>
            <w:left w:val="none" w:sz="0" w:space="0" w:color="auto"/>
            <w:bottom w:val="none" w:sz="0" w:space="0" w:color="auto"/>
            <w:right w:val="none" w:sz="0" w:space="0" w:color="auto"/>
          </w:divBdr>
        </w:div>
        <w:div w:id="1210386375">
          <w:marLeft w:val="0"/>
          <w:marRight w:val="0"/>
          <w:marTop w:val="0"/>
          <w:marBottom w:val="360"/>
          <w:divBdr>
            <w:top w:val="none" w:sz="0" w:space="0" w:color="auto"/>
            <w:left w:val="none" w:sz="0" w:space="0" w:color="auto"/>
            <w:bottom w:val="none" w:sz="0" w:space="0" w:color="auto"/>
            <w:right w:val="none" w:sz="0" w:space="0" w:color="auto"/>
          </w:divBdr>
        </w:div>
        <w:div w:id="1434933003">
          <w:marLeft w:val="0"/>
          <w:marRight w:val="0"/>
          <w:marTop w:val="0"/>
          <w:marBottom w:val="360"/>
          <w:divBdr>
            <w:top w:val="none" w:sz="0" w:space="0" w:color="auto"/>
            <w:left w:val="none" w:sz="0" w:space="0" w:color="auto"/>
            <w:bottom w:val="none" w:sz="0" w:space="0" w:color="auto"/>
            <w:right w:val="none" w:sz="0" w:space="0" w:color="auto"/>
          </w:divBdr>
        </w:div>
        <w:div w:id="1847817841">
          <w:marLeft w:val="0"/>
          <w:marRight w:val="0"/>
          <w:marTop w:val="0"/>
          <w:marBottom w:val="360"/>
          <w:divBdr>
            <w:top w:val="none" w:sz="0" w:space="0" w:color="auto"/>
            <w:left w:val="none" w:sz="0" w:space="0" w:color="auto"/>
            <w:bottom w:val="none" w:sz="0" w:space="0" w:color="auto"/>
            <w:right w:val="none" w:sz="0" w:space="0" w:color="auto"/>
          </w:divBdr>
        </w:div>
        <w:div w:id="1771272941">
          <w:marLeft w:val="0"/>
          <w:marRight w:val="0"/>
          <w:marTop w:val="0"/>
          <w:marBottom w:val="360"/>
          <w:divBdr>
            <w:top w:val="none" w:sz="0" w:space="0" w:color="auto"/>
            <w:left w:val="none" w:sz="0" w:space="0" w:color="auto"/>
            <w:bottom w:val="none" w:sz="0" w:space="0" w:color="auto"/>
            <w:right w:val="none" w:sz="0" w:space="0" w:color="auto"/>
          </w:divBdr>
        </w:div>
        <w:div w:id="135073385">
          <w:marLeft w:val="0"/>
          <w:marRight w:val="0"/>
          <w:marTop w:val="0"/>
          <w:marBottom w:val="360"/>
          <w:divBdr>
            <w:top w:val="none" w:sz="0" w:space="0" w:color="auto"/>
            <w:left w:val="none" w:sz="0" w:space="0" w:color="auto"/>
            <w:bottom w:val="none" w:sz="0" w:space="0" w:color="auto"/>
            <w:right w:val="none" w:sz="0" w:space="0" w:color="auto"/>
          </w:divBdr>
        </w:div>
      </w:divsChild>
    </w:div>
    <w:div w:id="1276910705">
      <w:bodyDiv w:val="1"/>
      <w:marLeft w:val="0"/>
      <w:marRight w:val="0"/>
      <w:marTop w:val="0"/>
      <w:marBottom w:val="0"/>
      <w:divBdr>
        <w:top w:val="none" w:sz="0" w:space="0" w:color="auto"/>
        <w:left w:val="none" w:sz="0" w:space="0" w:color="auto"/>
        <w:bottom w:val="none" w:sz="0" w:space="0" w:color="auto"/>
        <w:right w:val="none" w:sz="0" w:space="0" w:color="auto"/>
      </w:divBdr>
    </w:div>
    <w:div w:id="1298490290">
      <w:bodyDiv w:val="1"/>
      <w:marLeft w:val="0"/>
      <w:marRight w:val="0"/>
      <w:marTop w:val="0"/>
      <w:marBottom w:val="0"/>
      <w:divBdr>
        <w:top w:val="none" w:sz="0" w:space="0" w:color="auto"/>
        <w:left w:val="none" w:sz="0" w:space="0" w:color="auto"/>
        <w:bottom w:val="none" w:sz="0" w:space="0" w:color="auto"/>
        <w:right w:val="none" w:sz="0" w:space="0" w:color="auto"/>
      </w:divBdr>
      <w:divsChild>
        <w:div w:id="1851136377">
          <w:marLeft w:val="0"/>
          <w:marRight w:val="0"/>
          <w:marTop w:val="0"/>
          <w:marBottom w:val="360"/>
          <w:divBdr>
            <w:top w:val="none" w:sz="0" w:space="0" w:color="auto"/>
            <w:left w:val="none" w:sz="0" w:space="0" w:color="auto"/>
            <w:bottom w:val="none" w:sz="0" w:space="0" w:color="auto"/>
            <w:right w:val="none" w:sz="0" w:space="0" w:color="auto"/>
          </w:divBdr>
          <w:divsChild>
            <w:div w:id="9793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6084">
      <w:bodyDiv w:val="1"/>
      <w:marLeft w:val="0"/>
      <w:marRight w:val="0"/>
      <w:marTop w:val="0"/>
      <w:marBottom w:val="0"/>
      <w:divBdr>
        <w:top w:val="none" w:sz="0" w:space="0" w:color="auto"/>
        <w:left w:val="none" w:sz="0" w:space="0" w:color="auto"/>
        <w:bottom w:val="none" w:sz="0" w:space="0" w:color="auto"/>
        <w:right w:val="none" w:sz="0" w:space="0" w:color="auto"/>
      </w:divBdr>
    </w:div>
    <w:div w:id="1343970262">
      <w:bodyDiv w:val="1"/>
      <w:marLeft w:val="0"/>
      <w:marRight w:val="0"/>
      <w:marTop w:val="0"/>
      <w:marBottom w:val="0"/>
      <w:divBdr>
        <w:top w:val="none" w:sz="0" w:space="0" w:color="auto"/>
        <w:left w:val="none" w:sz="0" w:space="0" w:color="auto"/>
        <w:bottom w:val="none" w:sz="0" w:space="0" w:color="auto"/>
        <w:right w:val="none" w:sz="0" w:space="0" w:color="auto"/>
      </w:divBdr>
      <w:divsChild>
        <w:div w:id="106970434">
          <w:marLeft w:val="0"/>
          <w:marRight w:val="0"/>
          <w:marTop w:val="0"/>
          <w:marBottom w:val="360"/>
          <w:divBdr>
            <w:top w:val="none" w:sz="0" w:space="0" w:color="auto"/>
            <w:left w:val="none" w:sz="0" w:space="0" w:color="auto"/>
            <w:bottom w:val="none" w:sz="0" w:space="0" w:color="auto"/>
            <w:right w:val="none" w:sz="0" w:space="0" w:color="auto"/>
          </w:divBdr>
          <w:divsChild>
            <w:div w:id="1020621021">
              <w:marLeft w:val="0"/>
              <w:marRight w:val="0"/>
              <w:marTop w:val="0"/>
              <w:marBottom w:val="0"/>
              <w:divBdr>
                <w:top w:val="none" w:sz="0" w:space="0" w:color="auto"/>
                <w:left w:val="none" w:sz="0" w:space="0" w:color="auto"/>
                <w:bottom w:val="none" w:sz="0" w:space="0" w:color="auto"/>
                <w:right w:val="none" w:sz="0" w:space="0" w:color="auto"/>
              </w:divBdr>
            </w:div>
          </w:divsChild>
        </w:div>
        <w:div w:id="1574243561">
          <w:marLeft w:val="0"/>
          <w:marRight w:val="0"/>
          <w:marTop w:val="0"/>
          <w:marBottom w:val="0"/>
          <w:divBdr>
            <w:top w:val="none" w:sz="0" w:space="0" w:color="auto"/>
            <w:left w:val="none" w:sz="0" w:space="0" w:color="auto"/>
            <w:bottom w:val="none" w:sz="0" w:space="0" w:color="auto"/>
            <w:right w:val="none" w:sz="0" w:space="0" w:color="auto"/>
          </w:divBdr>
          <w:divsChild>
            <w:div w:id="854420212">
              <w:marLeft w:val="0"/>
              <w:marRight w:val="0"/>
              <w:marTop w:val="0"/>
              <w:marBottom w:val="360"/>
              <w:divBdr>
                <w:top w:val="none" w:sz="0" w:space="0" w:color="auto"/>
                <w:left w:val="none" w:sz="0" w:space="0" w:color="auto"/>
                <w:bottom w:val="none" w:sz="0" w:space="0" w:color="auto"/>
                <w:right w:val="none" w:sz="0" w:space="0" w:color="auto"/>
              </w:divBdr>
            </w:div>
            <w:div w:id="165705345">
              <w:marLeft w:val="0"/>
              <w:marRight w:val="0"/>
              <w:marTop w:val="0"/>
              <w:marBottom w:val="360"/>
              <w:divBdr>
                <w:top w:val="none" w:sz="0" w:space="0" w:color="auto"/>
                <w:left w:val="none" w:sz="0" w:space="0" w:color="auto"/>
                <w:bottom w:val="none" w:sz="0" w:space="0" w:color="auto"/>
                <w:right w:val="none" w:sz="0" w:space="0" w:color="auto"/>
              </w:divBdr>
              <w:divsChild>
                <w:div w:id="12146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8112">
      <w:bodyDiv w:val="1"/>
      <w:marLeft w:val="0"/>
      <w:marRight w:val="0"/>
      <w:marTop w:val="0"/>
      <w:marBottom w:val="0"/>
      <w:divBdr>
        <w:top w:val="none" w:sz="0" w:space="0" w:color="auto"/>
        <w:left w:val="none" w:sz="0" w:space="0" w:color="auto"/>
        <w:bottom w:val="none" w:sz="0" w:space="0" w:color="auto"/>
        <w:right w:val="none" w:sz="0" w:space="0" w:color="auto"/>
      </w:divBdr>
      <w:divsChild>
        <w:div w:id="1527475773">
          <w:marLeft w:val="0"/>
          <w:marRight w:val="0"/>
          <w:marTop w:val="0"/>
          <w:marBottom w:val="360"/>
          <w:divBdr>
            <w:top w:val="none" w:sz="0" w:space="0" w:color="auto"/>
            <w:left w:val="none" w:sz="0" w:space="0" w:color="auto"/>
            <w:bottom w:val="none" w:sz="0" w:space="0" w:color="auto"/>
            <w:right w:val="none" w:sz="0" w:space="0" w:color="auto"/>
          </w:divBdr>
          <w:divsChild>
            <w:div w:id="7453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0317">
      <w:bodyDiv w:val="1"/>
      <w:marLeft w:val="0"/>
      <w:marRight w:val="0"/>
      <w:marTop w:val="0"/>
      <w:marBottom w:val="0"/>
      <w:divBdr>
        <w:top w:val="none" w:sz="0" w:space="0" w:color="auto"/>
        <w:left w:val="none" w:sz="0" w:space="0" w:color="auto"/>
        <w:bottom w:val="none" w:sz="0" w:space="0" w:color="auto"/>
        <w:right w:val="none" w:sz="0" w:space="0" w:color="auto"/>
      </w:divBdr>
    </w:div>
    <w:div w:id="1378629464">
      <w:bodyDiv w:val="1"/>
      <w:marLeft w:val="0"/>
      <w:marRight w:val="0"/>
      <w:marTop w:val="0"/>
      <w:marBottom w:val="0"/>
      <w:divBdr>
        <w:top w:val="none" w:sz="0" w:space="0" w:color="auto"/>
        <w:left w:val="none" w:sz="0" w:space="0" w:color="auto"/>
        <w:bottom w:val="none" w:sz="0" w:space="0" w:color="auto"/>
        <w:right w:val="none" w:sz="0" w:space="0" w:color="auto"/>
      </w:divBdr>
      <w:divsChild>
        <w:div w:id="1482959595">
          <w:marLeft w:val="0"/>
          <w:marRight w:val="0"/>
          <w:marTop w:val="0"/>
          <w:marBottom w:val="360"/>
          <w:divBdr>
            <w:top w:val="none" w:sz="0" w:space="0" w:color="auto"/>
            <w:left w:val="none" w:sz="0" w:space="0" w:color="auto"/>
            <w:bottom w:val="none" w:sz="0" w:space="0" w:color="auto"/>
            <w:right w:val="none" w:sz="0" w:space="0" w:color="auto"/>
          </w:divBdr>
        </w:div>
        <w:div w:id="228081129">
          <w:marLeft w:val="0"/>
          <w:marRight w:val="0"/>
          <w:marTop w:val="0"/>
          <w:marBottom w:val="360"/>
          <w:divBdr>
            <w:top w:val="none" w:sz="0" w:space="0" w:color="auto"/>
            <w:left w:val="none" w:sz="0" w:space="0" w:color="auto"/>
            <w:bottom w:val="none" w:sz="0" w:space="0" w:color="auto"/>
            <w:right w:val="none" w:sz="0" w:space="0" w:color="auto"/>
          </w:divBdr>
        </w:div>
        <w:div w:id="763570775">
          <w:marLeft w:val="0"/>
          <w:marRight w:val="0"/>
          <w:marTop w:val="0"/>
          <w:marBottom w:val="360"/>
          <w:divBdr>
            <w:top w:val="none" w:sz="0" w:space="0" w:color="auto"/>
            <w:left w:val="none" w:sz="0" w:space="0" w:color="auto"/>
            <w:bottom w:val="none" w:sz="0" w:space="0" w:color="auto"/>
            <w:right w:val="none" w:sz="0" w:space="0" w:color="auto"/>
          </w:divBdr>
        </w:div>
        <w:div w:id="1904414632">
          <w:marLeft w:val="0"/>
          <w:marRight w:val="0"/>
          <w:marTop w:val="0"/>
          <w:marBottom w:val="360"/>
          <w:divBdr>
            <w:top w:val="none" w:sz="0" w:space="0" w:color="auto"/>
            <w:left w:val="none" w:sz="0" w:space="0" w:color="auto"/>
            <w:bottom w:val="none" w:sz="0" w:space="0" w:color="auto"/>
            <w:right w:val="none" w:sz="0" w:space="0" w:color="auto"/>
          </w:divBdr>
        </w:div>
        <w:div w:id="538706874">
          <w:marLeft w:val="0"/>
          <w:marRight w:val="0"/>
          <w:marTop w:val="0"/>
          <w:marBottom w:val="360"/>
          <w:divBdr>
            <w:top w:val="none" w:sz="0" w:space="0" w:color="auto"/>
            <w:left w:val="none" w:sz="0" w:space="0" w:color="auto"/>
            <w:bottom w:val="none" w:sz="0" w:space="0" w:color="auto"/>
            <w:right w:val="none" w:sz="0" w:space="0" w:color="auto"/>
          </w:divBdr>
        </w:div>
        <w:div w:id="36975121">
          <w:marLeft w:val="0"/>
          <w:marRight w:val="0"/>
          <w:marTop w:val="0"/>
          <w:marBottom w:val="360"/>
          <w:divBdr>
            <w:top w:val="none" w:sz="0" w:space="0" w:color="auto"/>
            <w:left w:val="none" w:sz="0" w:space="0" w:color="auto"/>
            <w:bottom w:val="none" w:sz="0" w:space="0" w:color="auto"/>
            <w:right w:val="none" w:sz="0" w:space="0" w:color="auto"/>
          </w:divBdr>
        </w:div>
        <w:div w:id="1395470738">
          <w:marLeft w:val="0"/>
          <w:marRight w:val="0"/>
          <w:marTop w:val="0"/>
          <w:marBottom w:val="360"/>
          <w:divBdr>
            <w:top w:val="none" w:sz="0" w:space="0" w:color="auto"/>
            <w:left w:val="none" w:sz="0" w:space="0" w:color="auto"/>
            <w:bottom w:val="none" w:sz="0" w:space="0" w:color="auto"/>
            <w:right w:val="none" w:sz="0" w:space="0" w:color="auto"/>
          </w:divBdr>
        </w:div>
        <w:div w:id="1045254686">
          <w:marLeft w:val="0"/>
          <w:marRight w:val="0"/>
          <w:marTop w:val="0"/>
          <w:marBottom w:val="360"/>
          <w:divBdr>
            <w:top w:val="none" w:sz="0" w:space="0" w:color="auto"/>
            <w:left w:val="none" w:sz="0" w:space="0" w:color="auto"/>
            <w:bottom w:val="none" w:sz="0" w:space="0" w:color="auto"/>
            <w:right w:val="none" w:sz="0" w:space="0" w:color="auto"/>
          </w:divBdr>
        </w:div>
      </w:divsChild>
    </w:div>
    <w:div w:id="1381980075">
      <w:bodyDiv w:val="1"/>
      <w:marLeft w:val="0"/>
      <w:marRight w:val="0"/>
      <w:marTop w:val="0"/>
      <w:marBottom w:val="0"/>
      <w:divBdr>
        <w:top w:val="none" w:sz="0" w:space="0" w:color="auto"/>
        <w:left w:val="none" w:sz="0" w:space="0" w:color="auto"/>
        <w:bottom w:val="none" w:sz="0" w:space="0" w:color="auto"/>
        <w:right w:val="none" w:sz="0" w:space="0" w:color="auto"/>
      </w:divBdr>
      <w:divsChild>
        <w:div w:id="136533540">
          <w:marLeft w:val="0"/>
          <w:marRight w:val="0"/>
          <w:marTop w:val="0"/>
          <w:marBottom w:val="360"/>
          <w:divBdr>
            <w:top w:val="none" w:sz="0" w:space="0" w:color="auto"/>
            <w:left w:val="none" w:sz="0" w:space="0" w:color="auto"/>
            <w:bottom w:val="none" w:sz="0" w:space="0" w:color="auto"/>
            <w:right w:val="none" w:sz="0" w:space="0" w:color="auto"/>
          </w:divBdr>
        </w:div>
      </w:divsChild>
    </w:div>
    <w:div w:id="1393846781">
      <w:bodyDiv w:val="1"/>
      <w:marLeft w:val="0"/>
      <w:marRight w:val="0"/>
      <w:marTop w:val="0"/>
      <w:marBottom w:val="0"/>
      <w:divBdr>
        <w:top w:val="none" w:sz="0" w:space="0" w:color="auto"/>
        <w:left w:val="none" w:sz="0" w:space="0" w:color="auto"/>
        <w:bottom w:val="none" w:sz="0" w:space="0" w:color="auto"/>
        <w:right w:val="none" w:sz="0" w:space="0" w:color="auto"/>
      </w:divBdr>
    </w:div>
    <w:div w:id="1396003195">
      <w:bodyDiv w:val="1"/>
      <w:marLeft w:val="0"/>
      <w:marRight w:val="0"/>
      <w:marTop w:val="0"/>
      <w:marBottom w:val="0"/>
      <w:divBdr>
        <w:top w:val="none" w:sz="0" w:space="0" w:color="auto"/>
        <w:left w:val="none" w:sz="0" w:space="0" w:color="auto"/>
        <w:bottom w:val="none" w:sz="0" w:space="0" w:color="auto"/>
        <w:right w:val="none" w:sz="0" w:space="0" w:color="auto"/>
      </w:divBdr>
      <w:divsChild>
        <w:div w:id="1144734562">
          <w:marLeft w:val="0"/>
          <w:marRight w:val="0"/>
          <w:marTop w:val="0"/>
          <w:marBottom w:val="360"/>
          <w:divBdr>
            <w:top w:val="none" w:sz="0" w:space="0" w:color="auto"/>
            <w:left w:val="none" w:sz="0" w:space="0" w:color="auto"/>
            <w:bottom w:val="none" w:sz="0" w:space="0" w:color="auto"/>
            <w:right w:val="none" w:sz="0" w:space="0" w:color="auto"/>
          </w:divBdr>
        </w:div>
        <w:div w:id="298455986">
          <w:marLeft w:val="0"/>
          <w:marRight w:val="0"/>
          <w:marTop w:val="0"/>
          <w:marBottom w:val="360"/>
          <w:divBdr>
            <w:top w:val="none" w:sz="0" w:space="0" w:color="auto"/>
            <w:left w:val="none" w:sz="0" w:space="0" w:color="auto"/>
            <w:bottom w:val="none" w:sz="0" w:space="0" w:color="auto"/>
            <w:right w:val="none" w:sz="0" w:space="0" w:color="auto"/>
          </w:divBdr>
        </w:div>
        <w:div w:id="766459018">
          <w:marLeft w:val="0"/>
          <w:marRight w:val="0"/>
          <w:marTop w:val="0"/>
          <w:marBottom w:val="360"/>
          <w:divBdr>
            <w:top w:val="none" w:sz="0" w:space="0" w:color="auto"/>
            <w:left w:val="none" w:sz="0" w:space="0" w:color="auto"/>
            <w:bottom w:val="none" w:sz="0" w:space="0" w:color="auto"/>
            <w:right w:val="none" w:sz="0" w:space="0" w:color="auto"/>
          </w:divBdr>
        </w:div>
        <w:div w:id="181435136">
          <w:marLeft w:val="0"/>
          <w:marRight w:val="0"/>
          <w:marTop w:val="0"/>
          <w:marBottom w:val="360"/>
          <w:divBdr>
            <w:top w:val="none" w:sz="0" w:space="0" w:color="auto"/>
            <w:left w:val="none" w:sz="0" w:space="0" w:color="auto"/>
            <w:bottom w:val="none" w:sz="0" w:space="0" w:color="auto"/>
            <w:right w:val="none" w:sz="0" w:space="0" w:color="auto"/>
          </w:divBdr>
        </w:div>
        <w:div w:id="1357001026">
          <w:marLeft w:val="0"/>
          <w:marRight w:val="0"/>
          <w:marTop w:val="0"/>
          <w:marBottom w:val="360"/>
          <w:divBdr>
            <w:top w:val="none" w:sz="0" w:space="0" w:color="auto"/>
            <w:left w:val="none" w:sz="0" w:space="0" w:color="auto"/>
            <w:bottom w:val="none" w:sz="0" w:space="0" w:color="auto"/>
            <w:right w:val="none" w:sz="0" w:space="0" w:color="auto"/>
          </w:divBdr>
        </w:div>
        <w:div w:id="1062021689">
          <w:marLeft w:val="0"/>
          <w:marRight w:val="0"/>
          <w:marTop w:val="0"/>
          <w:marBottom w:val="360"/>
          <w:divBdr>
            <w:top w:val="none" w:sz="0" w:space="0" w:color="auto"/>
            <w:left w:val="none" w:sz="0" w:space="0" w:color="auto"/>
            <w:bottom w:val="none" w:sz="0" w:space="0" w:color="auto"/>
            <w:right w:val="none" w:sz="0" w:space="0" w:color="auto"/>
          </w:divBdr>
        </w:div>
        <w:div w:id="1413746452">
          <w:marLeft w:val="0"/>
          <w:marRight w:val="0"/>
          <w:marTop w:val="0"/>
          <w:marBottom w:val="360"/>
          <w:divBdr>
            <w:top w:val="none" w:sz="0" w:space="0" w:color="auto"/>
            <w:left w:val="none" w:sz="0" w:space="0" w:color="auto"/>
            <w:bottom w:val="none" w:sz="0" w:space="0" w:color="auto"/>
            <w:right w:val="none" w:sz="0" w:space="0" w:color="auto"/>
          </w:divBdr>
        </w:div>
        <w:div w:id="1956060637">
          <w:marLeft w:val="0"/>
          <w:marRight w:val="0"/>
          <w:marTop w:val="0"/>
          <w:marBottom w:val="360"/>
          <w:divBdr>
            <w:top w:val="none" w:sz="0" w:space="0" w:color="auto"/>
            <w:left w:val="none" w:sz="0" w:space="0" w:color="auto"/>
            <w:bottom w:val="none" w:sz="0" w:space="0" w:color="auto"/>
            <w:right w:val="none" w:sz="0" w:space="0" w:color="auto"/>
          </w:divBdr>
        </w:div>
      </w:divsChild>
    </w:div>
    <w:div w:id="1408727853">
      <w:bodyDiv w:val="1"/>
      <w:marLeft w:val="0"/>
      <w:marRight w:val="0"/>
      <w:marTop w:val="0"/>
      <w:marBottom w:val="0"/>
      <w:divBdr>
        <w:top w:val="none" w:sz="0" w:space="0" w:color="auto"/>
        <w:left w:val="none" w:sz="0" w:space="0" w:color="auto"/>
        <w:bottom w:val="none" w:sz="0" w:space="0" w:color="auto"/>
        <w:right w:val="none" w:sz="0" w:space="0" w:color="auto"/>
      </w:divBdr>
      <w:divsChild>
        <w:div w:id="760295798">
          <w:marLeft w:val="0"/>
          <w:marRight w:val="0"/>
          <w:marTop w:val="0"/>
          <w:marBottom w:val="360"/>
          <w:divBdr>
            <w:top w:val="none" w:sz="0" w:space="0" w:color="auto"/>
            <w:left w:val="none" w:sz="0" w:space="0" w:color="auto"/>
            <w:bottom w:val="none" w:sz="0" w:space="0" w:color="auto"/>
            <w:right w:val="none" w:sz="0" w:space="0" w:color="auto"/>
          </w:divBdr>
          <w:divsChild>
            <w:div w:id="351346578">
              <w:marLeft w:val="0"/>
              <w:marRight w:val="0"/>
              <w:marTop w:val="0"/>
              <w:marBottom w:val="0"/>
              <w:divBdr>
                <w:top w:val="none" w:sz="0" w:space="0" w:color="auto"/>
                <w:left w:val="none" w:sz="0" w:space="0" w:color="auto"/>
                <w:bottom w:val="none" w:sz="0" w:space="0" w:color="auto"/>
                <w:right w:val="none" w:sz="0" w:space="0" w:color="auto"/>
              </w:divBdr>
            </w:div>
          </w:divsChild>
        </w:div>
        <w:div w:id="527647093">
          <w:marLeft w:val="0"/>
          <w:marRight w:val="0"/>
          <w:marTop w:val="0"/>
          <w:marBottom w:val="0"/>
          <w:divBdr>
            <w:top w:val="none" w:sz="0" w:space="0" w:color="auto"/>
            <w:left w:val="none" w:sz="0" w:space="0" w:color="auto"/>
            <w:bottom w:val="none" w:sz="0" w:space="0" w:color="auto"/>
            <w:right w:val="none" w:sz="0" w:space="0" w:color="auto"/>
          </w:divBdr>
        </w:div>
      </w:divsChild>
    </w:div>
    <w:div w:id="1423716620">
      <w:bodyDiv w:val="1"/>
      <w:marLeft w:val="0"/>
      <w:marRight w:val="0"/>
      <w:marTop w:val="0"/>
      <w:marBottom w:val="0"/>
      <w:divBdr>
        <w:top w:val="none" w:sz="0" w:space="0" w:color="auto"/>
        <w:left w:val="none" w:sz="0" w:space="0" w:color="auto"/>
        <w:bottom w:val="none" w:sz="0" w:space="0" w:color="auto"/>
        <w:right w:val="none" w:sz="0" w:space="0" w:color="auto"/>
      </w:divBdr>
    </w:div>
    <w:div w:id="1428235508">
      <w:bodyDiv w:val="1"/>
      <w:marLeft w:val="0"/>
      <w:marRight w:val="0"/>
      <w:marTop w:val="0"/>
      <w:marBottom w:val="0"/>
      <w:divBdr>
        <w:top w:val="none" w:sz="0" w:space="0" w:color="auto"/>
        <w:left w:val="none" w:sz="0" w:space="0" w:color="auto"/>
        <w:bottom w:val="none" w:sz="0" w:space="0" w:color="auto"/>
        <w:right w:val="none" w:sz="0" w:space="0" w:color="auto"/>
      </w:divBdr>
      <w:divsChild>
        <w:div w:id="213082858">
          <w:marLeft w:val="0"/>
          <w:marRight w:val="0"/>
          <w:marTop w:val="0"/>
          <w:marBottom w:val="360"/>
          <w:divBdr>
            <w:top w:val="none" w:sz="0" w:space="0" w:color="auto"/>
            <w:left w:val="none" w:sz="0" w:space="0" w:color="auto"/>
            <w:bottom w:val="none" w:sz="0" w:space="0" w:color="auto"/>
            <w:right w:val="none" w:sz="0" w:space="0" w:color="auto"/>
          </w:divBdr>
          <w:divsChild>
            <w:div w:id="4216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3591">
      <w:bodyDiv w:val="1"/>
      <w:marLeft w:val="0"/>
      <w:marRight w:val="0"/>
      <w:marTop w:val="0"/>
      <w:marBottom w:val="0"/>
      <w:divBdr>
        <w:top w:val="none" w:sz="0" w:space="0" w:color="auto"/>
        <w:left w:val="none" w:sz="0" w:space="0" w:color="auto"/>
        <w:bottom w:val="none" w:sz="0" w:space="0" w:color="auto"/>
        <w:right w:val="none" w:sz="0" w:space="0" w:color="auto"/>
      </w:divBdr>
      <w:divsChild>
        <w:div w:id="1472558288">
          <w:marLeft w:val="0"/>
          <w:marRight w:val="0"/>
          <w:marTop w:val="0"/>
          <w:marBottom w:val="360"/>
          <w:divBdr>
            <w:top w:val="none" w:sz="0" w:space="0" w:color="auto"/>
            <w:left w:val="none" w:sz="0" w:space="0" w:color="auto"/>
            <w:bottom w:val="none" w:sz="0" w:space="0" w:color="auto"/>
            <w:right w:val="none" w:sz="0" w:space="0" w:color="auto"/>
          </w:divBdr>
        </w:div>
        <w:div w:id="2045598988">
          <w:marLeft w:val="0"/>
          <w:marRight w:val="0"/>
          <w:marTop w:val="0"/>
          <w:marBottom w:val="360"/>
          <w:divBdr>
            <w:top w:val="none" w:sz="0" w:space="0" w:color="auto"/>
            <w:left w:val="none" w:sz="0" w:space="0" w:color="auto"/>
            <w:bottom w:val="none" w:sz="0" w:space="0" w:color="auto"/>
            <w:right w:val="none" w:sz="0" w:space="0" w:color="auto"/>
          </w:divBdr>
        </w:div>
        <w:div w:id="848905583">
          <w:marLeft w:val="0"/>
          <w:marRight w:val="0"/>
          <w:marTop w:val="0"/>
          <w:marBottom w:val="360"/>
          <w:divBdr>
            <w:top w:val="none" w:sz="0" w:space="0" w:color="auto"/>
            <w:left w:val="none" w:sz="0" w:space="0" w:color="auto"/>
            <w:bottom w:val="none" w:sz="0" w:space="0" w:color="auto"/>
            <w:right w:val="none" w:sz="0" w:space="0" w:color="auto"/>
          </w:divBdr>
        </w:div>
      </w:divsChild>
    </w:div>
    <w:div w:id="1461265391">
      <w:bodyDiv w:val="1"/>
      <w:marLeft w:val="0"/>
      <w:marRight w:val="0"/>
      <w:marTop w:val="0"/>
      <w:marBottom w:val="0"/>
      <w:divBdr>
        <w:top w:val="none" w:sz="0" w:space="0" w:color="auto"/>
        <w:left w:val="none" w:sz="0" w:space="0" w:color="auto"/>
        <w:bottom w:val="none" w:sz="0" w:space="0" w:color="auto"/>
        <w:right w:val="none" w:sz="0" w:space="0" w:color="auto"/>
      </w:divBdr>
    </w:div>
    <w:div w:id="1467049117">
      <w:bodyDiv w:val="1"/>
      <w:marLeft w:val="0"/>
      <w:marRight w:val="0"/>
      <w:marTop w:val="0"/>
      <w:marBottom w:val="0"/>
      <w:divBdr>
        <w:top w:val="none" w:sz="0" w:space="0" w:color="auto"/>
        <w:left w:val="none" w:sz="0" w:space="0" w:color="auto"/>
        <w:bottom w:val="none" w:sz="0" w:space="0" w:color="auto"/>
        <w:right w:val="none" w:sz="0" w:space="0" w:color="auto"/>
      </w:divBdr>
    </w:div>
    <w:div w:id="1467118433">
      <w:bodyDiv w:val="1"/>
      <w:marLeft w:val="0"/>
      <w:marRight w:val="0"/>
      <w:marTop w:val="0"/>
      <w:marBottom w:val="0"/>
      <w:divBdr>
        <w:top w:val="none" w:sz="0" w:space="0" w:color="auto"/>
        <w:left w:val="none" w:sz="0" w:space="0" w:color="auto"/>
        <w:bottom w:val="none" w:sz="0" w:space="0" w:color="auto"/>
        <w:right w:val="none" w:sz="0" w:space="0" w:color="auto"/>
      </w:divBdr>
    </w:div>
    <w:div w:id="1471749975">
      <w:bodyDiv w:val="1"/>
      <w:marLeft w:val="0"/>
      <w:marRight w:val="0"/>
      <w:marTop w:val="0"/>
      <w:marBottom w:val="0"/>
      <w:divBdr>
        <w:top w:val="none" w:sz="0" w:space="0" w:color="auto"/>
        <w:left w:val="none" w:sz="0" w:space="0" w:color="auto"/>
        <w:bottom w:val="none" w:sz="0" w:space="0" w:color="auto"/>
        <w:right w:val="none" w:sz="0" w:space="0" w:color="auto"/>
      </w:divBdr>
    </w:div>
    <w:div w:id="1472988183">
      <w:bodyDiv w:val="1"/>
      <w:marLeft w:val="0"/>
      <w:marRight w:val="0"/>
      <w:marTop w:val="0"/>
      <w:marBottom w:val="0"/>
      <w:divBdr>
        <w:top w:val="none" w:sz="0" w:space="0" w:color="auto"/>
        <w:left w:val="none" w:sz="0" w:space="0" w:color="auto"/>
        <w:bottom w:val="none" w:sz="0" w:space="0" w:color="auto"/>
        <w:right w:val="none" w:sz="0" w:space="0" w:color="auto"/>
      </w:divBdr>
    </w:div>
    <w:div w:id="1482580942">
      <w:bodyDiv w:val="1"/>
      <w:marLeft w:val="0"/>
      <w:marRight w:val="0"/>
      <w:marTop w:val="0"/>
      <w:marBottom w:val="0"/>
      <w:divBdr>
        <w:top w:val="none" w:sz="0" w:space="0" w:color="auto"/>
        <w:left w:val="none" w:sz="0" w:space="0" w:color="auto"/>
        <w:bottom w:val="none" w:sz="0" w:space="0" w:color="auto"/>
        <w:right w:val="none" w:sz="0" w:space="0" w:color="auto"/>
      </w:divBdr>
      <w:divsChild>
        <w:div w:id="199322944">
          <w:marLeft w:val="0"/>
          <w:marRight w:val="0"/>
          <w:marTop w:val="0"/>
          <w:marBottom w:val="360"/>
          <w:divBdr>
            <w:top w:val="none" w:sz="0" w:space="0" w:color="auto"/>
            <w:left w:val="none" w:sz="0" w:space="0" w:color="auto"/>
            <w:bottom w:val="none" w:sz="0" w:space="0" w:color="auto"/>
            <w:right w:val="none" w:sz="0" w:space="0" w:color="auto"/>
          </w:divBdr>
          <w:divsChild>
            <w:div w:id="4933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4508">
      <w:bodyDiv w:val="1"/>
      <w:marLeft w:val="0"/>
      <w:marRight w:val="0"/>
      <w:marTop w:val="0"/>
      <w:marBottom w:val="0"/>
      <w:divBdr>
        <w:top w:val="none" w:sz="0" w:space="0" w:color="auto"/>
        <w:left w:val="none" w:sz="0" w:space="0" w:color="auto"/>
        <w:bottom w:val="none" w:sz="0" w:space="0" w:color="auto"/>
        <w:right w:val="none" w:sz="0" w:space="0" w:color="auto"/>
      </w:divBdr>
      <w:divsChild>
        <w:div w:id="627467226">
          <w:marLeft w:val="0"/>
          <w:marRight w:val="0"/>
          <w:marTop w:val="0"/>
          <w:marBottom w:val="360"/>
          <w:divBdr>
            <w:top w:val="none" w:sz="0" w:space="0" w:color="auto"/>
            <w:left w:val="none" w:sz="0" w:space="0" w:color="auto"/>
            <w:bottom w:val="none" w:sz="0" w:space="0" w:color="auto"/>
            <w:right w:val="none" w:sz="0" w:space="0" w:color="auto"/>
          </w:divBdr>
          <w:divsChild>
            <w:div w:id="2564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428">
      <w:bodyDiv w:val="1"/>
      <w:marLeft w:val="0"/>
      <w:marRight w:val="0"/>
      <w:marTop w:val="0"/>
      <w:marBottom w:val="0"/>
      <w:divBdr>
        <w:top w:val="none" w:sz="0" w:space="0" w:color="auto"/>
        <w:left w:val="none" w:sz="0" w:space="0" w:color="auto"/>
        <w:bottom w:val="none" w:sz="0" w:space="0" w:color="auto"/>
        <w:right w:val="none" w:sz="0" w:space="0" w:color="auto"/>
      </w:divBdr>
    </w:div>
    <w:div w:id="1516571913">
      <w:bodyDiv w:val="1"/>
      <w:marLeft w:val="0"/>
      <w:marRight w:val="0"/>
      <w:marTop w:val="0"/>
      <w:marBottom w:val="0"/>
      <w:divBdr>
        <w:top w:val="none" w:sz="0" w:space="0" w:color="auto"/>
        <w:left w:val="none" w:sz="0" w:space="0" w:color="auto"/>
        <w:bottom w:val="none" w:sz="0" w:space="0" w:color="auto"/>
        <w:right w:val="none" w:sz="0" w:space="0" w:color="auto"/>
      </w:divBdr>
    </w:div>
    <w:div w:id="1543638430">
      <w:bodyDiv w:val="1"/>
      <w:marLeft w:val="0"/>
      <w:marRight w:val="0"/>
      <w:marTop w:val="0"/>
      <w:marBottom w:val="0"/>
      <w:divBdr>
        <w:top w:val="none" w:sz="0" w:space="0" w:color="auto"/>
        <w:left w:val="none" w:sz="0" w:space="0" w:color="auto"/>
        <w:bottom w:val="none" w:sz="0" w:space="0" w:color="auto"/>
        <w:right w:val="none" w:sz="0" w:space="0" w:color="auto"/>
      </w:divBdr>
      <w:divsChild>
        <w:div w:id="1537739017">
          <w:marLeft w:val="0"/>
          <w:marRight w:val="0"/>
          <w:marTop w:val="0"/>
          <w:marBottom w:val="360"/>
          <w:divBdr>
            <w:top w:val="none" w:sz="0" w:space="0" w:color="auto"/>
            <w:left w:val="none" w:sz="0" w:space="0" w:color="auto"/>
            <w:bottom w:val="none" w:sz="0" w:space="0" w:color="auto"/>
            <w:right w:val="none" w:sz="0" w:space="0" w:color="auto"/>
          </w:divBdr>
        </w:div>
        <w:div w:id="535312637">
          <w:marLeft w:val="0"/>
          <w:marRight w:val="0"/>
          <w:marTop w:val="0"/>
          <w:marBottom w:val="360"/>
          <w:divBdr>
            <w:top w:val="none" w:sz="0" w:space="0" w:color="auto"/>
            <w:left w:val="none" w:sz="0" w:space="0" w:color="auto"/>
            <w:bottom w:val="none" w:sz="0" w:space="0" w:color="auto"/>
            <w:right w:val="none" w:sz="0" w:space="0" w:color="auto"/>
          </w:divBdr>
          <w:divsChild>
            <w:div w:id="7062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611">
      <w:bodyDiv w:val="1"/>
      <w:marLeft w:val="0"/>
      <w:marRight w:val="0"/>
      <w:marTop w:val="0"/>
      <w:marBottom w:val="0"/>
      <w:divBdr>
        <w:top w:val="none" w:sz="0" w:space="0" w:color="auto"/>
        <w:left w:val="none" w:sz="0" w:space="0" w:color="auto"/>
        <w:bottom w:val="none" w:sz="0" w:space="0" w:color="auto"/>
        <w:right w:val="none" w:sz="0" w:space="0" w:color="auto"/>
      </w:divBdr>
    </w:div>
    <w:div w:id="1589850024">
      <w:bodyDiv w:val="1"/>
      <w:marLeft w:val="0"/>
      <w:marRight w:val="0"/>
      <w:marTop w:val="0"/>
      <w:marBottom w:val="0"/>
      <w:divBdr>
        <w:top w:val="none" w:sz="0" w:space="0" w:color="auto"/>
        <w:left w:val="none" w:sz="0" w:space="0" w:color="auto"/>
        <w:bottom w:val="none" w:sz="0" w:space="0" w:color="auto"/>
        <w:right w:val="none" w:sz="0" w:space="0" w:color="auto"/>
      </w:divBdr>
    </w:div>
    <w:div w:id="1592813402">
      <w:bodyDiv w:val="1"/>
      <w:marLeft w:val="0"/>
      <w:marRight w:val="0"/>
      <w:marTop w:val="0"/>
      <w:marBottom w:val="0"/>
      <w:divBdr>
        <w:top w:val="none" w:sz="0" w:space="0" w:color="auto"/>
        <w:left w:val="none" w:sz="0" w:space="0" w:color="auto"/>
        <w:bottom w:val="none" w:sz="0" w:space="0" w:color="auto"/>
        <w:right w:val="none" w:sz="0" w:space="0" w:color="auto"/>
      </w:divBdr>
      <w:divsChild>
        <w:div w:id="1590112354">
          <w:marLeft w:val="0"/>
          <w:marRight w:val="0"/>
          <w:marTop w:val="0"/>
          <w:marBottom w:val="360"/>
          <w:divBdr>
            <w:top w:val="none" w:sz="0" w:space="0" w:color="auto"/>
            <w:left w:val="none" w:sz="0" w:space="0" w:color="auto"/>
            <w:bottom w:val="none" w:sz="0" w:space="0" w:color="auto"/>
            <w:right w:val="none" w:sz="0" w:space="0" w:color="auto"/>
          </w:divBdr>
        </w:div>
        <w:div w:id="894975483">
          <w:marLeft w:val="0"/>
          <w:marRight w:val="0"/>
          <w:marTop w:val="0"/>
          <w:marBottom w:val="360"/>
          <w:divBdr>
            <w:top w:val="none" w:sz="0" w:space="0" w:color="auto"/>
            <w:left w:val="none" w:sz="0" w:space="0" w:color="auto"/>
            <w:bottom w:val="none" w:sz="0" w:space="0" w:color="auto"/>
            <w:right w:val="none" w:sz="0" w:space="0" w:color="auto"/>
          </w:divBdr>
        </w:div>
        <w:div w:id="1707022513">
          <w:marLeft w:val="0"/>
          <w:marRight w:val="0"/>
          <w:marTop w:val="0"/>
          <w:marBottom w:val="360"/>
          <w:divBdr>
            <w:top w:val="none" w:sz="0" w:space="0" w:color="auto"/>
            <w:left w:val="none" w:sz="0" w:space="0" w:color="auto"/>
            <w:bottom w:val="none" w:sz="0" w:space="0" w:color="auto"/>
            <w:right w:val="none" w:sz="0" w:space="0" w:color="auto"/>
          </w:divBdr>
        </w:div>
        <w:div w:id="1452241032">
          <w:marLeft w:val="0"/>
          <w:marRight w:val="0"/>
          <w:marTop w:val="0"/>
          <w:marBottom w:val="360"/>
          <w:divBdr>
            <w:top w:val="none" w:sz="0" w:space="0" w:color="auto"/>
            <w:left w:val="none" w:sz="0" w:space="0" w:color="auto"/>
            <w:bottom w:val="none" w:sz="0" w:space="0" w:color="auto"/>
            <w:right w:val="none" w:sz="0" w:space="0" w:color="auto"/>
          </w:divBdr>
        </w:div>
        <w:div w:id="1039279723">
          <w:marLeft w:val="0"/>
          <w:marRight w:val="0"/>
          <w:marTop w:val="0"/>
          <w:marBottom w:val="360"/>
          <w:divBdr>
            <w:top w:val="none" w:sz="0" w:space="0" w:color="auto"/>
            <w:left w:val="none" w:sz="0" w:space="0" w:color="auto"/>
            <w:bottom w:val="none" w:sz="0" w:space="0" w:color="auto"/>
            <w:right w:val="none" w:sz="0" w:space="0" w:color="auto"/>
          </w:divBdr>
        </w:div>
      </w:divsChild>
    </w:div>
    <w:div w:id="1610625150">
      <w:bodyDiv w:val="1"/>
      <w:marLeft w:val="0"/>
      <w:marRight w:val="0"/>
      <w:marTop w:val="0"/>
      <w:marBottom w:val="0"/>
      <w:divBdr>
        <w:top w:val="none" w:sz="0" w:space="0" w:color="auto"/>
        <w:left w:val="none" w:sz="0" w:space="0" w:color="auto"/>
        <w:bottom w:val="none" w:sz="0" w:space="0" w:color="auto"/>
        <w:right w:val="none" w:sz="0" w:space="0" w:color="auto"/>
      </w:divBdr>
      <w:divsChild>
        <w:div w:id="558976686">
          <w:marLeft w:val="0"/>
          <w:marRight w:val="0"/>
          <w:marTop w:val="0"/>
          <w:marBottom w:val="360"/>
          <w:divBdr>
            <w:top w:val="none" w:sz="0" w:space="0" w:color="auto"/>
            <w:left w:val="none" w:sz="0" w:space="0" w:color="auto"/>
            <w:bottom w:val="none" w:sz="0" w:space="0" w:color="auto"/>
            <w:right w:val="none" w:sz="0" w:space="0" w:color="auto"/>
          </w:divBdr>
          <w:divsChild>
            <w:div w:id="967903460">
              <w:marLeft w:val="0"/>
              <w:marRight w:val="0"/>
              <w:marTop w:val="0"/>
              <w:marBottom w:val="0"/>
              <w:divBdr>
                <w:top w:val="none" w:sz="0" w:space="0" w:color="auto"/>
                <w:left w:val="none" w:sz="0" w:space="0" w:color="auto"/>
                <w:bottom w:val="none" w:sz="0" w:space="0" w:color="auto"/>
                <w:right w:val="none" w:sz="0" w:space="0" w:color="auto"/>
              </w:divBdr>
            </w:div>
          </w:divsChild>
        </w:div>
        <w:div w:id="344869032">
          <w:marLeft w:val="0"/>
          <w:marRight w:val="0"/>
          <w:marTop w:val="0"/>
          <w:marBottom w:val="0"/>
          <w:divBdr>
            <w:top w:val="none" w:sz="0" w:space="0" w:color="auto"/>
            <w:left w:val="none" w:sz="0" w:space="0" w:color="auto"/>
            <w:bottom w:val="none" w:sz="0" w:space="0" w:color="auto"/>
            <w:right w:val="none" w:sz="0" w:space="0" w:color="auto"/>
          </w:divBdr>
        </w:div>
      </w:divsChild>
    </w:div>
    <w:div w:id="1612278001">
      <w:bodyDiv w:val="1"/>
      <w:marLeft w:val="0"/>
      <w:marRight w:val="0"/>
      <w:marTop w:val="0"/>
      <w:marBottom w:val="0"/>
      <w:divBdr>
        <w:top w:val="none" w:sz="0" w:space="0" w:color="auto"/>
        <w:left w:val="none" w:sz="0" w:space="0" w:color="auto"/>
        <w:bottom w:val="none" w:sz="0" w:space="0" w:color="auto"/>
        <w:right w:val="none" w:sz="0" w:space="0" w:color="auto"/>
      </w:divBdr>
      <w:divsChild>
        <w:div w:id="1989825832">
          <w:marLeft w:val="0"/>
          <w:marRight w:val="0"/>
          <w:marTop w:val="0"/>
          <w:marBottom w:val="360"/>
          <w:divBdr>
            <w:top w:val="none" w:sz="0" w:space="0" w:color="auto"/>
            <w:left w:val="none" w:sz="0" w:space="0" w:color="auto"/>
            <w:bottom w:val="none" w:sz="0" w:space="0" w:color="auto"/>
            <w:right w:val="none" w:sz="0" w:space="0" w:color="auto"/>
          </w:divBdr>
        </w:div>
        <w:div w:id="104858343">
          <w:marLeft w:val="0"/>
          <w:marRight w:val="0"/>
          <w:marTop w:val="0"/>
          <w:marBottom w:val="360"/>
          <w:divBdr>
            <w:top w:val="none" w:sz="0" w:space="0" w:color="auto"/>
            <w:left w:val="none" w:sz="0" w:space="0" w:color="auto"/>
            <w:bottom w:val="none" w:sz="0" w:space="0" w:color="auto"/>
            <w:right w:val="none" w:sz="0" w:space="0" w:color="auto"/>
          </w:divBdr>
        </w:div>
      </w:divsChild>
    </w:div>
    <w:div w:id="1612517984">
      <w:bodyDiv w:val="1"/>
      <w:marLeft w:val="0"/>
      <w:marRight w:val="0"/>
      <w:marTop w:val="0"/>
      <w:marBottom w:val="0"/>
      <w:divBdr>
        <w:top w:val="none" w:sz="0" w:space="0" w:color="auto"/>
        <w:left w:val="none" w:sz="0" w:space="0" w:color="auto"/>
        <w:bottom w:val="none" w:sz="0" w:space="0" w:color="auto"/>
        <w:right w:val="none" w:sz="0" w:space="0" w:color="auto"/>
      </w:divBdr>
    </w:div>
    <w:div w:id="1617060831">
      <w:bodyDiv w:val="1"/>
      <w:marLeft w:val="0"/>
      <w:marRight w:val="0"/>
      <w:marTop w:val="0"/>
      <w:marBottom w:val="0"/>
      <w:divBdr>
        <w:top w:val="none" w:sz="0" w:space="0" w:color="auto"/>
        <w:left w:val="none" w:sz="0" w:space="0" w:color="auto"/>
        <w:bottom w:val="none" w:sz="0" w:space="0" w:color="auto"/>
        <w:right w:val="none" w:sz="0" w:space="0" w:color="auto"/>
      </w:divBdr>
      <w:divsChild>
        <w:div w:id="102769101">
          <w:marLeft w:val="0"/>
          <w:marRight w:val="0"/>
          <w:marTop w:val="0"/>
          <w:marBottom w:val="360"/>
          <w:divBdr>
            <w:top w:val="none" w:sz="0" w:space="0" w:color="auto"/>
            <w:left w:val="none" w:sz="0" w:space="0" w:color="auto"/>
            <w:bottom w:val="none" w:sz="0" w:space="0" w:color="auto"/>
            <w:right w:val="none" w:sz="0" w:space="0" w:color="auto"/>
          </w:divBdr>
          <w:divsChild>
            <w:div w:id="1762217005">
              <w:marLeft w:val="0"/>
              <w:marRight w:val="0"/>
              <w:marTop w:val="0"/>
              <w:marBottom w:val="0"/>
              <w:divBdr>
                <w:top w:val="none" w:sz="0" w:space="0" w:color="auto"/>
                <w:left w:val="none" w:sz="0" w:space="0" w:color="auto"/>
                <w:bottom w:val="none" w:sz="0" w:space="0" w:color="auto"/>
                <w:right w:val="none" w:sz="0" w:space="0" w:color="auto"/>
              </w:divBdr>
            </w:div>
          </w:divsChild>
        </w:div>
        <w:div w:id="1470243148">
          <w:marLeft w:val="0"/>
          <w:marRight w:val="0"/>
          <w:marTop w:val="0"/>
          <w:marBottom w:val="0"/>
          <w:divBdr>
            <w:top w:val="none" w:sz="0" w:space="0" w:color="auto"/>
            <w:left w:val="none" w:sz="0" w:space="0" w:color="auto"/>
            <w:bottom w:val="none" w:sz="0" w:space="0" w:color="auto"/>
            <w:right w:val="none" w:sz="0" w:space="0" w:color="auto"/>
          </w:divBdr>
        </w:div>
      </w:divsChild>
    </w:div>
    <w:div w:id="1639652044">
      <w:bodyDiv w:val="1"/>
      <w:marLeft w:val="0"/>
      <w:marRight w:val="0"/>
      <w:marTop w:val="0"/>
      <w:marBottom w:val="0"/>
      <w:divBdr>
        <w:top w:val="none" w:sz="0" w:space="0" w:color="auto"/>
        <w:left w:val="none" w:sz="0" w:space="0" w:color="auto"/>
        <w:bottom w:val="none" w:sz="0" w:space="0" w:color="auto"/>
        <w:right w:val="none" w:sz="0" w:space="0" w:color="auto"/>
      </w:divBdr>
      <w:divsChild>
        <w:div w:id="1746301422">
          <w:marLeft w:val="0"/>
          <w:marRight w:val="0"/>
          <w:marTop w:val="0"/>
          <w:marBottom w:val="360"/>
          <w:divBdr>
            <w:top w:val="none" w:sz="0" w:space="0" w:color="auto"/>
            <w:left w:val="none" w:sz="0" w:space="0" w:color="auto"/>
            <w:bottom w:val="none" w:sz="0" w:space="0" w:color="auto"/>
            <w:right w:val="none" w:sz="0" w:space="0" w:color="auto"/>
          </w:divBdr>
          <w:divsChild>
            <w:div w:id="9913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758">
      <w:bodyDiv w:val="1"/>
      <w:marLeft w:val="0"/>
      <w:marRight w:val="0"/>
      <w:marTop w:val="0"/>
      <w:marBottom w:val="0"/>
      <w:divBdr>
        <w:top w:val="none" w:sz="0" w:space="0" w:color="auto"/>
        <w:left w:val="none" w:sz="0" w:space="0" w:color="auto"/>
        <w:bottom w:val="none" w:sz="0" w:space="0" w:color="auto"/>
        <w:right w:val="none" w:sz="0" w:space="0" w:color="auto"/>
      </w:divBdr>
      <w:divsChild>
        <w:div w:id="855001489">
          <w:marLeft w:val="0"/>
          <w:marRight w:val="0"/>
          <w:marTop w:val="0"/>
          <w:marBottom w:val="360"/>
          <w:divBdr>
            <w:top w:val="none" w:sz="0" w:space="0" w:color="auto"/>
            <w:left w:val="none" w:sz="0" w:space="0" w:color="auto"/>
            <w:bottom w:val="none" w:sz="0" w:space="0" w:color="auto"/>
            <w:right w:val="none" w:sz="0" w:space="0" w:color="auto"/>
          </w:divBdr>
          <w:divsChild>
            <w:div w:id="11736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507">
      <w:bodyDiv w:val="1"/>
      <w:marLeft w:val="0"/>
      <w:marRight w:val="0"/>
      <w:marTop w:val="0"/>
      <w:marBottom w:val="0"/>
      <w:divBdr>
        <w:top w:val="none" w:sz="0" w:space="0" w:color="auto"/>
        <w:left w:val="none" w:sz="0" w:space="0" w:color="auto"/>
        <w:bottom w:val="none" w:sz="0" w:space="0" w:color="auto"/>
        <w:right w:val="none" w:sz="0" w:space="0" w:color="auto"/>
      </w:divBdr>
      <w:divsChild>
        <w:div w:id="49236223">
          <w:marLeft w:val="0"/>
          <w:marRight w:val="0"/>
          <w:marTop w:val="0"/>
          <w:marBottom w:val="360"/>
          <w:divBdr>
            <w:top w:val="none" w:sz="0" w:space="0" w:color="auto"/>
            <w:left w:val="none" w:sz="0" w:space="0" w:color="auto"/>
            <w:bottom w:val="none" w:sz="0" w:space="0" w:color="auto"/>
            <w:right w:val="none" w:sz="0" w:space="0" w:color="auto"/>
          </w:divBdr>
        </w:div>
      </w:divsChild>
    </w:div>
    <w:div w:id="1727146683">
      <w:bodyDiv w:val="1"/>
      <w:marLeft w:val="0"/>
      <w:marRight w:val="0"/>
      <w:marTop w:val="0"/>
      <w:marBottom w:val="0"/>
      <w:divBdr>
        <w:top w:val="none" w:sz="0" w:space="0" w:color="auto"/>
        <w:left w:val="none" w:sz="0" w:space="0" w:color="auto"/>
        <w:bottom w:val="none" w:sz="0" w:space="0" w:color="auto"/>
        <w:right w:val="none" w:sz="0" w:space="0" w:color="auto"/>
      </w:divBdr>
      <w:divsChild>
        <w:div w:id="639309789">
          <w:marLeft w:val="0"/>
          <w:marRight w:val="0"/>
          <w:marTop w:val="0"/>
          <w:marBottom w:val="360"/>
          <w:divBdr>
            <w:top w:val="none" w:sz="0" w:space="0" w:color="auto"/>
            <w:left w:val="none" w:sz="0" w:space="0" w:color="auto"/>
            <w:bottom w:val="none" w:sz="0" w:space="0" w:color="auto"/>
            <w:right w:val="none" w:sz="0" w:space="0" w:color="auto"/>
          </w:divBdr>
        </w:div>
        <w:div w:id="414085312">
          <w:marLeft w:val="0"/>
          <w:marRight w:val="0"/>
          <w:marTop w:val="0"/>
          <w:marBottom w:val="360"/>
          <w:divBdr>
            <w:top w:val="none" w:sz="0" w:space="0" w:color="auto"/>
            <w:left w:val="none" w:sz="0" w:space="0" w:color="auto"/>
            <w:bottom w:val="none" w:sz="0" w:space="0" w:color="auto"/>
            <w:right w:val="none" w:sz="0" w:space="0" w:color="auto"/>
          </w:divBdr>
        </w:div>
        <w:div w:id="255599678">
          <w:marLeft w:val="0"/>
          <w:marRight w:val="0"/>
          <w:marTop w:val="0"/>
          <w:marBottom w:val="360"/>
          <w:divBdr>
            <w:top w:val="none" w:sz="0" w:space="0" w:color="auto"/>
            <w:left w:val="none" w:sz="0" w:space="0" w:color="auto"/>
            <w:bottom w:val="none" w:sz="0" w:space="0" w:color="auto"/>
            <w:right w:val="none" w:sz="0" w:space="0" w:color="auto"/>
          </w:divBdr>
        </w:div>
      </w:divsChild>
    </w:div>
    <w:div w:id="1764644333">
      <w:bodyDiv w:val="1"/>
      <w:marLeft w:val="0"/>
      <w:marRight w:val="0"/>
      <w:marTop w:val="0"/>
      <w:marBottom w:val="0"/>
      <w:divBdr>
        <w:top w:val="none" w:sz="0" w:space="0" w:color="auto"/>
        <w:left w:val="none" w:sz="0" w:space="0" w:color="auto"/>
        <w:bottom w:val="none" w:sz="0" w:space="0" w:color="auto"/>
        <w:right w:val="none" w:sz="0" w:space="0" w:color="auto"/>
      </w:divBdr>
      <w:divsChild>
        <w:div w:id="1345473673">
          <w:marLeft w:val="0"/>
          <w:marRight w:val="0"/>
          <w:marTop w:val="0"/>
          <w:marBottom w:val="360"/>
          <w:divBdr>
            <w:top w:val="none" w:sz="0" w:space="0" w:color="auto"/>
            <w:left w:val="none" w:sz="0" w:space="0" w:color="auto"/>
            <w:bottom w:val="none" w:sz="0" w:space="0" w:color="auto"/>
            <w:right w:val="none" w:sz="0" w:space="0" w:color="auto"/>
          </w:divBdr>
        </w:div>
        <w:div w:id="993874592">
          <w:marLeft w:val="0"/>
          <w:marRight w:val="0"/>
          <w:marTop w:val="0"/>
          <w:marBottom w:val="360"/>
          <w:divBdr>
            <w:top w:val="none" w:sz="0" w:space="0" w:color="auto"/>
            <w:left w:val="none" w:sz="0" w:space="0" w:color="auto"/>
            <w:bottom w:val="none" w:sz="0" w:space="0" w:color="auto"/>
            <w:right w:val="none" w:sz="0" w:space="0" w:color="auto"/>
          </w:divBdr>
        </w:div>
        <w:div w:id="1894195468">
          <w:marLeft w:val="0"/>
          <w:marRight w:val="0"/>
          <w:marTop w:val="0"/>
          <w:marBottom w:val="360"/>
          <w:divBdr>
            <w:top w:val="none" w:sz="0" w:space="0" w:color="auto"/>
            <w:left w:val="none" w:sz="0" w:space="0" w:color="auto"/>
            <w:bottom w:val="none" w:sz="0" w:space="0" w:color="auto"/>
            <w:right w:val="none" w:sz="0" w:space="0" w:color="auto"/>
          </w:divBdr>
        </w:div>
        <w:div w:id="1699429259">
          <w:marLeft w:val="0"/>
          <w:marRight w:val="0"/>
          <w:marTop w:val="0"/>
          <w:marBottom w:val="360"/>
          <w:divBdr>
            <w:top w:val="none" w:sz="0" w:space="0" w:color="auto"/>
            <w:left w:val="none" w:sz="0" w:space="0" w:color="auto"/>
            <w:bottom w:val="none" w:sz="0" w:space="0" w:color="auto"/>
            <w:right w:val="none" w:sz="0" w:space="0" w:color="auto"/>
          </w:divBdr>
        </w:div>
      </w:divsChild>
    </w:div>
    <w:div w:id="1768381348">
      <w:bodyDiv w:val="1"/>
      <w:marLeft w:val="0"/>
      <w:marRight w:val="0"/>
      <w:marTop w:val="0"/>
      <w:marBottom w:val="0"/>
      <w:divBdr>
        <w:top w:val="none" w:sz="0" w:space="0" w:color="auto"/>
        <w:left w:val="none" w:sz="0" w:space="0" w:color="auto"/>
        <w:bottom w:val="none" w:sz="0" w:space="0" w:color="auto"/>
        <w:right w:val="none" w:sz="0" w:space="0" w:color="auto"/>
      </w:divBdr>
    </w:div>
    <w:div w:id="1769540829">
      <w:bodyDiv w:val="1"/>
      <w:marLeft w:val="0"/>
      <w:marRight w:val="0"/>
      <w:marTop w:val="0"/>
      <w:marBottom w:val="0"/>
      <w:divBdr>
        <w:top w:val="none" w:sz="0" w:space="0" w:color="auto"/>
        <w:left w:val="none" w:sz="0" w:space="0" w:color="auto"/>
        <w:bottom w:val="none" w:sz="0" w:space="0" w:color="auto"/>
        <w:right w:val="none" w:sz="0" w:space="0" w:color="auto"/>
      </w:divBdr>
    </w:div>
    <w:div w:id="1774011999">
      <w:bodyDiv w:val="1"/>
      <w:marLeft w:val="0"/>
      <w:marRight w:val="0"/>
      <w:marTop w:val="0"/>
      <w:marBottom w:val="0"/>
      <w:divBdr>
        <w:top w:val="none" w:sz="0" w:space="0" w:color="auto"/>
        <w:left w:val="none" w:sz="0" w:space="0" w:color="auto"/>
        <w:bottom w:val="none" w:sz="0" w:space="0" w:color="auto"/>
        <w:right w:val="none" w:sz="0" w:space="0" w:color="auto"/>
      </w:divBdr>
    </w:div>
    <w:div w:id="1774134506">
      <w:bodyDiv w:val="1"/>
      <w:marLeft w:val="0"/>
      <w:marRight w:val="0"/>
      <w:marTop w:val="0"/>
      <w:marBottom w:val="0"/>
      <w:divBdr>
        <w:top w:val="none" w:sz="0" w:space="0" w:color="auto"/>
        <w:left w:val="none" w:sz="0" w:space="0" w:color="auto"/>
        <w:bottom w:val="none" w:sz="0" w:space="0" w:color="auto"/>
        <w:right w:val="none" w:sz="0" w:space="0" w:color="auto"/>
      </w:divBdr>
      <w:divsChild>
        <w:div w:id="2042320881">
          <w:marLeft w:val="0"/>
          <w:marRight w:val="0"/>
          <w:marTop w:val="0"/>
          <w:marBottom w:val="360"/>
          <w:divBdr>
            <w:top w:val="none" w:sz="0" w:space="0" w:color="auto"/>
            <w:left w:val="none" w:sz="0" w:space="0" w:color="auto"/>
            <w:bottom w:val="none" w:sz="0" w:space="0" w:color="auto"/>
            <w:right w:val="none" w:sz="0" w:space="0" w:color="auto"/>
          </w:divBdr>
        </w:div>
      </w:divsChild>
    </w:div>
    <w:div w:id="1781952304">
      <w:bodyDiv w:val="1"/>
      <w:marLeft w:val="0"/>
      <w:marRight w:val="0"/>
      <w:marTop w:val="0"/>
      <w:marBottom w:val="0"/>
      <w:divBdr>
        <w:top w:val="none" w:sz="0" w:space="0" w:color="auto"/>
        <w:left w:val="none" w:sz="0" w:space="0" w:color="auto"/>
        <w:bottom w:val="none" w:sz="0" w:space="0" w:color="auto"/>
        <w:right w:val="none" w:sz="0" w:space="0" w:color="auto"/>
      </w:divBdr>
    </w:div>
    <w:div w:id="1790514473">
      <w:bodyDiv w:val="1"/>
      <w:marLeft w:val="0"/>
      <w:marRight w:val="0"/>
      <w:marTop w:val="0"/>
      <w:marBottom w:val="0"/>
      <w:divBdr>
        <w:top w:val="none" w:sz="0" w:space="0" w:color="auto"/>
        <w:left w:val="none" w:sz="0" w:space="0" w:color="auto"/>
        <w:bottom w:val="none" w:sz="0" w:space="0" w:color="auto"/>
        <w:right w:val="none" w:sz="0" w:space="0" w:color="auto"/>
      </w:divBdr>
    </w:div>
    <w:div w:id="1796558486">
      <w:bodyDiv w:val="1"/>
      <w:marLeft w:val="0"/>
      <w:marRight w:val="0"/>
      <w:marTop w:val="0"/>
      <w:marBottom w:val="0"/>
      <w:divBdr>
        <w:top w:val="none" w:sz="0" w:space="0" w:color="auto"/>
        <w:left w:val="none" w:sz="0" w:space="0" w:color="auto"/>
        <w:bottom w:val="none" w:sz="0" w:space="0" w:color="auto"/>
        <w:right w:val="none" w:sz="0" w:space="0" w:color="auto"/>
      </w:divBdr>
    </w:div>
    <w:div w:id="1803646935">
      <w:bodyDiv w:val="1"/>
      <w:marLeft w:val="0"/>
      <w:marRight w:val="0"/>
      <w:marTop w:val="0"/>
      <w:marBottom w:val="0"/>
      <w:divBdr>
        <w:top w:val="none" w:sz="0" w:space="0" w:color="auto"/>
        <w:left w:val="none" w:sz="0" w:space="0" w:color="auto"/>
        <w:bottom w:val="none" w:sz="0" w:space="0" w:color="auto"/>
        <w:right w:val="none" w:sz="0" w:space="0" w:color="auto"/>
      </w:divBdr>
      <w:divsChild>
        <w:div w:id="515385379">
          <w:marLeft w:val="0"/>
          <w:marRight w:val="0"/>
          <w:marTop w:val="0"/>
          <w:marBottom w:val="360"/>
          <w:divBdr>
            <w:top w:val="none" w:sz="0" w:space="0" w:color="auto"/>
            <w:left w:val="none" w:sz="0" w:space="0" w:color="auto"/>
            <w:bottom w:val="none" w:sz="0" w:space="0" w:color="auto"/>
            <w:right w:val="none" w:sz="0" w:space="0" w:color="auto"/>
          </w:divBdr>
        </w:div>
      </w:divsChild>
    </w:div>
    <w:div w:id="1804543004">
      <w:bodyDiv w:val="1"/>
      <w:marLeft w:val="0"/>
      <w:marRight w:val="0"/>
      <w:marTop w:val="0"/>
      <w:marBottom w:val="0"/>
      <w:divBdr>
        <w:top w:val="none" w:sz="0" w:space="0" w:color="auto"/>
        <w:left w:val="none" w:sz="0" w:space="0" w:color="auto"/>
        <w:bottom w:val="none" w:sz="0" w:space="0" w:color="auto"/>
        <w:right w:val="none" w:sz="0" w:space="0" w:color="auto"/>
      </w:divBdr>
      <w:divsChild>
        <w:div w:id="258757937">
          <w:marLeft w:val="0"/>
          <w:marRight w:val="0"/>
          <w:marTop w:val="0"/>
          <w:marBottom w:val="360"/>
          <w:divBdr>
            <w:top w:val="none" w:sz="0" w:space="0" w:color="auto"/>
            <w:left w:val="none" w:sz="0" w:space="0" w:color="auto"/>
            <w:bottom w:val="none" w:sz="0" w:space="0" w:color="auto"/>
            <w:right w:val="none" w:sz="0" w:space="0" w:color="auto"/>
          </w:divBdr>
        </w:div>
        <w:div w:id="1779254627">
          <w:marLeft w:val="0"/>
          <w:marRight w:val="0"/>
          <w:marTop w:val="0"/>
          <w:marBottom w:val="360"/>
          <w:divBdr>
            <w:top w:val="none" w:sz="0" w:space="0" w:color="auto"/>
            <w:left w:val="none" w:sz="0" w:space="0" w:color="auto"/>
            <w:bottom w:val="none" w:sz="0" w:space="0" w:color="auto"/>
            <w:right w:val="none" w:sz="0" w:space="0" w:color="auto"/>
          </w:divBdr>
        </w:div>
        <w:div w:id="271516211">
          <w:marLeft w:val="0"/>
          <w:marRight w:val="0"/>
          <w:marTop w:val="0"/>
          <w:marBottom w:val="360"/>
          <w:divBdr>
            <w:top w:val="none" w:sz="0" w:space="0" w:color="auto"/>
            <w:left w:val="none" w:sz="0" w:space="0" w:color="auto"/>
            <w:bottom w:val="none" w:sz="0" w:space="0" w:color="auto"/>
            <w:right w:val="none" w:sz="0" w:space="0" w:color="auto"/>
          </w:divBdr>
        </w:div>
      </w:divsChild>
    </w:div>
    <w:div w:id="1813059049">
      <w:bodyDiv w:val="1"/>
      <w:marLeft w:val="0"/>
      <w:marRight w:val="0"/>
      <w:marTop w:val="0"/>
      <w:marBottom w:val="0"/>
      <w:divBdr>
        <w:top w:val="none" w:sz="0" w:space="0" w:color="auto"/>
        <w:left w:val="none" w:sz="0" w:space="0" w:color="auto"/>
        <w:bottom w:val="none" w:sz="0" w:space="0" w:color="auto"/>
        <w:right w:val="none" w:sz="0" w:space="0" w:color="auto"/>
      </w:divBdr>
    </w:div>
    <w:div w:id="1825775374">
      <w:bodyDiv w:val="1"/>
      <w:marLeft w:val="0"/>
      <w:marRight w:val="0"/>
      <w:marTop w:val="0"/>
      <w:marBottom w:val="0"/>
      <w:divBdr>
        <w:top w:val="none" w:sz="0" w:space="0" w:color="auto"/>
        <w:left w:val="none" w:sz="0" w:space="0" w:color="auto"/>
        <w:bottom w:val="none" w:sz="0" w:space="0" w:color="auto"/>
        <w:right w:val="none" w:sz="0" w:space="0" w:color="auto"/>
      </w:divBdr>
      <w:divsChild>
        <w:div w:id="674839112">
          <w:marLeft w:val="0"/>
          <w:marRight w:val="0"/>
          <w:marTop w:val="0"/>
          <w:marBottom w:val="360"/>
          <w:divBdr>
            <w:top w:val="none" w:sz="0" w:space="0" w:color="auto"/>
            <w:left w:val="none" w:sz="0" w:space="0" w:color="auto"/>
            <w:bottom w:val="none" w:sz="0" w:space="0" w:color="auto"/>
            <w:right w:val="none" w:sz="0" w:space="0" w:color="auto"/>
          </w:divBdr>
        </w:div>
        <w:div w:id="1993289362">
          <w:marLeft w:val="0"/>
          <w:marRight w:val="0"/>
          <w:marTop w:val="0"/>
          <w:marBottom w:val="360"/>
          <w:divBdr>
            <w:top w:val="none" w:sz="0" w:space="0" w:color="auto"/>
            <w:left w:val="none" w:sz="0" w:space="0" w:color="auto"/>
            <w:bottom w:val="none" w:sz="0" w:space="0" w:color="auto"/>
            <w:right w:val="none" w:sz="0" w:space="0" w:color="auto"/>
          </w:divBdr>
        </w:div>
        <w:div w:id="874469247">
          <w:marLeft w:val="0"/>
          <w:marRight w:val="0"/>
          <w:marTop w:val="0"/>
          <w:marBottom w:val="360"/>
          <w:divBdr>
            <w:top w:val="none" w:sz="0" w:space="0" w:color="auto"/>
            <w:left w:val="none" w:sz="0" w:space="0" w:color="auto"/>
            <w:bottom w:val="none" w:sz="0" w:space="0" w:color="auto"/>
            <w:right w:val="none" w:sz="0" w:space="0" w:color="auto"/>
          </w:divBdr>
        </w:div>
      </w:divsChild>
    </w:div>
    <w:div w:id="1827818966">
      <w:bodyDiv w:val="1"/>
      <w:marLeft w:val="0"/>
      <w:marRight w:val="0"/>
      <w:marTop w:val="0"/>
      <w:marBottom w:val="0"/>
      <w:divBdr>
        <w:top w:val="none" w:sz="0" w:space="0" w:color="auto"/>
        <w:left w:val="none" w:sz="0" w:space="0" w:color="auto"/>
        <w:bottom w:val="none" w:sz="0" w:space="0" w:color="auto"/>
        <w:right w:val="none" w:sz="0" w:space="0" w:color="auto"/>
      </w:divBdr>
    </w:div>
    <w:div w:id="1829401819">
      <w:bodyDiv w:val="1"/>
      <w:marLeft w:val="0"/>
      <w:marRight w:val="0"/>
      <w:marTop w:val="0"/>
      <w:marBottom w:val="0"/>
      <w:divBdr>
        <w:top w:val="none" w:sz="0" w:space="0" w:color="auto"/>
        <w:left w:val="none" w:sz="0" w:space="0" w:color="auto"/>
        <w:bottom w:val="none" w:sz="0" w:space="0" w:color="auto"/>
        <w:right w:val="none" w:sz="0" w:space="0" w:color="auto"/>
      </w:divBdr>
      <w:divsChild>
        <w:div w:id="1902328048">
          <w:marLeft w:val="0"/>
          <w:marRight w:val="0"/>
          <w:marTop w:val="0"/>
          <w:marBottom w:val="360"/>
          <w:divBdr>
            <w:top w:val="none" w:sz="0" w:space="0" w:color="auto"/>
            <w:left w:val="none" w:sz="0" w:space="0" w:color="auto"/>
            <w:bottom w:val="none" w:sz="0" w:space="0" w:color="auto"/>
            <w:right w:val="none" w:sz="0" w:space="0" w:color="auto"/>
          </w:divBdr>
          <w:divsChild>
            <w:div w:id="14929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89827">
      <w:bodyDiv w:val="1"/>
      <w:marLeft w:val="0"/>
      <w:marRight w:val="0"/>
      <w:marTop w:val="0"/>
      <w:marBottom w:val="0"/>
      <w:divBdr>
        <w:top w:val="none" w:sz="0" w:space="0" w:color="auto"/>
        <w:left w:val="none" w:sz="0" w:space="0" w:color="auto"/>
        <w:bottom w:val="none" w:sz="0" w:space="0" w:color="auto"/>
        <w:right w:val="none" w:sz="0" w:space="0" w:color="auto"/>
      </w:divBdr>
      <w:divsChild>
        <w:div w:id="113065097">
          <w:marLeft w:val="0"/>
          <w:marRight w:val="0"/>
          <w:marTop w:val="0"/>
          <w:marBottom w:val="360"/>
          <w:divBdr>
            <w:top w:val="none" w:sz="0" w:space="0" w:color="auto"/>
            <w:left w:val="none" w:sz="0" w:space="0" w:color="auto"/>
            <w:bottom w:val="none" w:sz="0" w:space="0" w:color="auto"/>
            <w:right w:val="none" w:sz="0" w:space="0" w:color="auto"/>
          </w:divBdr>
        </w:div>
        <w:div w:id="1930577112">
          <w:marLeft w:val="0"/>
          <w:marRight w:val="0"/>
          <w:marTop w:val="0"/>
          <w:marBottom w:val="360"/>
          <w:divBdr>
            <w:top w:val="none" w:sz="0" w:space="0" w:color="auto"/>
            <w:left w:val="none" w:sz="0" w:space="0" w:color="auto"/>
            <w:bottom w:val="none" w:sz="0" w:space="0" w:color="auto"/>
            <w:right w:val="none" w:sz="0" w:space="0" w:color="auto"/>
          </w:divBdr>
        </w:div>
        <w:div w:id="801650352">
          <w:marLeft w:val="0"/>
          <w:marRight w:val="0"/>
          <w:marTop w:val="0"/>
          <w:marBottom w:val="360"/>
          <w:divBdr>
            <w:top w:val="none" w:sz="0" w:space="0" w:color="auto"/>
            <w:left w:val="none" w:sz="0" w:space="0" w:color="auto"/>
            <w:bottom w:val="none" w:sz="0" w:space="0" w:color="auto"/>
            <w:right w:val="none" w:sz="0" w:space="0" w:color="auto"/>
          </w:divBdr>
        </w:div>
        <w:div w:id="124861110">
          <w:marLeft w:val="0"/>
          <w:marRight w:val="0"/>
          <w:marTop w:val="0"/>
          <w:marBottom w:val="360"/>
          <w:divBdr>
            <w:top w:val="none" w:sz="0" w:space="0" w:color="auto"/>
            <w:left w:val="none" w:sz="0" w:space="0" w:color="auto"/>
            <w:bottom w:val="none" w:sz="0" w:space="0" w:color="auto"/>
            <w:right w:val="none" w:sz="0" w:space="0" w:color="auto"/>
          </w:divBdr>
        </w:div>
      </w:divsChild>
    </w:div>
    <w:div w:id="1840457827">
      <w:bodyDiv w:val="1"/>
      <w:marLeft w:val="0"/>
      <w:marRight w:val="0"/>
      <w:marTop w:val="0"/>
      <w:marBottom w:val="0"/>
      <w:divBdr>
        <w:top w:val="none" w:sz="0" w:space="0" w:color="auto"/>
        <w:left w:val="none" w:sz="0" w:space="0" w:color="auto"/>
        <w:bottom w:val="none" w:sz="0" w:space="0" w:color="auto"/>
        <w:right w:val="none" w:sz="0" w:space="0" w:color="auto"/>
      </w:divBdr>
      <w:divsChild>
        <w:div w:id="1000230157">
          <w:marLeft w:val="0"/>
          <w:marRight w:val="0"/>
          <w:marTop w:val="0"/>
          <w:marBottom w:val="360"/>
          <w:divBdr>
            <w:top w:val="none" w:sz="0" w:space="0" w:color="auto"/>
            <w:left w:val="none" w:sz="0" w:space="0" w:color="auto"/>
            <w:bottom w:val="none" w:sz="0" w:space="0" w:color="auto"/>
            <w:right w:val="none" w:sz="0" w:space="0" w:color="auto"/>
          </w:divBdr>
        </w:div>
        <w:div w:id="616643753">
          <w:marLeft w:val="0"/>
          <w:marRight w:val="0"/>
          <w:marTop w:val="0"/>
          <w:marBottom w:val="360"/>
          <w:divBdr>
            <w:top w:val="none" w:sz="0" w:space="0" w:color="auto"/>
            <w:left w:val="none" w:sz="0" w:space="0" w:color="auto"/>
            <w:bottom w:val="none" w:sz="0" w:space="0" w:color="auto"/>
            <w:right w:val="none" w:sz="0" w:space="0" w:color="auto"/>
          </w:divBdr>
        </w:div>
        <w:div w:id="984548541">
          <w:marLeft w:val="0"/>
          <w:marRight w:val="0"/>
          <w:marTop w:val="0"/>
          <w:marBottom w:val="360"/>
          <w:divBdr>
            <w:top w:val="none" w:sz="0" w:space="0" w:color="auto"/>
            <w:left w:val="none" w:sz="0" w:space="0" w:color="auto"/>
            <w:bottom w:val="none" w:sz="0" w:space="0" w:color="auto"/>
            <w:right w:val="none" w:sz="0" w:space="0" w:color="auto"/>
          </w:divBdr>
        </w:div>
        <w:div w:id="488593790">
          <w:marLeft w:val="0"/>
          <w:marRight w:val="0"/>
          <w:marTop w:val="0"/>
          <w:marBottom w:val="360"/>
          <w:divBdr>
            <w:top w:val="none" w:sz="0" w:space="0" w:color="auto"/>
            <w:left w:val="none" w:sz="0" w:space="0" w:color="auto"/>
            <w:bottom w:val="none" w:sz="0" w:space="0" w:color="auto"/>
            <w:right w:val="none" w:sz="0" w:space="0" w:color="auto"/>
          </w:divBdr>
        </w:div>
        <w:div w:id="1428117233">
          <w:marLeft w:val="0"/>
          <w:marRight w:val="0"/>
          <w:marTop w:val="0"/>
          <w:marBottom w:val="360"/>
          <w:divBdr>
            <w:top w:val="none" w:sz="0" w:space="0" w:color="auto"/>
            <w:left w:val="none" w:sz="0" w:space="0" w:color="auto"/>
            <w:bottom w:val="none" w:sz="0" w:space="0" w:color="auto"/>
            <w:right w:val="none" w:sz="0" w:space="0" w:color="auto"/>
          </w:divBdr>
        </w:div>
        <w:div w:id="1105878928">
          <w:marLeft w:val="0"/>
          <w:marRight w:val="0"/>
          <w:marTop w:val="0"/>
          <w:marBottom w:val="360"/>
          <w:divBdr>
            <w:top w:val="none" w:sz="0" w:space="0" w:color="auto"/>
            <w:left w:val="none" w:sz="0" w:space="0" w:color="auto"/>
            <w:bottom w:val="none" w:sz="0" w:space="0" w:color="auto"/>
            <w:right w:val="none" w:sz="0" w:space="0" w:color="auto"/>
          </w:divBdr>
        </w:div>
        <w:div w:id="800077127">
          <w:marLeft w:val="0"/>
          <w:marRight w:val="0"/>
          <w:marTop w:val="0"/>
          <w:marBottom w:val="360"/>
          <w:divBdr>
            <w:top w:val="none" w:sz="0" w:space="0" w:color="auto"/>
            <w:left w:val="none" w:sz="0" w:space="0" w:color="auto"/>
            <w:bottom w:val="none" w:sz="0" w:space="0" w:color="auto"/>
            <w:right w:val="none" w:sz="0" w:space="0" w:color="auto"/>
          </w:divBdr>
        </w:div>
      </w:divsChild>
    </w:div>
    <w:div w:id="1868525441">
      <w:bodyDiv w:val="1"/>
      <w:marLeft w:val="0"/>
      <w:marRight w:val="0"/>
      <w:marTop w:val="0"/>
      <w:marBottom w:val="0"/>
      <w:divBdr>
        <w:top w:val="none" w:sz="0" w:space="0" w:color="auto"/>
        <w:left w:val="none" w:sz="0" w:space="0" w:color="auto"/>
        <w:bottom w:val="none" w:sz="0" w:space="0" w:color="auto"/>
        <w:right w:val="none" w:sz="0" w:space="0" w:color="auto"/>
      </w:divBdr>
      <w:divsChild>
        <w:div w:id="1416513695">
          <w:marLeft w:val="0"/>
          <w:marRight w:val="0"/>
          <w:marTop w:val="0"/>
          <w:marBottom w:val="360"/>
          <w:divBdr>
            <w:top w:val="none" w:sz="0" w:space="0" w:color="auto"/>
            <w:left w:val="none" w:sz="0" w:space="0" w:color="auto"/>
            <w:bottom w:val="none" w:sz="0" w:space="0" w:color="auto"/>
            <w:right w:val="none" w:sz="0" w:space="0" w:color="auto"/>
          </w:divBdr>
          <w:divsChild>
            <w:div w:id="1524057275">
              <w:marLeft w:val="0"/>
              <w:marRight w:val="0"/>
              <w:marTop w:val="0"/>
              <w:marBottom w:val="0"/>
              <w:divBdr>
                <w:top w:val="none" w:sz="0" w:space="0" w:color="auto"/>
                <w:left w:val="none" w:sz="0" w:space="0" w:color="auto"/>
                <w:bottom w:val="none" w:sz="0" w:space="0" w:color="auto"/>
                <w:right w:val="none" w:sz="0" w:space="0" w:color="auto"/>
              </w:divBdr>
            </w:div>
          </w:divsChild>
        </w:div>
        <w:div w:id="319776097">
          <w:marLeft w:val="0"/>
          <w:marRight w:val="0"/>
          <w:marTop w:val="0"/>
          <w:marBottom w:val="0"/>
          <w:divBdr>
            <w:top w:val="none" w:sz="0" w:space="0" w:color="auto"/>
            <w:left w:val="none" w:sz="0" w:space="0" w:color="auto"/>
            <w:bottom w:val="none" w:sz="0" w:space="0" w:color="auto"/>
            <w:right w:val="none" w:sz="0" w:space="0" w:color="auto"/>
          </w:divBdr>
        </w:div>
      </w:divsChild>
    </w:div>
    <w:div w:id="1938370872">
      <w:bodyDiv w:val="1"/>
      <w:marLeft w:val="0"/>
      <w:marRight w:val="0"/>
      <w:marTop w:val="0"/>
      <w:marBottom w:val="0"/>
      <w:divBdr>
        <w:top w:val="none" w:sz="0" w:space="0" w:color="auto"/>
        <w:left w:val="none" w:sz="0" w:space="0" w:color="auto"/>
        <w:bottom w:val="none" w:sz="0" w:space="0" w:color="auto"/>
        <w:right w:val="none" w:sz="0" w:space="0" w:color="auto"/>
      </w:divBdr>
    </w:div>
    <w:div w:id="1938556279">
      <w:bodyDiv w:val="1"/>
      <w:marLeft w:val="0"/>
      <w:marRight w:val="0"/>
      <w:marTop w:val="0"/>
      <w:marBottom w:val="0"/>
      <w:divBdr>
        <w:top w:val="none" w:sz="0" w:space="0" w:color="auto"/>
        <w:left w:val="none" w:sz="0" w:space="0" w:color="auto"/>
        <w:bottom w:val="none" w:sz="0" w:space="0" w:color="auto"/>
        <w:right w:val="none" w:sz="0" w:space="0" w:color="auto"/>
      </w:divBdr>
      <w:divsChild>
        <w:div w:id="588079087">
          <w:marLeft w:val="0"/>
          <w:marRight w:val="0"/>
          <w:marTop w:val="0"/>
          <w:marBottom w:val="360"/>
          <w:divBdr>
            <w:top w:val="none" w:sz="0" w:space="0" w:color="auto"/>
            <w:left w:val="none" w:sz="0" w:space="0" w:color="auto"/>
            <w:bottom w:val="none" w:sz="0" w:space="0" w:color="auto"/>
            <w:right w:val="none" w:sz="0" w:space="0" w:color="auto"/>
          </w:divBdr>
        </w:div>
      </w:divsChild>
    </w:div>
    <w:div w:id="1944605400">
      <w:bodyDiv w:val="1"/>
      <w:marLeft w:val="0"/>
      <w:marRight w:val="0"/>
      <w:marTop w:val="0"/>
      <w:marBottom w:val="0"/>
      <w:divBdr>
        <w:top w:val="none" w:sz="0" w:space="0" w:color="auto"/>
        <w:left w:val="none" w:sz="0" w:space="0" w:color="auto"/>
        <w:bottom w:val="none" w:sz="0" w:space="0" w:color="auto"/>
        <w:right w:val="none" w:sz="0" w:space="0" w:color="auto"/>
      </w:divBdr>
      <w:divsChild>
        <w:div w:id="1801023747">
          <w:marLeft w:val="0"/>
          <w:marRight w:val="0"/>
          <w:marTop w:val="0"/>
          <w:marBottom w:val="360"/>
          <w:divBdr>
            <w:top w:val="none" w:sz="0" w:space="0" w:color="auto"/>
            <w:left w:val="none" w:sz="0" w:space="0" w:color="auto"/>
            <w:bottom w:val="none" w:sz="0" w:space="0" w:color="auto"/>
            <w:right w:val="none" w:sz="0" w:space="0" w:color="auto"/>
          </w:divBdr>
        </w:div>
        <w:div w:id="426468780">
          <w:marLeft w:val="0"/>
          <w:marRight w:val="0"/>
          <w:marTop w:val="0"/>
          <w:marBottom w:val="360"/>
          <w:divBdr>
            <w:top w:val="none" w:sz="0" w:space="0" w:color="auto"/>
            <w:left w:val="none" w:sz="0" w:space="0" w:color="auto"/>
            <w:bottom w:val="none" w:sz="0" w:space="0" w:color="auto"/>
            <w:right w:val="none" w:sz="0" w:space="0" w:color="auto"/>
          </w:divBdr>
        </w:div>
        <w:div w:id="319845576">
          <w:marLeft w:val="0"/>
          <w:marRight w:val="0"/>
          <w:marTop w:val="0"/>
          <w:marBottom w:val="360"/>
          <w:divBdr>
            <w:top w:val="none" w:sz="0" w:space="0" w:color="auto"/>
            <w:left w:val="none" w:sz="0" w:space="0" w:color="auto"/>
            <w:bottom w:val="none" w:sz="0" w:space="0" w:color="auto"/>
            <w:right w:val="none" w:sz="0" w:space="0" w:color="auto"/>
          </w:divBdr>
        </w:div>
      </w:divsChild>
    </w:div>
    <w:div w:id="1949462987">
      <w:bodyDiv w:val="1"/>
      <w:marLeft w:val="0"/>
      <w:marRight w:val="0"/>
      <w:marTop w:val="0"/>
      <w:marBottom w:val="0"/>
      <w:divBdr>
        <w:top w:val="none" w:sz="0" w:space="0" w:color="auto"/>
        <w:left w:val="none" w:sz="0" w:space="0" w:color="auto"/>
        <w:bottom w:val="none" w:sz="0" w:space="0" w:color="auto"/>
        <w:right w:val="none" w:sz="0" w:space="0" w:color="auto"/>
      </w:divBdr>
      <w:divsChild>
        <w:div w:id="1881673248">
          <w:marLeft w:val="0"/>
          <w:marRight w:val="0"/>
          <w:marTop w:val="0"/>
          <w:marBottom w:val="360"/>
          <w:divBdr>
            <w:top w:val="none" w:sz="0" w:space="0" w:color="auto"/>
            <w:left w:val="none" w:sz="0" w:space="0" w:color="auto"/>
            <w:bottom w:val="none" w:sz="0" w:space="0" w:color="auto"/>
            <w:right w:val="none" w:sz="0" w:space="0" w:color="auto"/>
          </w:divBdr>
        </w:div>
        <w:div w:id="1634486145">
          <w:marLeft w:val="0"/>
          <w:marRight w:val="0"/>
          <w:marTop w:val="0"/>
          <w:marBottom w:val="360"/>
          <w:divBdr>
            <w:top w:val="none" w:sz="0" w:space="0" w:color="auto"/>
            <w:left w:val="none" w:sz="0" w:space="0" w:color="auto"/>
            <w:bottom w:val="none" w:sz="0" w:space="0" w:color="auto"/>
            <w:right w:val="none" w:sz="0" w:space="0" w:color="auto"/>
          </w:divBdr>
        </w:div>
        <w:div w:id="983851688">
          <w:marLeft w:val="0"/>
          <w:marRight w:val="0"/>
          <w:marTop w:val="0"/>
          <w:marBottom w:val="360"/>
          <w:divBdr>
            <w:top w:val="none" w:sz="0" w:space="0" w:color="auto"/>
            <w:left w:val="none" w:sz="0" w:space="0" w:color="auto"/>
            <w:bottom w:val="none" w:sz="0" w:space="0" w:color="auto"/>
            <w:right w:val="none" w:sz="0" w:space="0" w:color="auto"/>
          </w:divBdr>
        </w:div>
        <w:div w:id="2064793217">
          <w:marLeft w:val="0"/>
          <w:marRight w:val="0"/>
          <w:marTop w:val="0"/>
          <w:marBottom w:val="360"/>
          <w:divBdr>
            <w:top w:val="none" w:sz="0" w:space="0" w:color="auto"/>
            <w:left w:val="none" w:sz="0" w:space="0" w:color="auto"/>
            <w:bottom w:val="none" w:sz="0" w:space="0" w:color="auto"/>
            <w:right w:val="none" w:sz="0" w:space="0" w:color="auto"/>
          </w:divBdr>
        </w:div>
      </w:divsChild>
    </w:div>
    <w:div w:id="1965841840">
      <w:bodyDiv w:val="1"/>
      <w:marLeft w:val="0"/>
      <w:marRight w:val="0"/>
      <w:marTop w:val="0"/>
      <w:marBottom w:val="0"/>
      <w:divBdr>
        <w:top w:val="none" w:sz="0" w:space="0" w:color="auto"/>
        <w:left w:val="none" w:sz="0" w:space="0" w:color="auto"/>
        <w:bottom w:val="none" w:sz="0" w:space="0" w:color="auto"/>
        <w:right w:val="none" w:sz="0" w:space="0" w:color="auto"/>
      </w:divBdr>
      <w:divsChild>
        <w:div w:id="1522086158">
          <w:marLeft w:val="0"/>
          <w:marRight w:val="0"/>
          <w:marTop w:val="0"/>
          <w:marBottom w:val="360"/>
          <w:divBdr>
            <w:top w:val="none" w:sz="0" w:space="0" w:color="auto"/>
            <w:left w:val="none" w:sz="0" w:space="0" w:color="auto"/>
            <w:bottom w:val="none" w:sz="0" w:space="0" w:color="auto"/>
            <w:right w:val="none" w:sz="0" w:space="0" w:color="auto"/>
          </w:divBdr>
          <w:divsChild>
            <w:div w:id="498737377">
              <w:marLeft w:val="0"/>
              <w:marRight w:val="0"/>
              <w:marTop w:val="0"/>
              <w:marBottom w:val="0"/>
              <w:divBdr>
                <w:top w:val="none" w:sz="0" w:space="0" w:color="auto"/>
                <w:left w:val="none" w:sz="0" w:space="0" w:color="auto"/>
                <w:bottom w:val="none" w:sz="0" w:space="0" w:color="auto"/>
                <w:right w:val="none" w:sz="0" w:space="0" w:color="auto"/>
              </w:divBdr>
            </w:div>
          </w:divsChild>
        </w:div>
        <w:div w:id="2034265549">
          <w:marLeft w:val="0"/>
          <w:marRight w:val="0"/>
          <w:marTop w:val="0"/>
          <w:marBottom w:val="0"/>
          <w:divBdr>
            <w:top w:val="none" w:sz="0" w:space="0" w:color="auto"/>
            <w:left w:val="none" w:sz="0" w:space="0" w:color="auto"/>
            <w:bottom w:val="none" w:sz="0" w:space="0" w:color="auto"/>
            <w:right w:val="none" w:sz="0" w:space="0" w:color="auto"/>
          </w:divBdr>
        </w:div>
      </w:divsChild>
    </w:div>
    <w:div w:id="1992754695">
      <w:bodyDiv w:val="1"/>
      <w:marLeft w:val="0"/>
      <w:marRight w:val="0"/>
      <w:marTop w:val="0"/>
      <w:marBottom w:val="0"/>
      <w:divBdr>
        <w:top w:val="none" w:sz="0" w:space="0" w:color="auto"/>
        <w:left w:val="none" w:sz="0" w:space="0" w:color="auto"/>
        <w:bottom w:val="none" w:sz="0" w:space="0" w:color="auto"/>
        <w:right w:val="none" w:sz="0" w:space="0" w:color="auto"/>
      </w:divBdr>
      <w:divsChild>
        <w:div w:id="857081688">
          <w:marLeft w:val="0"/>
          <w:marRight w:val="0"/>
          <w:marTop w:val="0"/>
          <w:marBottom w:val="360"/>
          <w:divBdr>
            <w:top w:val="none" w:sz="0" w:space="0" w:color="auto"/>
            <w:left w:val="none" w:sz="0" w:space="0" w:color="auto"/>
            <w:bottom w:val="none" w:sz="0" w:space="0" w:color="auto"/>
            <w:right w:val="none" w:sz="0" w:space="0" w:color="auto"/>
          </w:divBdr>
        </w:div>
        <w:div w:id="963540802">
          <w:marLeft w:val="0"/>
          <w:marRight w:val="0"/>
          <w:marTop w:val="0"/>
          <w:marBottom w:val="360"/>
          <w:divBdr>
            <w:top w:val="none" w:sz="0" w:space="0" w:color="auto"/>
            <w:left w:val="none" w:sz="0" w:space="0" w:color="auto"/>
            <w:bottom w:val="none" w:sz="0" w:space="0" w:color="auto"/>
            <w:right w:val="none" w:sz="0" w:space="0" w:color="auto"/>
          </w:divBdr>
        </w:div>
        <w:div w:id="1199970289">
          <w:marLeft w:val="0"/>
          <w:marRight w:val="0"/>
          <w:marTop w:val="0"/>
          <w:marBottom w:val="360"/>
          <w:divBdr>
            <w:top w:val="none" w:sz="0" w:space="0" w:color="auto"/>
            <w:left w:val="none" w:sz="0" w:space="0" w:color="auto"/>
            <w:bottom w:val="none" w:sz="0" w:space="0" w:color="auto"/>
            <w:right w:val="none" w:sz="0" w:space="0" w:color="auto"/>
          </w:divBdr>
        </w:div>
      </w:divsChild>
    </w:div>
    <w:div w:id="1997344178">
      <w:bodyDiv w:val="1"/>
      <w:marLeft w:val="0"/>
      <w:marRight w:val="0"/>
      <w:marTop w:val="0"/>
      <w:marBottom w:val="0"/>
      <w:divBdr>
        <w:top w:val="none" w:sz="0" w:space="0" w:color="auto"/>
        <w:left w:val="none" w:sz="0" w:space="0" w:color="auto"/>
        <w:bottom w:val="none" w:sz="0" w:space="0" w:color="auto"/>
        <w:right w:val="none" w:sz="0" w:space="0" w:color="auto"/>
      </w:divBdr>
    </w:div>
    <w:div w:id="2015912725">
      <w:bodyDiv w:val="1"/>
      <w:marLeft w:val="0"/>
      <w:marRight w:val="0"/>
      <w:marTop w:val="0"/>
      <w:marBottom w:val="0"/>
      <w:divBdr>
        <w:top w:val="none" w:sz="0" w:space="0" w:color="auto"/>
        <w:left w:val="none" w:sz="0" w:space="0" w:color="auto"/>
        <w:bottom w:val="none" w:sz="0" w:space="0" w:color="auto"/>
        <w:right w:val="none" w:sz="0" w:space="0" w:color="auto"/>
      </w:divBdr>
      <w:divsChild>
        <w:div w:id="987368618">
          <w:marLeft w:val="0"/>
          <w:marRight w:val="0"/>
          <w:marTop w:val="0"/>
          <w:marBottom w:val="360"/>
          <w:divBdr>
            <w:top w:val="none" w:sz="0" w:space="0" w:color="auto"/>
            <w:left w:val="none" w:sz="0" w:space="0" w:color="auto"/>
            <w:bottom w:val="none" w:sz="0" w:space="0" w:color="auto"/>
            <w:right w:val="none" w:sz="0" w:space="0" w:color="auto"/>
          </w:divBdr>
        </w:div>
        <w:div w:id="1630626323">
          <w:marLeft w:val="0"/>
          <w:marRight w:val="0"/>
          <w:marTop w:val="0"/>
          <w:marBottom w:val="360"/>
          <w:divBdr>
            <w:top w:val="none" w:sz="0" w:space="0" w:color="auto"/>
            <w:left w:val="none" w:sz="0" w:space="0" w:color="auto"/>
            <w:bottom w:val="none" w:sz="0" w:space="0" w:color="auto"/>
            <w:right w:val="none" w:sz="0" w:space="0" w:color="auto"/>
          </w:divBdr>
        </w:div>
        <w:div w:id="319358708">
          <w:marLeft w:val="0"/>
          <w:marRight w:val="0"/>
          <w:marTop w:val="0"/>
          <w:marBottom w:val="360"/>
          <w:divBdr>
            <w:top w:val="none" w:sz="0" w:space="0" w:color="auto"/>
            <w:left w:val="none" w:sz="0" w:space="0" w:color="auto"/>
            <w:bottom w:val="none" w:sz="0" w:space="0" w:color="auto"/>
            <w:right w:val="none" w:sz="0" w:space="0" w:color="auto"/>
          </w:divBdr>
        </w:div>
        <w:div w:id="944776381">
          <w:marLeft w:val="0"/>
          <w:marRight w:val="0"/>
          <w:marTop w:val="0"/>
          <w:marBottom w:val="360"/>
          <w:divBdr>
            <w:top w:val="none" w:sz="0" w:space="0" w:color="auto"/>
            <w:left w:val="none" w:sz="0" w:space="0" w:color="auto"/>
            <w:bottom w:val="none" w:sz="0" w:space="0" w:color="auto"/>
            <w:right w:val="none" w:sz="0" w:space="0" w:color="auto"/>
          </w:divBdr>
        </w:div>
        <w:div w:id="1934968392">
          <w:marLeft w:val="0"/>
          <w:marRight w:val="0"/>
          <w:marTop w:val="0"/>
          <w:marBottom w:val="360"/>
          <w:divBdr>
            <w:top w:val="none" w:sz="0" w:space="0" w:color="auto"/>
            <w:left w:val="none" w:sz="0" w:space="0" w:color="auto"/>
            <w:bottom w:val="none" w:sz="0" w:space="0" w:color="auto"/>
            <w:right w:val="none" w:sz="0" w:space="0" w:color="auto"/>
          </w:divBdr>
        </w:div>
        <w:div w:id="1222912104">
          <w:marLeft w:val="0"/>
          <w:marRight w:val="0"/>
          <w:marTop w:val="0"/>
          <w:marBottom w:val="360"/>
          <w:divBdr>
            <w:top w:val="none" w:sz="0" w:space="0" w:color="auto"/>
            <w:left w:val="none" w:sz="0" w:space="0" w:color="auto"/>
            <w:bottom w:val="none" w:sz="0" w:space="0" w:color="auto"/>
            <w:right w:val="none" w:sz="0" w:space="0" w:color="auto"/>
          </w:divBdr>
        </w:div>
        <w:div w:id="524443837">
          <w:marLeft w:val="0"/>
          <w:marRight w:val="0"/>
          <w:marTop w:val="0"/>
          <w:marBottom w:val="360"/>
          <w:divBdr>
            <w:top w:val="none" w:sz="0" w:space="0" w:color="auto"/>
            <w:left w:val="none" w:sz="0" w:space="0" w:color="auto"/>
            <w:bottom w:val="none" w:sz="0" w:space="0" w:color="auto"/>
            <w:right w:val="none" w:sz="0" w:space="0" w:color="auto"/>
          </w:divBdr>
        </w:div>
        <w:div w:id="1350373423">
          <w:marLeft w:val="0"/>
          <w:marRight w:val="0"/>
          <w:marTop w:val="0"/>
          <w:marBottom w:val="360"/>
          <w:divBdr>
            <w:top w:val="none" w:sz="0" w:space="0" w:color="auto"/>
            <w:left w:val="none" w:sz="0" w:space="0" w:color="auto"/>
            <w:bottom w:val="none" w:sz="0" w:space="0" w:color="auto"/>
            <w:right w:val="none" w:sz="0" w:space="0" w:color="auto"/>
          </w:divBdr>
        </w:div>
      </w:divsChild>
    </w:div>
    <w:div w:id="2035573997">
      <w:bodyDiv w:val="1"/>
      <w:marLeft w:val="0"/>
      <w:marRight w:val="0"/>
      <w:marTop w:val="0"/>
      <w:marBottom w:val="0"/>
      <w:divBdr>
        <w:top w:val="none" w:sz="0" w:space="0" w:color="auto"/>
        <w:left w:val="none" w:sz="0" w:space="0" w:color="auto"/>
        <w:bottom w:val="none" w:sz="0" w:space="0" w:color="auto"/>
        <w:right w:val="none" w:sz="0" w:space="0" w:color="auto"/>
      </w:divBdr>
    </w:div>
    <w:div w:id="2037273810">
      <w:bodyDiv w:val="1"/>
      <w:marLeft w:val="0"/>
      <w:marRight w:val="0"/>
      <w:marTop w:val="0"/>
      <w:marBottom w:val="0"/>
      <w:divBdr>
        <w:top w:val="none" w:sz="0" w:space="0" w:color="auto"/>
        <w:left w:val="none" w:sz="0" w:space="0" w:color="auto"/>
        <w:bottom w:val="none" w:sz="0" w:space="0" w:color="auto"/>
        <w:right w:val="none" w:sz="0" w:space="0" w:color="auto"/>
      </w:divBdr>
    </w:div>
    <w:div w:id="2039429211">
      <w:bodyDiv w:val="1"/>
      <w:marLeft w:val="0"/>
      <w:marRight w:val="0"/>
      <w:marTop w:val="0"/>
      <w:marBottom w:val="0"/>
      <w:divBdr>
        <w:top w:val="none" w:sz="0" w:space="0" w:color="auto"/>
        <w:left w:val="none" w:sz="0" w:space="0" w:color="auto"/>
        <w:bottom w:val="none" w:sz="0" w:space="0" w:color="auto"/>
        <w:right w:val="none" w:sz="0" w:space="0" w:color="auto"/>
      </w:divBdr>
      <w:divsChild>
        <w:div w:id="1684240107">
          <w:marLeft w:val="0"/>
          <w:marRight w:val="0"/>
          <w:marTop w:val="0"/>
          <w:marBottom w:val="360"/>
          <w:divBdr>
            <w:top w:val="none" w:sz="0" w:space="0" w:color="auto"/>
            <w:left w:val="none" w:sz="0" w:space="0" w:color="auto"/>
            <w:bottom w:val="none" w:sz="0" w:space="0" w:color="auto"/>
            <w:right w:val="none" w:sz="0" w:space="0" w:color="auto"/>
          </w:divBdr>
          <w:divsChild>
            <w:div w:id="414981855">
              <w:marLeft w:val="0"/>
              <w:marRight w:val="0"/>
              <w:marTop w:val="0"/>
              <w:marBottom w:val="0"/>
              <w:divBdr>
                <w:top w:val="none" w:sz="0" w:space="0" w:color="auto"/>
                <w:left w:val="none" w:sz="0" w:space="0" w:color="auto"/>
                <w:bottom w:val="none" w:sz="0" w:space="0" w:color="auto"/>
                <w:right w:val="none" w:sz="0" w:space="0" w:color="auto"/>
              </w:divBdr>
            </w:div>
          </w:divsChild>
        </w:div>
        <w:div w:id="940138909">
          <w:marLeft w:val="0"/>
          <w:marRight w:val="0"/>
          <w:marTop w:val="0"/>
          <w:marBottom w:val="0"/>
          <w:divBdr>
            <w:top w:val="none" w:sz="0" w:space="0" w:color="auto"/>
            <w:left w:val="none" w:sz="0" w:space="0" w:color="auto"/>
            <w:bottom w:val="none" w:sz="0" w:space="0" w:color="auto"/>
            <w:right w:val="none" w:sz="0" w:space="0" w:color="auto"/>
          </w:divBdr>
        </w:div>
      </w:divsChild>
    </w:div>
    <w:div w:id="2048992886">
      <w:bodyDiv w:val="1"/>
      <w:marLeft w:val="0"/>
      <w:marRight w:val="0"/>
      <w:marTop w:val="0"/>
      <w:marBottom w:val="0"/>
      <w:divBdr>
        <w:top w:val="none" w:sz="0" w:space="0" w:color="auto"/>
        <w:left w:val="none" w:sz="0" w:space="0" w:color="auto"/>
        <w:bottom w:val="none" w:sz="0" w:space="0" w:color="auto"/>
        <w:right w:val="none" w:sz="0" w:space="0" w:color="auto"/>
      </w:divBdr>
    </w:div>
    <w:div w:id="214534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35</Pages>
  <Words>17737</Words>
  <Characters>101105</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Chestine May Mari C. Cabiso</cp:lastModifiedBy>
  <cp:revision>4</cp:revision>
  <dcterms:created xsi:type="dcterms:W3CDTF">2023-11-06T14:16:00Z</dcterms:created>
  <dcterms:modified xsi:type="dcterms:W3CDTF">2023-11-20T15:29:00Z</dcterms:modified>
</cp:coreProperties>
</file>